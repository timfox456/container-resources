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3A26DB69" w14:textId="479199A5" w:rsidR="00634C79" w:rsidRPr="00F414C5" w:rsidRDefault="00634C79" w:rsidP="00F414C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6DF1D443" w14:textId="77777777" w:rsidR="00F67575" w:rsidRPr="00634C79" w:rsidRDefault="00F67575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648743F3" w14:textId="77777777" w:rsidR="008F3113" w:rsidRDefault="008F3113" w:rsidP="008F3113">
      <w:pPr>
        <w:pStyle w:val="Heading1"/>
      </w:pPr>
      <w:bookmarkStart w:id="1" w:name="container-resources"/>
      <w:r>
        <w:t>container-resources</w:t>
      </w:r>
    </w:p>
    <w:p w14:paraId="16D249F0" w14:textId="33840135" w:rsidR="00511EDE" w:rsidRPr="00634C79" w:rsidRDefault="00511EDE" w:rsidP="00F414C5">
      <w:pPr>
        <w:spacing w:after="0" w:line="240" w:lineRule="auto"/>
        <w:rPr>
          <w:rFonts w:ascii="Arial" w:hAnsi="Arial" w:cs="Arial"/>
        </w:rPr>
      </w:pPr>
      <w:bookmarkStart w:id="2" w:name="_GoBack"/>
      <w:bookmarkEnd w:id="1"/>
      <w:bookmarkEnd w:id="2"/>
    </w:p>
    <w:sectPr w:rsidR="00511EDE" w:rsidRPr="00634C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67F59" w14:textId="77777777" w:rsidR="00E12763" w:rsidRDefault="00E12763" w:rsidP="007C20E0">
      <w:pPr>
        <w:spacing w:after="0" w:line="240" w:lineRule="auto"/>
      </w:pPr>
      <w:r>
        <w:separator/>
      </w:r>
    </w:p>
  </w:endnote>
  <w:endnote w:type="continuationSeparator" w:id="0">
    <w:p w14:paraId="663B2D1B" w14:textId="77777777" w:rsidR="00E12763" w:rsidRDefault="00E12763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251EC9F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B11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9A11" w14:textId="77777777" w:rsidR="00E12763" w:rsidRDefault="00E12763" w:rsidP="007C20E0">
      <w:pPr>
        <w:spacing w:after="0" w:line="240" w:lineRule="auto"/>
      </w:pPr>
      <w:r>
        <w:separator/>
      </w:r>
    </w:p>
  </w:footnote>
  <w:footnote w:type="continuationSeparator" w:id="0">
    <w:p w14:paraId="08E2AEB6" w14:textId="77777777" w:rsidR="00E12763" w:rsidRDefault="00E12763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35"/>
  </w:num>
  <w:num w:numId="4">
    <w:abstractNumId w:val="30"/>
  </w:num>
  <w:num w:numId="5">
    <w:abstractNumId w:val="22"/>
  </w:num>
  <w:num w:numId="6">
    <w:abstractNumId w:val="5"/>
  </w:num>
  <w:num w:numId="7">
    <w:abstractNumId w:val="31"/>
  </w:num>
  <w:num w:numId="8">
    <w:abstractNumId w:val="23"/>
  </w:num>
  <w:num w:numId="9">
    <w:abstractNumId w:val="6"/>
  </w:num>
  <w:num w:numId="10">
    <w:abstractNumId w:val="33"/>
  </w:num>
  <w:num w:numId="11">
    <w:abstractNumId w:val="24"/>
  </w:num>
  <w:num w:numId="12">
    <w:abstractNumId w:val="34"/>
  </w:num>
  <w:num w:numId="13">
    <w:abstractNumId w:val="16"/>
  </w:num>
  <w:num w:numId="14">
    <w:abstractNumId w:val="4"/>
  </w:num>
  <w:num w:numId="15">
    <w:abstractNumId w:val="18"/>
  </w:num>
  <w:num w:numId="16">
    <w:abstractNumId w:val="25"/>
  </w:num>
  <w:num w:numId="17">
    <w:abstractNumId w:val="36"/>
  </w:num>
  <w:num w:numId="18">
    <w:abstractNumId w:val="32"/>
  </w:num>
  <w:num w:numId="19">
    <w:abstractNumId w:val="19"/>
  </w:num>
  <w:num w:numId="20">
    <w:abstractNumId w:val="38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7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1"/>
  </w:num>
  <w:num w:numId="27">
    <w:abstractNumId w:val="15"/>
  </w:num>
  <w:num w:numId="28">
    <w:abstractNumId w:val="28"/>
  </w:num>
  <w:num w:numId="29">
    <w:abstractNumId w:val="14"/>
  </w:num>
  <w:num w:numId="30">
    <w:abstractNumId w:val="13"/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7"/>
  </w:num>
  <w:num w:numId="34">
    <w:abstractNumId w:val="9"/>
  </w:num>
  <w:num w:numId="35">
    <w:abstractNumId w:val="3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8F3113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2763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DC9107-F935-9F4A-A865-7C938B9B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20</cp:revision>
  <dcterms:created xsi:type="dcterms:W3CDTF">2018-06-04T15:45:00Z</dcterms:created>
  <dcterms:modified xsi:type="dcterms:W3CDTF">2018-07-16T08:04:00Z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
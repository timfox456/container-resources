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746DCC58" w14:textId="7EF73D26" w:rsidR="00634C79" w:rsidRPr="00634C79" w:rsidRDefault="00634C79">
      <w:pPr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7750594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93143C" w14:textId="77777777" w:rsidR="002E6014" w:rsidRDefault="002E6014">
          <w:pPr>
            <w:pStyle w:val="TOCHeading"/>
            <w:rPr>
              <w:rFonts w:ascii="Arial" w:hAnsi="Arial" w:cs="Arial"/>
            </w:rPr>
          </w:pPr>
        </w:p>
        <w:p w14:paraId="20035028" w14:textId="3D7C30EB" w:rsidR="00634C79" w:rsidRPr="002E6014" w:rsidRDefault="00634C79">
          <w:pPr>
            <w:pStyle w:val="TOCHeading"/>
            <w:rPr>
              <w:rFonts w:ascii="Arial" w:hAnsi="Arial" w:cs="Arial"/>
            </w:rPr>
          </w:pPr>
          <w:r w:rsidRPr="002E6014">
            <w:rPr>
              <w:rFonts w:ascii="Arial" w:eastAsia="MS Mincho" w:hAnsi="Arial" w:cs="Arial"/>
              <w:color w:val="D45D00"/>
              <w:sz w:val="32"/>
              <w:szCs w:val="32"/>
              <w:lang w:eastAsia="en-US"/>
            </w:rPr>
            <w:t>Contents</w:t>
          </w:r>
        </w:p>
        <w:p w14:paraId="5F42C78C" w14:textId="79A3EE62" w:rsidR="00D150A4" w:rsidRDefault="00634C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r w:rsidRPr="00634C79">
            <w:rPr>
              <w:rFonts w:ascii="Arial" w:hAnsi="Arial" w:cs="Arial"/>
            </w:rPr>
            <w:fldChar w:fldCharType="begin"/>
          </w:r>
          <w:r w:rsidRPr="00634C79">
            <w:rPr>
              <w:rFonts w:ascii="Arial" w:hAnsi="Arial" w:cs="Arial"/>
            </w:rPr>
            <w:instrText xml:space="preserve"> TOC \o "1-3" \h \z \u </w:instrText>
          </w:r>
          <w:r w:rsidRPr="00634C79">
            <w:rPr>
              <w:rFonts w:ascii="Arial" w:hAnsi="Arial" w:cs="Arial"/>
            </w:rPr>
            <w:fldChar w:fldCharType="separate"/>
          </w:r>
          <w:hyperlink w:anchor="_Toc518501886" w:history="1">
            <w:r w:rsidR="00D150A4" w:rsidRPr="00DD69E5">
              <w:rPr>
                <w:rStyle w:val="Hyperlink"/>
                <w:bCs/>
                <w:noProof/>
              </w:rPr>
              <w:t>Exercise 1: Adding Security to Spring Boot</w:t>
            </w:r>
            <w:r w:rsidR="00D150A4">
              <w:rPr>
                <w:noProof/>
                <w:webHidden/>
              </w:rPr>
              <w:tab/>
            </w:r>
            <w:r w:rsidR="00D150A4">
              <w:rPr>
                <w:noProof/>
                <w:webHidden/>
              </w:rPr>
              <w:fldChar w:fldCharType="begin"/>
            </w:r>
            <w:r w:rsidR="00D150A4">
              <w:rPr>
                <w:noProof/>
                <w:webHidden/>
              </w:rPr>
              <w:instrText xml:space="preserve"> PAGEREF _Toc518501886 \h </w:instrText>
            </w:r>
            <w:r w:rsidR="00D150A4">
              <w:rPr>
                <w:noProof/>
                <w:webHidden/>
              </w:rPr>
            </w:r>
            <w:r w:rsidR="00D150A4">
              <w:rPr>
                <w:noProof/>
                <w:webHidden/>
              </w:rPr>
              <w:fldChar w:fldCharType="separate"/>
            </w:r>
            <w:r w:rsidR="00D150A4">
              <w:rPr>
                <w:noProof/>
                <w:webHidden/>
              </w:rPr>
              <w:t>3</w:t>
            </w:r>
            <w:r w:rsidR="00D150A4">
              <w:rPr>
                <w:noProof/>
                <w:webHidden/>
              </w:rPr>
              <w:fldChar w:fldCharType="end"/>
            </w:r>
          </w:hyperlink>
        </w:p>
        <w:p w14:paraId="1FEE2D43" w14:textId="220E468B" w:rsidR="00D150A4" w:rsidRDefault="006A74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518501887" w:history="1">
            <w:r w:rsidR="00D150A4" w:rsidRPr="00DD69E5">
              <w:rPr>
                <w:rStyle w:val="Hyperlink"/>
                <w:rFonts w:ascii="Segoe UI" w:hAnsi="Segoe UI" w:cs="Segoe UI"/>
                <w:noProof/>
              </w:rPr>
              <w:t>Introduction</w:t>
            </w:r>
            <w:r w:rsidR="00D150A4">
              <w:rPr>
                <w:noProof/>
                <w:webHidden/>
              </w:rPr>
              <w:tab/>
            </w:r>
            <w:r w:rsidR="00D150A4">
              <w:rPr>
                <w:noProof/>
                <w:webHidden/>
              </w:rPr>
              <w:fldChar w:fldCharType="begin"/>
            </w:r>
            <w:r w:rsidR="00D150A4">
              <w:rPr>
                <w:noProof/>
                <w:webHidden/>
              </w:rPr>
              <w:instrText xml:space="preserve"> PAGEREF _Toc518501887 \h </w:instrText>
            </w:r>
            <w:r w:rsidR="00D150A4">
              <w:rPr>
                <w:noProof/>
                <w:webHidden/>
              </w:rPr>
            </w:r>
            <w:r w:rsidR="00D150A4">
              <w:rPr>
                <w:noProof/>
                <w:webHidden/>
              </w:rPr>
              <w:fldChar w:fldCharType="separate"/>
            </w:r>
            <w:r w:rsidR="00D150A4">
              <w:rPr>
                <w:noProof/>
                <w:webHidden/>
              </w:rPr>
              <w:t>3</w:t>
            </w:r>
            <w:r w:rsidR="00D150A4">
              <w:rPr>
                <w:noProof/>
                <w:webHidden/>
              </w:rPr>
              <w:fldChar w:fldCharType="end"/>
            </w:r>
          </w:hyperlink>
        </w:p>
        <w:p w14:paraId="0F4B304B" w14:textId="65E5E1D0" w:rsidR="00D150A4" w:rsidRDefault="006A74D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8501888" w:history="1">
            <w:r w:rsidR="00D150A4" w:rsidRPr="00DD69E5">
              <w:rPr>
                <w:rStyle w:val="Hyperlink"/>
                <w:rFonts w:ascii="Segoe UI" w:hAnsi="Segoe UI" w:cs="Segoe UI"/>
                <w:noProof/>
              </w:rPr>
              <w:t>Step 1: Examine the new code of the pom.xml</w:t>
            </w:r>
            <w:r w:rsidR="00D150A4">
              <w:rPr>
                <w:noProof/>
                <w:webHidden/>
              </w:rPr>
              <w:tab/>
            </w:r>
            <w:r w:rsidR="00D150A4">
              <w:rPr>
                <w:noProof/>
                <w:webHidden/>
              </w:rPr>
              <w:fldChar w:fldCharType="begin"/>
            </w:r>
            <w:r w:rsidR="00D150A4">
              <w:rPr>
                <w:noProof/>
                <w:webHidden/>
              </w:rPr>
              <w:instrText xml:space="preserve"> PAGEREF _Toc518501888 \h </w:instrText>
            </w:r>
            <w:r w:rsidR="00D150A4">
              <w:rPr>
                <w:noProof/>
                <w:webHidden/>
              </w:rPr>
            </w:r>
            <w:r w:rsidR="00D150A4">
              <w:rPr>
                <w:noProof/>
                <w:webHidden/>
              </w:rPr>
              <w:fldChar w:fldCharType="separate"/>
            </w:r>
            <w:r w:rsidR="00D150A4">
              <w:rPr>
                <w:noProof/>
                <w:webHidden/>
              </w:rPr>
              <w:t>3</w:t>
            </w:r>
            <w:r w:rsidR="00D150A4">
              <w:rPr>
                <w:noProof/>
                <w:webHidden/>
              </w:rPr>
              <w:fldChar w:fldCharType="end"/>
            </w:r>
          </w:hyperlink>
        </w:p>
        <w:p w14:paraId="528875A0" w14:textId="742BBBD2" w:rsidR="00D150A4" w:rsidRDefault="006A74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518501889" w:history="1">
            <w:r w:rsidR="00D150A4" w:rsidRPr="00DD69E5">
              <w:rPr>
                <w:rStyle w:val="Hyperlink"/>
                <w:rFonts w:ascii="Segoe UI" w:hAnsi="Segoe UI" w:cs="Segoe UI"/>
                <w:noProof/>
              </w:rPr>
              <w:t>Step 2: copy the pom.xml to your directory.</w:t>
            </w:r>
            <w:r w:rsidR="00D150A4">
              <w:rPr>
                <w:noProof/>
                <w:webHidden/>
              </w:rPr>
              <w:tab/>
            </w:r>
            <w:r w:rsidR="00D150A4">
              <w:rPr>
                <w:noProof/>
                <w:webHidden/>
              </w:rPr>
              <w:fldChar w:fldCharType="begin"/>
            </w:r>
            <w:r w:rsidR="00D150A4">
              <w:rPr>
                <w:noProof/>
                <w:webHidden/>
              </w:rPr>
              <w:instrText xml:space="preserve"> PAGEREF _Toc518501889 \h </w:instrText>
            </w:r>
            <w:r w:rsidR="00D150A4">
              <w:rPr>
                <w:noProof/>
                <w:webHidden/>
              </w:rPr>
            </w:r>
            <w:r w:rsidR="00D150A4">
              <w:rPr>
                <w:noProof/>
                <w:webHidden/>
              </w:rPr>
              <w:fldChar w:fldCharType="separate"/>
            </w:r>
            <w:r w:rsidR="00D150A4">
              <w:rPr>
                <w:noProof/>
                <w:webHidden/>
              </w:rPr>
              <w:t>3</w:t>
            </w:r>
            <w:r w:rsidR="00D150A4">
              <w:rPr>
                <w:noProof/>
                <w:webHidden/>
              </w:rPr>
              <w:fldChar w:fldCharType="end"/>
            </w:r>
          </w:hyperlink>
        </w:p>
        <w:p w14:paraId="581566CC" w14:textId="1CC7748B" w:rsidR="00D150A4" w:rsidRDefault="006A74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518501890" w:history="1">
            <w:r w:rsidR="00D150A4" w:rsidRPr="00DD69E5">
              <w:rPr>
                <w:rStyle w:val="Hyperlink"/>
                <w:rFonts w:ascii="Segoe UI" w:hAnsi="Segoe UI" w:cs="Segoe UI"/>
                <w:noProof/>
              </w:rPr>
              <w:t>Step 3: Re-build</w:t>
            </w:r>
            <w:r w:rsidR="00D150A4">
              <w:rPr>
                <w:noProof/>
                <w:webHidden/>
              </w:rPr>
              <w:tab/>
            </w:r>
            <w:r w:rsidR="00D150A4">
              <w:rPr>
                <w:noProof/>
                <w:webHidden/>
              </w:rPr>
              <w:fldChar w:fldCharType="begin"/>
            </w:r>
            <w:r w:rsidR="00D150A4">
              <w:rPr>
                <w:noProof/>
                <w:webHidden/>
              </w:rPr>
              <w:instrText xml:space="preserve"> PAGEREF _Toc518501890 \h </w:instrText>
            </w:r>
            <w:r w:rsidR="00D150A4">
              <w:rPr>
                <w:noProof/>
                <w:webHidden/>
              </w:rPr>
            </w:r>
            <w:r w:rsidR="00D150A4">
              <w:rPr>
                <w:noProof/>
                <w:webHidden/>
              </w:rPr>
              <w:fldChar w:fldCharType="separate"/>
            </w:r>
            <w:r w:rsidR="00D150A4">
              <w:rPr>
                <w:noProof/>
                <w:webHidden/>
              </w:rPr>
              <w:t>4</w:t>
            </w:r>
            <w:r w:rsidR="00D150A4">
              <w:rPr>
                <w:noProof/>
                <w:webHidden/>
              </w:rPr>
              <w:fldChar w:fldCharType="end"/>
            </w:r>
          </w:hyperlink>
        </w:p>
        <w:p w14:paraId="48157A9F" w14:textId="0B123E37" w:rsidR="00D150A4" w:rsidRDefault="006A74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518501891" w:history="1">
            <w:r w:rsidR="00D150A4" w:rsidRPr="00DD69E5">
              <w:rPr>
                <w:rStyle w:val="Hyperlink"/>
                <w:rFonts w:ascii="Segoe UI" w:hAnsi="Segoe UI" w:cs="Segoe UI"/>
                <w:noProof/>
              </w:rPr>
              <w:t>Step 3: Run my App</w:t>
            </w:r>
            <w:r w:rsidR="00D150A4">
              <w:rPr>
                <w:noProof/>
                <w:webHidden/>
              </w:rPr>
              <w:tab/>
            </w:r>
            <w:r w:rsidR="00D150A4">
              <w:rPr>
                <w:noProof/>
                <w:webHidden/>
              </w:rPr>
              <w:fldChar w:fldCharType="begin"/>
            </w:r>
            <w:r w:rsidR="00D150A4">
              <w:rPr>
                <w:noProof/>
                <w:webHidden/>
              </w:rPr>
              <w:instrText xml:space="preserve"> PAGEREF _Toc518501891 \h </w:instrText>
            </w:r>
            <w:r w:rsidR="00D150A4">
              <w:rPr>
                <w:noProof/>
                <w:webHidden/>
              </w:rPr>
            </w:r>
            <w:r w:rsidR="00D150A4">
              <w:rPr>
                <w:noProof/>
                <w:webHidden/>
              </w:rPr>
              <w:fldChar w:fldCharType="separate"/>
            </w:r>
            <w:r w:rsidR="00D150A4">
              <w:rPr>
                <w:noProof/>
                <w:webHidden/>
              </w:rPr>
              <w:t>4</w:t>
            </w:r>
            <w:r w:rsidR="00D150A4">
              <w:rPr>
                <w:noProof/>
                <w:webHidden/>
              </w:rPr>
              <w:fldChar w:fldCharType="end"/>
            </w:r>
          </w:hyperlink>
        </w:p>
        <w:p w14:paraId="7B0E0FC8" w14:textId="4C9C7A0B" w:rsidR="00D150A4" w:rsidRDefault="006A74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518501892" w:history="1">
            <w:r w:rsidR="00D150A4" w:rsidRPr="00DD69E5">
              <w:rPr>
                <w:rStyle w:val="Hyperlink"/>
                <w:rFonts w:ascii="Segoe UI" w:hAnsi="Segoe UI" w:cs="Segoe UI"/>
                <w:noProof/>
              </w:rPr>
              <w:t>Step 4: Test my app with authentication</w:t>
            </w:r>
            <w:r w:rsidR="00D150A4">
              <w:rPr>
                <w:noProof/>
                <w:webHidden/>
              </w:rPr>
              <w:tab/>
            </w:r>
            <w:r w:rsidR="00D150A4">
              <w:rPr>
                <w:noProof/>
                <w:webHidden/>
              </w:rPr>
              <w:fldChar w:fldCharType="begin"/>
            </w:r>
            <w:r w:rsidR="00D150A4">
              <w:rPr>
                <w:noProof/>
                <w:webHidden/>
              </w:rPr>
              <w:instrText xml:space="preserve"> PAGEREF _Toc518501892 \h </w:instrText>
            </w:r>
            <w:r w:rsidR="00D150A4">
              <w:rPr>
                <w:noProof/>
                <w:webHidden/>
              </w:rPr>
            </w:r>
            <w:r w:rsidR="00D150A4">
              <w:rPr>
                <w:noProof/>
                <w:webHidden/>
              </w:rPr>
              <w:fldChar w:fldCharType="separate"/>
            </w:r>
            <w:r w:rsidR="00D150A4">
              <w:rPr>
                <w:noProof/>
                <w:webHidden/>
              </w:rPr>
              <w:t>4</w:t>
            </w:r>
            <w:r w:rsidR="00D150A4">
              <w:rPr>
                <w:noProof/>
                <w:webHidden/>
              </w:rPr>
              <w:fldChar w:fldCharType="end"/>
            </w:r>
          </w:hyperlink>
        </w:p>
        <w:p w14:paraId="65806CAE" w14:textId="235DAD2F" w:rsidR="00D150A4" w:rsidRDefault="006A74D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518501893" w:history="1">
            <w:r w:rsidR="00D150A4" w:rsidRPr="00DD69E5">
              <w:rPr>
                <w:rStyle w:val="Hyperlink"/>
                <w:rFonts w:ascii="Segoe UI" w:hAnsi="Segoe UI" w:cs="Segoe UI"/>
                <w:noProof/>
              </w:rPr>
              <w:t>Step 5: Use the command line</w:t>
            </w:r>
            <w:r w:rsidR="00D150A4">
              <w:rPr>
                <w:noProof/>
                <w:webHidden/>
              </w:rPr>
              <w:tab/>
            </w:r>
            <w:r w:rsidR="00D150A4">
              <w:rPr>
                <w:noProof/>
                <w:webHidden/>
              </w:rPr>
              <w:fldChar w:fldCharType="begin"/>
            </w:r>
            <w:r w:rsidR="00D150A4">
              <w:rPr>
                <w:noProof/>
                <w:webHidden/>
              </w:rPr>
              <w:instrText xml:space="preserve"> PAGEREF _Toc518501893 \h </w:instrText>
            </w:r>
            <w:r w:rsidR="00D150A4">
              <w:rPr>
                <w:noProof/>
                <w:webHidden/>
              </w:rPr>
            </w:r>
            <w:r w:rsidR="00D150A4">
              <w:rPr>
                <w:noProof/>
                <w:webHidden/>
              </w:rPr>
              <w:fldChar w:fldCharType="separate"/>
            </w:r>
            <w:r w:rsidR="00D150A4">
              <w:rPr>
                <w:noProof/>
                <w:webHidden/>
              </w:rPr>
              <w:t>5</w:t>
            </w:r>
            <w:r w:rsidR="00D150A4">
              <w:rPr>
                <w:noProof/>
                <w:webHidden/>
              </w:rPr>
              <w:fldChar w:fldCharType="end"/>
            </w:r>
          </w:hyperlink>
        </w:p>
        <w:p w14:paraId="3A26DB69" w14:textId="4669ADF1" w:rsidR="00634C79" w:rsidRPr="00634C79" w:rsidRDefault="00634C79">
          <w:pPr>
            <w:rPr>
              <w:rFonts w:ascii="Arial" w:hAnsi="Arial" w:cs="Arial"/>
            </w:rPr>
          </w:pPr>
          <w:r w:rsidRPr="00634C7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DF1D443" w14:textId="77777777" w:rsidR="00F67575" w:rsidRPr="00634C79" w:rsidRDefault="00F67575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9" w14:textId="77777777" w:rsidR="00F67575" w:rsidRPr="00634C79" w:rsidRDefault="00F67575" w:rsidP="00F67575">
      <w:pPr>
        <w:spacing w:after="0" w:line="240" w:lineRule="auto"/>
        <w:rPr>
          <w:rFonts w:ascii="Arial" w:eastAsia="Times New Roman" w:hAnsi="Arial" w:cs="Arial"/>
        </w:rPr>
      </w:pPr>
      <w:r w:rsidRPr="00634C79">
        <w:rPr>
          <w:rFonts w:ascii="Arial" w:hAnsi="Arial" w:cs="Arial"/>
        </w:rPr>
        <w:br w:type="page"/>
      </w:r>
    </w:p>
    <w:p w14:paraId="276DC9EF" w14:textId="4BDF6A43" w:rsidR="00EE0ED3" w:rsidRPr="00634C79" w:rsidRDefault="00EE0ED3" w:rsidP="00EE0ED3">
      <w:pPr>
        <w:pStyle w:val="Heading2"/>
        <w:ind w:left="0"/>
        <w:rPr>
          <w:bCs/>
        </w:rPr>
      </w:pPr>
      <w:bookmarkStart w:id="1" w:name="_Toc518501886"/>
      <w:r w:rsidRPr="00634C79">
        <w:rPr>
          <w:bCs/>
        </w:rPr>
        <w:lastRenderedPageBreak/>
        <w:t xml:space="preserve">Exercise </w:t>
      </w:r>
      <w:r w:rsidR="00A161D2">
        <w:rPr>
          <w:bCs/>
        </w:rPr>
        <w:t>1</w:t>
      </w:r>
      <w:r w:rsidRPr="00634C79">
        <w:rPr>
          <w:bCs/>
        </w:rPr>
        <w:t xml:space="preserve">: </w:t>
      </w:r>
      <w:r>
        <w:rPr>
          <w:bCs/>
        </w:rPr>
        <w:t>Adding Security</w:t>
      </w:r>
      <w:r w:rsidR="00A161D2">
        <w:rPr>
          <w:bCs/>
        </w:rPr>
        <w:t xml:space="preserve"> to Spring Boot</w:t>
      </w:r>
      <w:bookmarkEnd w:id="1"/>
    </w:p>
    <w:p w14:paraId="39E8A420" w14:textId="77777777" w:rsidR="00EE0ED3" w:rsidRPr="00634C79" w:rsidRDefault="00EE0ED3" w:rsidP="00EE0ED3">
      <w:pPr>
        <w:spacing w:after="0" w:line="240" w:lineRule="auto"/>
        <w:rPr>
          <w:rStyle w:val="Strong"/>
          <w:rFonts w:ascii="Arial" w:hAnsi="Arial" w:cs="Arial"/>
        </w:rPr>
      </w:pPr>
      <w:r w:rsidRPr="00634C79">
        <w:rPr>
          <w:rStyle w:val="Strong"/>
          <w:rFonts w:ascii="Arial" w:hAnsi="Arial" w:cs="Arial"/>
        </w:rPr>
        <w:t>Overview</w:t>
      </w:r>
    </w:p>
    <w:p w14:paraId="2CED3259" w14:textId="77777777" w:rsidR="00EE0ED3" w:rsidRPr="00634C79" w:rsidRDefault="00EE0ED3" w:rsidP="00EE0ED3">
      <w:pPr>
        <w:spacing w:after="0" w:line="240" w:lineRule="auto"/>
        <w:rPr>
          <w:rStyle w:val="Strong"/>
          <w:rFonts w:ascii="Arial" w:hAnsi="Arial" w:cs="Arial"/>
        </w:rPr>
      </w:pPr>
      <w:r w:rsidRPr="00634C79">
        <w:rPr>
          <w:rStyle w:val="Strong"/>
          <w:rFonts w:ascii="Arial" w:hAnsi="Arial" w:cs="Arial"/>
        </w:rPr>
        <w:t>Time:  15-30 Minutes</w:t>
      </w:r>
    </w:p>
    <w:p w14:paraId="22B14831" w14:textId="77777777" w:rsidR="00EE0ED3" w:rsidRPr="00634C79" w:rsidRDefault="00EE0ED3" w:rsidP="00EE0ED3">
      <w:pPr>
        <w:spacing w:after="0" w:line="240" w:lineRule="auto"/>
        <w:rPr>
          <w:rFonts w:ascii="Arial" w:hAnsi="Arial" w:cs="Arial"/>
        </w:rPr>
      </w:pPr>
      <w:r w:rsidRPr="00634C79">
        <w:rPr>
          <w:rFonts w:ascii="Arial" w:hAnsi="Arial" w:cs="Arial"/>
        </w:rPr>
        <w:t>In this exercise, you will:</w:t>
      </w:r>
    </w:p>
    <w:p w14:paraId="062B3AB3" w14:textId="1ABFE18D" w:rsidR="00EE0ED3" w:rsidRDefault="00EE0ED3" w:rsidP="00EE0ED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 security to Spring Boot</w:t>
      </w:r>
    </w:p>
    <w:p w14:paraId="602D7839" w14:textId="77777777" w:rsidR="00EE0ED3" w:rsidRDefault="00EE0ED3" w:rsidP="00EE0ED3">
      <w:pPr>
        <w:pStyle w:val="Heading2"/>
        <w:pBdr>
          <w:bottom w:val="single" w:sz="6" w:space="4" w:color="EAECEF"/>
        </w:pBdr>
        <w:spacing w:after="240"/>
        <w:ind w:left="0"/>
        <w:rPr>
          <w:rFonts w:ascii="Segoe UI" w:hAnsi="Segoe UI" w:cs="Segoe UI"/>
          <w:color w:val="24292E"/>
        </w:rPr>
      </w:pPr>
      <w:bookmarkStart w:id="2" w:name="_Toc518501887"/>
      <w:r>
        <w:rPr>
          <w:rFonts w:ascii="Segoe UI" w:hAnsi="Segoe UI" w:cs="Segoe UI"/>
          <w:color w:val="24292E"/>
        </w:rPr>
        <w:t>Introduction</w:t>
      </w:r>
      <w:bookmarkEnd w:id="2"/>
    </w:p>
    <w:p w14:paraId="4B6A00AB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Spring boot has built in security.</w:t>
      </w:r>
    </w:p>
    <w:p w14:paraId="3CA8716B" w14:textId="77777777" w:rsidR="00EE0ED3" w:rsidRDefault="00EE0ED3" w:rsidP="00EE0ED3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3" w:name="_Toc518501888"/>
      <w:r>
        <w:rPr>
          <w:rFonts w:ascii="Segoe UI" w:hAnsi="Segoe UI" w:cs="Segoe UI"/>
          <w:color w:val="24292E"/>
          <w:sz w:val="30"/>
          <w:szCs w:val="30"/>
        </w:rPr>
        <w:t>Step 1: Examine the new code of the pom.xml</w:t>
      </w:r>
      <w:bookmarkEnd w:id="3"/>
    </w:p>
    <w:p w14:paraId="2513F2C9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are going to modify the pom.xml in order to add some new components.</w:t>
      </w:r>
    </w:p>
    <w:p w14:paraId="0955C57E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Take a look at the following:</w:t>
      </w:r>
    </w:p>
    <w:p w14:paraId="3A86164A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&lt;</w:t>
      </w:r>
      <w:r>
        <w:rPr>
          <w:rStyle w:val="pl-ent"/>
          <w:rFonts w:ascii="Consolas" w:hAnsi="Consolas" w:cs="Consolas"/>
          <w:color w:val="22863A"/>
        </w:rPr>
        <w:t>dependencies</w:t>
      </w:r>
      <w:r>
        <w:rPr>
          <w:rFonts w:ascii="Consolas" w:hAnsi="Consolas" w:cs="Consolas"/>
          <w:color w:val="24292E"/>
        </w:rPr>
        <w:t>&gt;</w:t>
      </w:r>
    </w:p>
    <w:p w14:paraId="4511F278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  &lt;</w:t>
      </w:r>
      <w:r>
        <w:rPr>
          <w:rStyle w:val="pl-ent"/>
          <w:rFonts w:ascii="Consolas" w:hAnsi="Consolas" w:cs="Consolas"/>
          <w:color w:val="22863A"/>
        </w:rPr>
        <w:t>dependency</w:t>
      </w:r>
      <w:r>
        <w:rPr>
          <w:rFonts w:ascii="Consolas" w:hAnsi="Consolas" w:cs="Consolas"/>
          <w:color w:val="24292E"/>
        </w:rPr>
        <w:t>&gt;</w:t>
      </w:r>
    </w:p>
    <w:p w14:paraId="5C8FBA69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          </w:t>
      </w:r>
      <w:proofErr w:type="gramStart"/>
      <w:r>
        <w:rPr>
          <w:rFonts w:ascii="Consolas" w:hAnsi="Consolas" w:cs="Consolas"/>
          <w:color w:val="24292E"/>
        </w:rPr>
        <w:t>&lt;</w:t>
      </w:r>
      <w:proofErr w:type="spellStart"/>
      <w:r>
        <w:rPr>
          <w:rStyle w:val="pl-ent"/>
          <w:rFonts w:ascii="Consolas" w:hAnsi="Consolas" w:cs="Consolas"/>
          <w:color w:val="22863A"/>
        </w:rPr>
        <w:t>groupId</w:t>
      </w:r>
      <w:proofErr w:type="spellEnd"/>
      <w:r>
        <w:rPr>
          <w:rFonts w:ascii="Consolas" w:hAnsi="Consolas" w:cs="Consolas"/>
          <w:color w:val="24292E"/>
        </w:rPr>
        <w:t>&gt;</w:t>
      </w:r>
      <w:proofErr w:type="spellStart"/>
      <w:r>
        <w:rPr>
          <w:rFonts w:ascii="Consolas" w:hAnsi="Consolas" w:cs="Consolas"/>
          <w:color w:val="24292E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24292E"/>
        </w:rPr>
        <w:t>&lt;/</w:t>
      </w:r>
      <w:proofErr w:type="spellStart"/>
      <w:r>
        <w:rPr>
          <w:rStyle w:val="pl-ent"/>
          <w:rFonts w:ascii="Consolas" w:hAnsi="Consolas" w:cs="Consolas"/>
          <w:color w:val="22863A"/>
        </w:rPr>
        <w:t>groupId</w:t>
      </w:r>
      <w:proofErr w:type="spellEnd"/>
      <w:r>
        <w:rPr>
          <w:rFonts w:ascii="Consolas" w:hAnsi="Consolas" w:cs="Consolas"/>
          <w:color w:val="24292E"/>
        </w:rPr>
        <w:t>&gt;</w:t>
      </w:r>
    </w:p>
    <w:p w14:paraId="10EF3FAA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          &lt;</w:t>
      </w:r>
      <w:proofErr w:type="spellStart"/>
      <w:r>
        <w:rPr>
          <w:rStyle w:val="pl-ent"/>
          <w:rFonts w:ascii="Consolas" w:hAnsi="Consolas" w:cs="Consolas"/>
          <w:color w:val="22863A"/>
        </w:rPr>
        <w:t>artifactId</w:t>
      </w:r>
      <w:proofErr w:type="spellEnd"/>
      <w:r>
        <w:rPr>
          <w:rFonts w:ascii="Consolas" w:hAnsi="Consolas" w:cs="Consolas"/>
          <w:color w:val="24292E"/>
        </w:rPr>
        <w:t>&gt;spring-boot-starter-security&lt;/</w:t>
      </w:r>
      <w:proofErr w:type="spellStart"/>
      <w:r>
        <w:rPr>
          <w:rStyle w:val="pl-ent"/>
          <w:rFonts w:ascii="Consolas" w:hAnsi="Consolas" w:cs="Consolas"/>
          <w:color w:val="22863A"/>
        </w:rPr>
        <w:t>artifactId</w:t>
      </w:r>
      <w:proofErr w:type="spellEnd"/>
      <w:r>
        <w:rPr>
          <w:rFonts w:ascii="Consolas" w:hAnsi="Consolas" w:cs="Consolas"/>
          <w:color w:val="24292E"/>
        </w:rPr>
        <w:t>&gt;</w:t>
      </w:r>
    </w:p>
    <w:p w14:paraId="456A175A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  &lt;/</w:t>
      </w:r>
      <w:r>
        <w:rPr>
          <w:rStyle w:val="pl-ent"/>
          <w:rFonts w:ascii="Consolas" w:hAnsi="Consolas" w:cs="Consolas"/>
          <w:color w:val="22863A"/>
        </w:rPr>
        <w:t>dependency</w:t>
      </w:r>
      <w:r>
        <w:rPr>
          <w:rFonts w:ascii="Consolas" w:hAnsi="Consolas" w:cs="Consolas"/>
          <w:color w:val="24292E"/>
        </w:rPr>
        <w:t>&gt;</w:t>
      </w:r>
    </w:p>
    <w:p w14:paraId="120EB330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  &lt;</w:t>
      </w:r>
      <w:r>
        <w:rPr>
          <w:rStyle w:val="pl-ent"/>
          <w:rFonts w:ascii="Consolas" w:hAnsi="Consolas" w:cs="Consolas"/>
          <w:color w:val="22863A"/>
        </w:rPr>
        <w:t>dependency</w:t>
      </w:r>
      <w:r>
        <w:rPr>
          <w:rFonts w:ascii="Consolas" w:hAnsi="Consolas" w:cs="Consolas"/>
          <w:color w:val="24292E"/>
        </w:rPr>
        <w:t>&gt;</w:t>
      </w:r>
    </w:p>
    <w:p w14:paraId="58FCE398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          </w:t>
      </w:r>
      <w:proofErr w:type="gramStart"/>
      <w:r>
        <w:rPr>
          <w:rFonts w:ascii="Consolas" w:hAnsi="Consolas" w:cs="Consolas"/>
          <w:color w:val="24292E"/>
        </w:rPr>
        <w:t>&lt;</w:t>
      </w:r>
      <w:proofErr w:type="spellStart"/>
      <w:r>
        <w:rPr>
          <w:rStyle w:val="pl-ent"/>
          <w:rFonts w:ascii="Consolas" w:hAnsi="Consolas" w:cs="Consolas"/>
          <w:color w:val="22863A"/>
        </w:rPr>
        <w:t>groupId</w:t>
      </w:r>
      <w:proofErr w:type="spellEnd"/>
      <w:r>
        <w:rPr>
          <w:rFonts w:ascii="Consolas" w:hAnsi="Consolas" w:cs="Consolas"/>
          <w:color w:val="24292E"/>
        </w:rPr>
        <w:t>&gt;</w:t>
      </w:r>
      <w:proofErr w:type="spellStart"/>
      <w:r>
        <w:rPr>
          <w:rFonts w:ascii="Consolas" w:hAnsi="Consolas" w:cs="Consolas"/>
          <w:color w:val="24292E"/>
        </w:rPr>
        <w:t>org.springframework.security</w:t>
      </w:r>
      <w:proofErr w:type="spellEnd"/>
      <w:proofErr w:type="gramEnd"/>
      <w:r>
        <w:rPr>
          <w:rFonts w:ascii="Consolas" w:hAnsi="Consolas" w:cs="Consolas"/>
          <w:color w:val="24292E"/>
        </w:rPr>
        <w:t>&lt;/</w:t>
      </w:r>
      <w:proofErr w:type="spellStart"/>
      <w:r>
        <w:rPr>
          <w:rStyle w:val="pl-ent"/>
          <w:rFonts w:ascii="Consolas" w:hAnsi="Consolas" w:cs="Consolas"/>
          <w:color w:val="22863A"/>
        </w:rPr>
        <w:t>groupId</w:t>
      </w:r>
      <w:proofErr w:type="spellEnd"/>
      <w:r>
        <w:rPr>
          <w:rFonts w:ascii="Consolas" w:hAnsi="Consolas" w:cs="Consolas"/>
          <w:color w:val="24292E"/>
        </w:rPr>
        <w:t>&gt;</w:t>
      </w:r>
    </w:p>
    <w:p w14:paraId="78B43008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          &lt;</w:t>
      </w:r>
      <w:proofErr w:type="spellStart"/>
      <w:r>
        <w:rPr>
          <w:rStyle w:val="pl-ent"/>
          <w:rFonts w:ascii="Consolas" w:hAnsi="Consolas" w:cs="Consolas"/>
          <w:color w:val="22863A"/>
        </w:rPr>
        <w:t>artifactId</w:t>
      </w:r>
      <w:proofErr w:type="spellEnd"/>
      <w:r>
        <w:rPr>
          <w:rFonts w:ascii="Consolas" w:hAnsi="Consolas" w:cs="Consolas"/>
          <w:color w:val="24292E"/>
        </w:rPr>
        <w:t>&gt;spring-security-test&lt;/</w:t>
      </w:r>
      <w:proofErr w:type="spellStart"/>
      <w:r>
        <w:rPr>
          <w:rStyle w:val="pl-ent"/>
          <w:rFonts w:ascii="Consolas" w:hAnsi="Consolas" w:cs="Consolas"/>
          <w:color w:val="22863A"/>
        </w:rPr>
        <w:t>artifactId</w:t>
      </w:r>
      <w:proofErr w:type="spellEnd"/>
      <w:r>
        <w:rPr>
          <w:rFonts w:ascii="Consolas" w:hAnsi="Consolas" w:cs="Consolas"/>
          <w:color w:val="24292E"/>
        </w:rPr>
        <w:t>&gt;</w:t>
      </w:r>
    </w:p>
    <w:p w14:paraId="33A39FBD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          &lt;</w:t>
      </w:r>
      <w:r>
        <w:rPr>
          <w:rStyle w:val="pl-ent"/>
          <w:rFonts w:ascii="Consolas" w:hAnsi="Consolas" w:cs="Consolas"/>
          <w:color w:val="22863A"/>
        </w:rPr>
        <w:t>scope</w:t>
      </w:r>
      <w:r>
        <w:rPr>
          <w:rFonts w:ascii="Consolas" w:hAnsi="Consolas" w:cs="Consolas"/>
          <w:color w:val="24292E"/>
        </w:rPr>
        <w:t>&gt;test&lt;/</w:t>
      </w:r>
      <w:r>
        <w:rPr>
          <w:rStyle w:val="pl-ent"/>
          <w:rFonts w:ascii="Consolas" w:hAnsi="Consolas" w:cs="Consolas"/>
          <w:color w:val="22863A"/>
        </w:rPr>
        <w:t>scope</w:t>
      </w:r>
      <w:r>
        <w:rPr>
          <w:rFonts w:ascii="Consolas" w:hAnsi="Consolas" w:cs="Consolas"/>
          <w:color w:val="24292E"/>
        </w:rPr>
        <w:t>&gt;</w:t>
      </w:r>
    </w:p>
    <w:p w14:paraId="2733E0D1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       &lt;/</w:t>
      </w:r>
      <w:r>
        <w:rPr>
          <w:rStyle w:val="pl-ent"/>
          <w:rFonts w:ascii="Consolas" w:hAnsi="Consolas" w:cs="Consolas"/>
          <w:color w:val="22863A"/>
        </w:rPr>
        <w:t>dependency</w:t>
      </w:r>
      <w:r>
        <w:rPr>
          <w:rFonts w:ascii="Consolas" w:hAnsi="Consolas" w:cs="Consolas"/>
          <w:color w:val="24292E"/>
        </w:rPr>
        <w:t>&gt;</w:t>
      </w:r>
    </w:p>
    <w:p w14:paraId="0C446C86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       &lt;/</w:t>
      </w:r>
      <w:r>
        <w:rPr>
          <w:rStyle w:val="pl-ent"/>
          <w:rFonts w:ascii="Consolas" w:hAnsi="Consolas" w:cs="Consolas"/>
          <w:color w:val="22863A"/>
        </w:rPr>
        <w:t>dependencies</w:t>
      </w:r>
      <w:r>
        <w:rPr>
          <w:rFonts w:ascii="Consolas" w:hAnsi="Consolas" w:cs="Consolas"/>
          <w:color w:val="24292E"/>
        </w:rPr>
        <w:t>&gt;</w:t>
      </w:r>
    </w:p>
    <w:p w14:paraId="380405CE" w14:textId="38D28440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Notice that there are two new </w:t>
      </w:r>
      <w:r w:rsidR="00EC1EDF">
        <w:rPr>
          <w:rFonts w:ascii="Segoe UI" w:hAnsi="Segoe UI" w:cs="Segoe UI"/>
          <w:color w:val="24292E"/>
        </w:rPr>
        <w:t>dependencies</w:t>
      </w:r>
      <w:bookmarkStart w:id="4" w:name="_GoBack"/>
      <w:bookmarkEnd w:id="4"/>
      <w:r>
        <w:rPr>
          <w:rFonts w:ascii="Segoe UI" w:hAnsi="Segoe UI" w:cs="Segoe UI"/>
          <w:color w:val="24292E"/>
        </w:rPr>
        <w:t>, both related to security:</w:t>
      </w:r>
    </w:p>
    <w:p w14:paraId="0D5F815D" w14:textId="77777777" w:rsidR="00EE0ED3" w:rsidRDefault="00EE0ED3" w:rsidP="00EE0ED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spring-boot-starter-security</w:t>
      </w:r>
    </w:p>
    <w:p w14:paraId="23F271E0" w14:textId="77777777" w:rsidR="00EE0ED3" w:rsidRDefault="00EE0ED3" w:rsidP="00EE0ED3">
      <w:pPr>
        <w:numPr>
          <w:ilvl w:val="0"/>
          <w:numId w:val="37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spring-security-test</w:t>
      </w:r>
    </w:p>
    <w:p w14:paraId="270774D8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These are going to introduce security into our applications. The way this will work is that it will force authentication.</w:t>
      </w:r>
    </w:p>
    <w:p w14:paraId="641A4D78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 haven't specified a username or password. In fact, we haven't specified </w:t>
      </w:r>
      <w:r>
        <w:rPr>
          <w:rStyle w:val="Strong"/>
          <w:rFonts w:ascii="Segoe UI" w:hAnsi="Segoe UI" w:cs="Segoe UI"/>
          <w:color w:val="24292E"/>
        </w:rPr>
        <w:t>anything</w:t>
      </w:r>
      <w:r>
        <w:rPr>
          <w:rFonts w:ascii="Segoe UI" w:hAnsi="Segoe UI" w:cs="Segoe UI"/>
          <w:color w:val="24292E"/>
        </w:rPr>
        <w:t> in our code. So how will it work?</w:t>
      </w:r>
    </w:p>
    <w:p w14:paraId="601AEDFA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username will be "user", and the password will be an autogenerated UUID. We will get the password once we run the app.</w:t>
      </w:r>
    </w:p>
    <w:p w14:paraId="0428738E" w14:textId="77777777" w:rsidR="00EE0ED3" w:rsidRDefault="00EE0ED3" w:rsidP="00EE0ED3">
      <w:pPr>
        <w:pStyle w:val="Heading2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bookmarkStart w:id="5" w:name="_Toc518501889"/>
      <w:r>
        <w:rPr>
          <w:rFonts w:ascii="Segoe UI" w:hAnsi="Segoe UI" w:cs="Segoe UI"/>
          <w:color w:val="24292E"/>
        </w:rPr>
        <w:t>Step 2: copy the pom.xml to your directory.</w:t>
      </w:r>
      <w:bookmarkEnd w:id="5"/>
    </w:p>
    <w:p w14:paraId="1EE5B8FF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r>
        <w:rPr>
          <w:rStyle w:val="pl-c1"/>
          <w:rFonts w:ascii="Consolas" w:hAnsi="Consolas" w:cs="Consolas"/>
          <w:color w:val="005CC5"/>
        </w:rPr>
        <w:t>cp</w:t>
      </w:r>
      <w:proofErr w:type="spellEnd"/>
      <w:r>
        <w:rPr>
          <w:rStyle w:val="pl-c1"/>
          <w:rFonts w:ascii="Consolas" w:hAnsi="Consolas" w:cs="Consolas"/>
          <w:color w:val="005CC5"/>
        </w:rPr>
        <w:t xml:space="preserve"> configs/1.2-pom.xml api-lab-1</w:t>
      </w:r>
    </w:p>
    <w:p w14:paraId="6DF6E121" w14:textId="77777777" w:rsidR="00EE0ED3" w:rsidRDefault="00EE0ED3" w:rsidP="00EE0ED3">
      <w:pPr>
        <w:pStyle w:val="Heading2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bookmarkStart w:id="6" w:name="_Toc518501890"/>
      <w:r>
        <w:rPr>
          <w:rFonts w:ascii="Segoe UI" w:hAnsi="Segoe UI" w:cs="Segoe UI"/>
          <w:color w:val="24292E"/>
        </w:rPr>
        <w:lastRenderedPageBreak/>
        <w:t>Step 3: Re-build</w:t>
      </w:r>
      <w:bookmarkEnd w:id="6"/>
    </w:p>
    <w:p w14:paraId="3327AEAB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Go to the command line, and type</w:t>
      </w:r>
    </w:p>
    <w:p w14:paraId="14649D62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cd api-lab-1</w:t>
      </w:r>
    </w:p>
    <w:p w14:paraId="72F6621C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1"/>
          <w:rFonts w:ascii="Consolas" w:hAnsi="Consolas" w:cs="Consolas"/>
          <w:color w:val="005CC5"/>
        </w:rPr>
        <w:t>./</w:t>
      </w:r>
      <w:proofErr w:type="spellStart"/>
      <w:proofErr w:type="gramEnd"/>
      <w:r>
        <w:rPr>
          <w:rStyle w:val="pl-c1"/>
          <w:rFonts w:ascii="Consolas" w:hAnsi="Consolas" w:cs="Consolas"/>
          <w:color w:val="005CC5"/>
        </w:rPr>
        <w:t>mvnw</w:t>
      </w:r>
      <w:proofErr w:type="spellEnd"/>
      <w:r>
        <w:rPr>
          <w:rStyle w:val="pl-c1"/>
          <w:rFonts w:ascii="Consolas" w:hAnsi="Consolas" w:cs="Consolas"/>
          <w:color w:val="005CC5"/>
        </w:rPr>
        <w:t xml:space="preserve"> clean package   # Linux / Mac</w:t>
      </w:r>
    </w:p>
    <w:p w14:paraId="711EBE23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Windows users should do the following:</w:t>
      </w:r>
    </w:p>
    <w:p w14:paraId="43712932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cd api-lab-1</w:t>
      </w:r>
    </w:p>
    <w:p w14:paraId="67462CF7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 xml:space="preserve">mvnw.cmd clean package </w:t>
      </w:r>
    </w:p>
    <w:p w14:paraId="0A37FCB7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Again, we </w:t>
      </w:r>
      <w:proofErr w:type="spellStart"/>
      <w:r>
        <w:rPr>
          <w:rFonts w:ascii="Segoe UI" w:hAnsi="Segoe UI" w:cs="Segoe UI"/>
          <w:color w:val="24292E"/>
        </w:rPr>
        <w:t>willl</w:t>
      </w:r>
      <w:proofErr w:type="spellEnd"/>
      <w:r>
        <w:rPr>
          <w:rFonts w:ascii="Segoe UI" w:hAnsi="Segoe UI" w:cs="Segoe UI"/>
          <w:color w:val="24292E"/>
        </w:rPr>
        <w:t xml:space="preserve"> see a lot of output.</w:t>
      </w:r>
    </w:p>
    <w:p w14:paraId="20E6AB0F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things went well, you should see something like this:</w:t>
      </w:r>
    </w:p>
    <w:p w14:paraId="4C3D293A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[INFO] --- spring-boot-maven-plugin:2.0.</w:t>
      </w:r>
      <w:proofErr w:type="gramStart"/>
      <w:r>
        <w:rPr>
          <w:rStyle w:val="pl-c1"/>
          <w:rFonts w:ascii="Consolas" w:hAnsi="Consolas" w:cs="Consolas"/>
          <w:color w:val="005CC5"/>
        </w:rPr>
        <w:t>2.RELEASE</w:t>
      </w:r>
      <w:proofErr w:type="gramEnd"/>
      <w:r>
        <w:rPr>
          <w:rStyle w:val="pl-c1"/>
          <w:rFonts w:ascii="Consolas" w:hAnsi="Consolas" w:cs="Consolas"/>
          <w:color w:val="005CC5"/>
        </w:rPr>
        <w:t>:repackage (default) @ api-lab-1 ---</w:t>
      </w:r>
    </w:p>
    <w:p w14:paraId="61637A8C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[INFO] ------------------------------------------------------------------------</w:t>
      </w:r>
    </w:p>
    <w:p w14:paraId="40613CF4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[INFO] BUILD SUCCESS</w:t>
      </w:r>
    </w:p>
    <w:p w14:paraId="6D6C2C49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[INFO] ------------------------------------------------------------------------</w:t>
      </w:r>
    </w:p>
    <w:p w14:paraId="69EBEFF1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[INFO] Total time: 11.896 s</w:t>
      </w:r>
    </w:p>
    <w:p w14:paraId="1B60E178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[INFO] Finished at: 2018-06-12T22:58:35-07:00</w:t>
      </w:r>
    </w:p>
    <w:p w14:paraId="6EB6882A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[INFO] ------------------------------------------------------------------------</w:t>
      </w:r>
    </w:p>
    <w:p w14:paraId="6B92AFB6" w14:textId="77777777" w:rsidR="00EE0ED3" w:rsidRDefault="00EE0ED3" w:rsidP="00EE0ED3">
      <w:pPr>
        <w:pStyle w:val="Heading2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bookmarkStart w:id="7" w:name="_Toc518501891"/>
      <w:r>
        <w:rPr>
          <w:rFonts w:ascii="Segoe UI" w:hAnsi="Segoe UI" w:cs="Segoe UI"/>
          <w:color w:val="24292E"/>
        </w:rPr>
        <w:t>Step 3: Run my App</w:t>
      </w:r>
      <w:bookmarkEnd w:id="7"/>
    </w:p>
    <w:p w14:paraId="756BCE14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Let us now again run our application. We can do that with Maven was well.</w:t>
      </w:r>
    </w:p>
    <w:p w14:paraId="43CDC3EF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pl-c1"/>
          <w:rFonts w:ascii="Consolas" w:hAnsi="Consolas" w:cs="Consolas"/>
          <w:color w:val="005CC5"/>
        </w:rPr>
        <w:t>./</w:t>
      </w:r>
      <w:proofErr w:type="spellStart"/>
      <w:proofErr w:type="gramEnd"/>
      <w:r>
        <w:rPr>
          <w:rStyle w:val="pl-c1"/>
          <w:rFonts w:ascii="Consolas" w:hAnsi="Consolas" w:cs="Consolas"/>
          <w:color w:val="005CC5"/>
        </w:rPr>
        <w:t>mvn</w:t>
      </w:r>
      <w:proofErr w:type="spellEnd"/>
      <w:r>
        <w:rPr>
          <w:rStyle w:val="pl-c1"/>
          <w:rFonts w:ascii="Consolas" w:hAnsi="Consolas" w:cs="Consolas"/>
          <w:color w:val="005CC5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</w:rPr>
        <w:t>spring-boot:run</w:t>
      </w:r>
      <w:proofErr w:type="spellEnd"/>
    </w:p>
    <w:p w14:paraId="47E28C9A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Followed by a bunch of more messages. This time, watch out for an extremely important message, which is the password.</w:t>
      </w:r>
    </w:p>
    <w:p w14:paraId="5938D58C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Using generated security password: 594d8fc9-17e2-4b46-929b-4a9c125305a5</w:t>
      </w:r>
    </w:p>
    <w:p w14:paraId="74654162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Of course, your security password will be different. Cut and paste the password. Because you will need it in the next step</w:t>
      </w:r>
    </w:p>
    <w:p w14:paraId="6B8A5186" w14:textId="77777777" w:rsidR="00EE0ED3" w:rsidRDefault="00EE0ED3" w:rsidP="00EE0ED3">
      <w:pPr>
        <w:pStyle w:val="Heading2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bookmarkStart w:id="8" w:name="_Toc518501892"/>
      <w:r>
        <w:rPr>
          <w:rFonts w:ascii="Segoe UI" w:hAnsi="Segoe UI" w:cs="Segoe UI"/>
          <w:color w:val="24292E"/>
        </w:rPr>
        <w:t>Step 4: Test my app with authentication</w:t>
      </w:r>
      <w:bookmarkEnd w:id="8"/>
    </w:p>
    <w:p w14:paraId="34666483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Let's test it! Open your browser to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http://localhost:8080</w:t>
        </w:r>
      </w:hyperlink>
    </w:p>
    <w:p w14:paraId="572ABF8B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should get the following response:</w:t>
      </w:r>
    </w:p>
    <w:p w14:paraId="1E031C0D" w14:textId="495BFE36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mc:AlternateContent>
          <mc:Choice Requires="wps">
            <w:drawing>
              <wp:inline distT="0" distB="0" distL="0" distR="0" wp14:anchorId="74B1540E" wp14:editId="5FDD56E8">
                <wp:extent cx="304800" cy="304800"/>
                <wp:effectExtent l="0" t="0" r="0" b="0"/>
                <wp:docPr id="1" name="Rectangle 1" descr="https://github.com/elephantscale/optum-labs/raw/master/api-labs/images/api-1-2-login.png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3BB66D" id="Rectangle 1" o:spid="_x0000_s1026" alt="https://github.com/elephantscale/optum-labs/raw/master/api-labs/images/api-1-2-login.png" href="https://github.com/elephantscale/optum-labs/blob/master/api-labs/images/api-1-2-login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857EF6B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will need to login as </w:t>
      </w:r>
      <w:r>
        <w:rPr>
          <w:rStyle w:val="Strong"/>
          <w:rFonts w:ascii="Segoe UI" w:hAnsi="Segoe UI" w:cs="Segoe UI"/>
          <w:color w:val="24292E"/>
        </w:rPr>
        <w:t>user</w:t>
      </w:r>
      <w:r>
        <w:rPr>
          <w:rFonts w:ascii="Segoe UI" w:hAnsi="Segoe UI" w:cs="Segoe UI"/>
          <w:color w:val="24292E"/>
        </w:rPr>
        <w:t>, and the password will be the generated password you saw before.</w:t>
      </w:r>
    </w:p>
    <w:p w14:paraId="6088CDC3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If you correctly authenticate, you will see the following:</w:t>
      </w:r>
    </w:p>
    <w:p w14:paraId="7B4A8F46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Hello from Spring Boot!</w:t>
      </w:r>
    </w:p>
    <w:p w14:paraId="76675DAC" w14:textId="77777777" w:rsidR="00EE0ED3" w:rsidRDefault="00EE0ED3" w:rsidP="00EE0ED3">
      <w:pPr>
        <w:pStyle w:val="Heading2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bookmarkStart w:id="9" w:name="_Toc518501893"/>
      <w:r>
        <w:rPr>
          <w:rFonts w:ascii="Segoe UI" w:hAnsi="Segoe UI" w:cs="Segoe UI"/>
          <w:color w:val="24292E"/>
        </w:rPr>
        <w:t>Step 5: Use the command line</w:t>
      </w:r>
      <w:bookmarkEnd w:id="9"/>
    </w:p>
    <w:p w14:paraId="76818964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That is fantastic! But, wait a minute! Do I really have to open a browser up every time I want to authenticate? That could be a real pain.</w:t>
      </w:r>
    </w:p>
    <w:p w14:paraId="6280AF8C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Fortunately, no, you don't have to do that. Let's test our web service with "curl" -- or your favorite command line tool for testing web services. You will need to change your password credential to match the one you used in Step 4.</w:t>
      </w:r>
    </w:p>
    <w:p w14:paraId="7DDB6F30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curl -</w:t>
      </w:r>
      <w:proofErr w:type="spellStart"/>
      <w:r>
        <w:rPr>
          <w:rStyle w:val="pl-c1"/>
          <w:rFonts w:ascii="Consolas" w:hAnsi="Consolas" w:cs="Consolas"/>
          <w:color w:val="005CC5"/>
        </w:rPr>
        <w:t>i</w:t>
      </w:r>
      <w:proofErr w:type="spellEnd"/>
      <w:r>
        <w:rPr>
          <w:rStyle w:val="pl-c1"/>
          <w:rFonts w:ascii="Consolas" w:hAnsi="Consolas" w:cs="Consolas"/>
          <w:color w:val="005CC5"/>
        </w:rPr>
        <w:t xml:space="preserve"> --user user:594d8fc9-17e2-4b46-929b-4a9c125305a5 http://localhost:8080/</w:t>
      </w:r>
    </w:p>
    <w:p w14:paraId="664582C4" w14:textId="77777777" w:rsidR="00EE0ED3" w:rsidRDefault="00EE0ED3" w:rsidP="00EE0E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correctly authenticate, you will see the following:</w:t>
      </w:r>
    </w:p>
    <w:p w14:paraId="13B67CA3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pl-c1"/>
          <w:rFonts w:ascii="Consolas" w:hAnsi="Consolas" w:cs="Consolas"/>
          <w:color w:val="005CC5"/>
        </w:rPr>
        <w:t>Hello from Spring Boot!</w:t>
      </w:r>
    </w:p>
    <w:p w14:paraId="1A26EABE" w14:textId="77777777" w:rsidR="00EE0ED3" w:rsidRDefault="00EE0ED3" w:rsidP="00EE0ED3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14:paraId="45A782DD" w14:textId="77777777" w:rsidR="00EE0ED3" w:rsidRPr="00EE0ED3" w:rsidRDefault="00EE0ED3" w:rsidP="00EE0ED3">
      <w:pPr>
        <w:spacing w:after="0" w:line="240" w:lineRule="auto"/>
        <w:rPr>
          <w:rFonts w:ascii="Arial" w:hAnsi="Arial" w:cs="Arial"/>
        </w:rPr>
      </w:pPr>
    </w:p>
    <w:p w14:paraId="746DCC60" w14:textId="77777777" w:rsidR="006963B9" w:rsidRPr="00634C79" w:rsidRDefault="006963B9" w:rsidP="006963B9">
      <w:pPr>
        <w:pStyle w:val="ListParagraph"/>
        <w:rPr>
          <w:rFonts w:ascii="Arial" w:hAnsi="Arial" w:cs="Arial"/>
        </w:rPr>
      </w:pPr>
    </w:p>
    <w:p w14:paraId="16D249F0" w14:textId="733F82A9" w:rsidR="00511EDE" w:rsidRPr="00634C79" w:rsidRDefault="00511EDE" w:rsidP="00511EDE">
      <w:pPr>
        <w:rPr>
          <w:rFonts w:ascii="Arial" w:hAnsi="Arial" w:cs="Arial"/>
        </w:rPr>
      </w:pPr>
    </w:p>
    <w:sectPr w:rsidR="00511EDE" w:rsidRPr="00634C7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51618" w14:textId="77777777" w:rsidR="006A74D1" w:rsidRDefault="006A74D1" w:rsidP="007C20E0">
      <w:pPr>
        <w:spacing w:after="0" w:line="240" w:lineRule="auto"/>
      </w:pPr>
      <w:r>
        <w:separator/>
      </w:r>
    </w:p>
  </w:endnote>
  <w:endnote w:type="continuationSeparator" w:id="0">
    <w:p w14:paraId="27F27A7C" w14:textId="77777777" w:rsidR="006A74D1" w:rsidRDefault="006A74D1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5946F58C" w:rsidR="0055650B" w:rsidRDefault="0055650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</w:t>
            </w:r>
            <w:proofErr w:type="gramStart"/>
            <w:r w:rsidRPr="006B52C6">
              <w:t>proprietary  |</w:t>
            </w:r>
            <w:proofErr w:type="gramEnd"/>
            <w:r w:rsidRPr="006B52C6">
              <w:t xml:space="preserve">  </w:t>
            </w:r>
            <w:r>
              <w:t>Optum</w:t>
            </w:r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F46D9" w14:textId="77777777" w:rsidR="006A74D1" w:rsidRDefault="006A74D1" w:rsidP="007C20E0">
      <w:pPr>
        <w:spacing w:after="0" w:line="240" w:lineRule="auto"/>
      </w:pPr>
      <w:r>
        <w:separator/>
      </w:r>
    </w:p>
  </w:footnote>
  <w:footnote w:type="continuationSeparator" w:id="0">
    <w:p w14:paraId="415CB743" w14:textId="77777777" w:rsidR="006A74D1" w:rsidRDefault="006A74D1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8A0"/>
    <w:multiLevelType w:val="hybridMultilevel"/>
    <w:tmpl w:val="C9BE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B27"/>
    <w:multiLevelType w:val="hybridMultilevel"/>
    <w:tmpl w:val="B5ECA506"/>
    <w:lvl w:ilvl="0" w:tplc="53F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0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72E"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6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3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4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060428"/>
    <w:multiLevelType w:val="hybridMultilevel"/>
    <w:tmpl w:val="4F46A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73E9B"/>
    <w:multiLevelType w:val="hybridMultilevel"/>
    <w:tmpl w:val="09D0DD3C"/>
    <w:lvl w:ilvl="0" w:tplc="61D6DB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87893"/>
    <w:multiLevelType w:val="hybridMultilevel"/>
    <w:tmpl w:val="9716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A1E3C"/>
    <w:multiLevelType w:val="hybridMultilevel"/>
    <w:tmpl w:val="F65243E0"/>
    <w:lvl w:ilvl="0" w:tplc="A1386A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420EE"/>
    <w:multiLevelType w:val="hybridMultilevel"/>
    <w:tmpl w:val="FD544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883266"/>
    <w:multiLevelType w:val="hybridMultilevel"/>
    <w:tmpl w:val="3CD62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DF750F"/>
    <w:multiLevelType w:val="hybridMultilevel"/>
    <w:tmpl w:val="8C341A5A"/>
    <w:lvl w:ilvl="0" w:tplc="F93E65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AA0BFF"/>
    <w:multiLevelType w:val="hybridMultilevel"/>
    <w:tmpl w:val="EA0442F8"/>
    <w:lvl w:ilvl="0" w:tplc="B852C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C2963"/>
    <w:multiLevelType w:val="hybridMultilevel"/>
    <w:tmpl w:val="FF527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A300C"/>
    <w:multiLevelType w:val="hybridMultilevel"/>
    <w:tmpl w:val="CEAE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171D81"/>
    <w:multiLevelType w:val="hybridMultilevel"/>
    <w:tmpl w:val="65E8DD4A"/>
    <w:lvl w:ilvl="0" w:tplc="B4582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65447"/>
    <w:multiLevelType w:val="hybridMultilevel"/>
    <w:tmpl w:val="DFAA2206"/>
    <w:lvl w:ilvl="0" w:tplc="C8AC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D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9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2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6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2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2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A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212088"/>
    <w:multiLevelType w:val="hybridMultilevel"/>
    <w:tmpl w:val="72FE0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5B60"/>
    <w:multiLevelType w:val="hybridMultilevel"/>
    <w:tmpl w:val="581695C8"/>
    <w:lvl w:ilvl="0" w:tplc="A3161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6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7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E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7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8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E6A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4E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60DD0"/>
    <w:multiLevelType w:val="hybridMultilevel"/>
    <w:tmpl w:val="DFA6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02C32"/>
    <w:multiLevelType w:val="hybridMultilevel"/>
    <w:tmpl w:val="3252D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C586F"/>
    <w:multiLevelType w:val="hybridMultilevel"/>
    <w:tmpl w:val="281897A8"/>
    <w:lvl w:ilvl="0" w:tplc="59382E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E40B9"/>
    <w:multiLevelType w:val="hybridMultilevel"/>
    <w:tmpl w:val="18026044"/>
    <w:lvl w:ilvl="0" w:tplc="7DFA6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7792A"/>
    <w:multiLevelType w:val="hybridMultilevel"/>
    <w:tmpl w:val="93C0B320"/>
    <w:lvl w:ilvl="0" w:tplc="729C44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210F0"/>
    <w:multiLevelType w:val="hybridMultilevel"/>
    <w:tmpl w:val="FA960EF6"/>
    <w:lvl w:ilvl="0" w:tplc="45346FC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C729F"/>
    <w:multiLevelType w:val="hybridMultilevel"/>
    <w:tmpl w:val="14764FCE"/>
    <w:lvl w:ilvl="0" w:tplc="0EBA4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3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8B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24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02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5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0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7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40D85"/>
    <w:multiLevelType w:val="multilevel"/>
    <w:tmpl w:val="9B3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F017FE"/>
    <w:multiLevelType w:val="hybridMultilevel"/>
    <w:tmpl w:val="376801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DA3FE3"/>
    <w:multiLevelType w:val="hybridMultilevel"/>
    <w:tmpl w:val="38383CCC"/>
    <w:lvl w:ilvl="0" w:tplc="D57E03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41E61"/>
    <w:multiLevelType w:val="hybridMultilevel"/>
    <w:tmpl w:val="6F548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9063E2"/>
    <w:multiLevelType w:val="hybridMultilevel"/>
    <w:tmpl w:val="FD065EE2"/>
    <w:lvl w:ilvl="0" w:tplc="D1707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1378D"/>
    <w:multiLevelType w:val="hybridMultilevel"/>
    <w:tmpl w:val="C316D1C0"/>
    <w:lvl w:ilvl="0" w:tplc="8A348D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EDCF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544A5"/>
    <w:multiLevelType w:val="hybridMultilevel"/>
    <w:tmpl w:val="64104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1208F1"/>
    <w:multiLevelType w:val="hybridMultilevel"/>
    <w:tmpl w:val="DBB42D46"/>
    <w:lvl w:ilvl="0" w:tplc="ADF4E9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D1126C"/>
    <w:multiLevelType w:val="hybridMultilevel"/>
    <w:tmpl w:val="CA4AFED2"/>
    <w:lvl w:ilvl="0" w:tplc="61684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0A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22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C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EA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2E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A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97420"/>
    <w:multiLevelType w:val="hybridMultilevel"/>
    <w:tmpl w:val="880485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086BF3"/>
    <w:multiLevelType w:val="hybridMultilevel"/>
    <w:tmpl w:val="F79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927785"/>
    <w:multiLevelType w:val="hybridMultilevel"/>
    <w:tmpl w:val="588C4DBA"/>
    <w:lvl w:ilvl="0" w:tplc="4C9EC5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911595"/>
    <w:multiLevelType w:val="hybridMultilevel"/>
    <w:tmpl w:val="1D5CA46C"/>
    <w:lvl w:ilvl="0" w:tplc="90102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5"/>
  </w:num>
  <w:num w:numId="3">
    <w:abstractNumId w:val="32"/>
  </w:num>
  <w:num w:numId="4">
    <w:abstractNumId w:val="27"/>
  </w:num>
  <w:num w:numId="5">
    <w:abstractNumId w:val="19"/>
  </w:num>
  <w:num w:numId="6">
    <w:abstractNumId w:val="2"/>
  </w:num>
  <w:num w:numId="7">
    <w:abstractNumId w:val="28"/>
  </w:num>
  <w:num w:numId="8">
    <w:abstractNumId w:val="20"/>
  </w:num>
  <w:num w:numId="9">
    <w:abstractNumId w:val="3"/>
  </w:num>
  <w:num w:numId="10">
    <w:abstractNumId w:val="30"/>
  </w:num>
  <w:num w:numId="11">
    <w:abstractNumId w:val="21"/>
  </w:num>
  <w:num w:numId="12">
    <w:abstractNumId w:val="31"/>
  </w:num>
  <w:num w:numId="13">
    <w:abstractNumId w:val="13"/>
  </w:num>
  <w:num w:numId="14">
    <w:abstractNumId w:val="1"/>
  </w:num>
  <w:num w:numId="15">
    <w:abstractNumId w:val="15"/>
  </w:num>
  <w:num w:numId="16">
    <w:abstractNumId w:val="22"/>
  </w:num>
  <w:num w:numId="17">
    <w:abstractNumId w:val="33"/>
  </w:num>
  <w:num w:numId="18">
    <w:abstractNumId w:val="29"/>
  </w:num>
  <w:num w:numId="19">
    <w:abstractNumId w:val="16"/>
  </w:num>
  <w:num w:numId="20">
    <w:abstractNumId w:val="35"/>
    <w:lvlOverride w:ilvl="0">
      <w:lvl w:ilvl="0" w:tplc="9010208C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14"/>
  </w:num>
  <w:num w:numId="22">
    <w:abstractNumId w:val="4"/>
  </w:num>
  <w:num w:numId="23">
    <w:abstractNumId w:val="5"/>
  </w:num>
  <w:num w:numId="24">
    <w:abstractNumId w:val="18"/>
  </w:num>
  <w:num w:numId="25">
    <w:abstractNumId w:val="9"/>
  </w:num>
  <w:num w:numId="26">
    <w:abstractNumId w:val="8"/>
  </w:num>
  <w:num w:numId="27">
    <w:abstractNumId w:val="12"/>
  </w:num>
  <w:num w:numId="28">
    <w:abstractNumId w:val="25"/>
  </w:num>
  <w:num w:numId="29">
    <w:abstractNumId w:val="11"/>
  </w:num>
  <w:num w:numId="30">
    <w:abstractNumId w:val="10"/>
  </w:num>
  <w:num w:numId="3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24"/>
  </w:num>
  <w:num w:numId="34">
    <w:abstractNumId w:val="6"/>
  </w:num>
  <w:num w:numId="35">
    <w:abstractNumId w:val="0"/>
  </w:num>
  <w:num w:numId="3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6E29"/>
    <w:rsid w:val="000507BA"/>
    <w:rsid w:val="00077B11"/>
    <w:rsid w:val="00080D8D"/>
    <w:rsid w:val="00080EBD"/>
    <w:rsid w:val="00083638"/>
    <w:rsid w:val="00084B94"/>
    <w:rsid w:val="000A055D"/>
    <w:rsid w:val="000A65AE"/>
    <w:rsid w:val="000C0224"/>
    <w:rsid w:val="000C79ED"/>
    <w:rsid w:val="000D4F41"/>
    <w:rsid w:val="000F030B"/>
    <w:rsid w:val="00102148"/>
    <w:rsid w:val="00110651"/>
    <w:rsid w:val="00124149"/>
    <w:rsid w:val="00134D06"/>
    <w:rsid w:val="0015257B"/>
    <w:rsid w:val="00164F48"/>
    <w:rsid w:val="00167BA4"/>
    <w:rsid w:val="0017072D"/>
    <w:rsid w:val="00176FB0"/>
    <w:rsid w:val="0018091D"/>
    <w:rsid w:val="00191690"/>
    <w:rsid w:val="00197026"/>
    <w:rsid w:val="001B3B39"/>
    <w:rsid w:val="001D1B42"/>
    <w:rsid w:val="00202588"/>
    <w:rsid w:val="00217BD9"/>
    <w:rsid w:val="002409CD"/>
    <w:rsid w:val="002647C5"/>
    <w:rsid w:val="00293BA1"/>
    <w:rsid w:val="00297BE1"/>
    <w:rsid w:val="002A3279"/>
    <w:rsid w:val="002A3CDB"/>
    <w:rsid w:val="002B0D4F"/>
    <w:rsid w:val="002B2BEB"/>
    <w:rsid w:val="002B3B48"/>
    <w:rsid w:val="002B4F8A"/>
    <w:rsid w:val="002B6312"/>
    <w:rsid w:val="002C4529"/>
    <w:rsid w:val="002E6014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7154"/>
    <w:rsid w:val="00407D83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311C1"/>
    <w:rsid w:val="00834C7A"/>
    <w:rsid w:val="00837EA1"/>
    <w:rsid w:val="0084412E"/>
    <w:rsid w:val="00861640"/>
    <w:rsid w:val="00862A64"/>
    <w:rsid w:val="00881AF8"/>
    <w:rsid w:val="00886A31"/>
    <w:rsid w:val="00891E02"/>
    <w:rsid w:val="008A2411"/>
    <w:rsid w:val="008B49F4"/>
    <w:rsid w:val="008C70C0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E6BA3"/>
    <w:rsid w:val="009F737E"/>
    <w:rsid w:val="00A03B26"/>
    <w:rsid w:val="00A161D2"/>
    <w:rsid w:val="00A17E49"/>
    <w:rsid w:val="00A20F5D"/>
    <w:rsid w:val="00A22FAE"/>
    <w:rsid w:val="00A2563B"/>
    <w:rsid w:val="00A408D9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82C4C"/>
    <w:rsid w:val="00BA679A"/>
    <w:rsid w:val="00BB3BA0"/>
    <w:rsid w:val="00BC0814"/>
    <w:rsid w:val="00BC58C9"/>
    <w:rsid w:val="00BC6E9D"/>
    <w:rsid w:val="00BE56E3"/>
    <w:rsid w:val="00C16E15"/>
    <w:rsid w:val="00C72CAD"/>
    <w:rsid w:val="00C814FE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D29A7"/>
    <w:rsid w:val="00DD495D"/>
    <w:rsid w:val="00DE630B"/>
    <w:rsid w:val="00E11B56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324DE"/>
    <w:rsid w:val="00F5456E"/>
    <w:rsid w:val="00F67575"/>
    <w:rsid w:val="00F722BE"/>
    <w:rsid w:val="00F737AF"/>
    <w:rsid w:val="00F90810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elephantscale/optum-labs/blob/master/api-labs/images/api-1-2-login.pn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86383D-BF5D-7D40-8AF8-5540CE39B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Mark Kerzner</cp:lastModifiedBy>
  <cp:revision>17</cp:revision>
  <dcterms:created xsi:type="dcterms:W3CDTF">2018-06-04T15:45:00Z</dcterms:created>
  <dcterms:modified xsi:type="dcterms:W3CDTF">2018-07-05T02:10:00Z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
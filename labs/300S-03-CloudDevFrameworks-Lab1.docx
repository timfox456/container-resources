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9E7DA" w14:textId="77777777" w:rsidR="00391555" w:rsidRPr="00CF07A9" w:rsidRDefault="00391555" w:rsidP="00BA2DF4">
      <w:pPr>
        <w:pStyle w:val="Title"/>
        <w:spacing w:before="360" w:after="58"/>
        <w:rPr>
          <w:rFonts w:ascii="Arial" w:eastAsia="MS Mincho" w:hAnsi="Arial" w:cs="Arial"/>
          <w:b/>
          <w:color w:val="888B8D"/>
          <w:sz w:val="22"/>
          <w:szCs w:val="22"/>
        </w:rPr>
      </w:pPr>
    </w:p>
    <w:p w14:paraId="4BB0A04A" w14:textId="0FA00505" w:rsidR="00391555" w:rsidRPr="00FD7C34" w:rsidRDefault="00896C92" w:rsidP="00BA2DF4">
      <w:pPr>
        <w:pStyle w:val="Title"/>
        <w:spacing w:before="360" w:after="58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Limits Service</w:t>
      </w:r>
    </w:p>
    <w:p w14:paraId="520207BB" w14:textId="77777777" w:rsidR="00391555" w:rsidRPr="00FD7C34" w:rsidRDefault="00391555" w:rsidP="00BA2DF4">
      <w:pPr>
        <w:pStyle w:val="Title"/>
        <w:spacing w:before="360" w:after="58"/>
        <w:rPr>
          <w:rFonts w:ascii="Arial" w:eastAsia="MS Mincho" w:hAnsi="Arial" w:cs="Arial"/>
          <w:color w:val="888B8D"/>
          <w:sz w:val="56"/>
          <w:szCs w:val="56"/>
        </w:rPr>
      </w:pPr>
      <w:r w:rsidRPr="00FD7C34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2EF6A66" w14:textId="77777777" w:rsidR="00391555" w:rsidRPr="00FD7C34" w:rsidRDefault="00391555" w:rsidP="00BA2DF4">
      <w:pPr>
        <w:pStyle w:val="Subtitle"/>
        <w:spacing w:before="360" w:after="58"/>
        <w:rPr>
          <w:rFonts w:ascii="Arial" w:eastAsia="MS Mincho" w:hAnsi="Arial" w:cs="Arial"/>
          <w:color w:val="888B8D"/>
          <w:sz w:val="56"/>
          <w:szCs w:val="56"/>
        </w:rPr>
      </w:pPr>
    </w:p>
    <w:p w14:paraId="25D1A040" w14:textId="77777777" w:rsidR="00391555" w:rsidRPr="00FD7C34" w:rsidRDefault="00391555" w:rsidP="00BA2DF4">
      <w:pPr>
        <w:pStyle w:val="Subtitle"/>
        <w:spacing w:before="360" w:after="58"/>
        <w:rPr>
          <w:rFonts w:ascii="Arial" w:eastAsia="MS Mincho" w:hAnsi="Arial" w:cs="Arial"/>
          <w:color w:val="888B8D"/>
          <w:sz w:val="56"/>
          <w:szCs w:val="56"/>
        </w:rPr>
      </w:pPr>
      <w:r w:rsidRPr="00FD7C34">
        <w:rPr>
          <w:rFonts w:ascii="Arial" w:eastAsia="MS Mincho" w:hAnsi="Arial" w:cs="Arial"/>
          <w:color w:val="888B8D"/>
          <w:sz w:val="56"/>
          <w:szCs w:val="56"/>
        </w:rPr>
        <w:t>Student Exercise Manual</w:t>
      </w:r>
    </w:p>
    <w:p w14:paraId="75FD7EE1" w14:textId="77777777" w:rsidR="006C263A" w:rsidRPr="00CF07A9" w:rsidRDefault="006C263A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18F97075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345BEF94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4602C7A6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73B1FEB2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0E84F93D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1E5A5554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0A884BE3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29D40B2C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46BD6A4E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6BA40B93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0F5CED0F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7AFF063A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249EDE9A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7DCE7369" w14:textId="77777777" w:rsidR="0005322C" w:rsidRPr="00CF07A9" w:rsidRDefault="0005322C" w:rsidP="00BA2DF4">
      <w:pPr>
        <w:spacing w:before="360" w:after="58"/>
        <w:rPr>
          <w:rFonts w:ascii="Arial" w:hAnsi="Arial" w:cs="Arial"/>
          <w:sz w:val="22"/>
          <w:szCs w:val="22"/>
        </w:rPr>
      </w:pPr>
    </w:p>
    <w:p w14:paraId="742E8F8F" w14:textId="77777777" w:rsidR="0005322C" w:rsidRPr="00CF07A9" w:rsidRDefault="0005322C" w:rsidP="004377B2">
      <w:pPr>
        <w:spacing w:before="360" w:after="58"/>
        <w:jc w:val="both"/>
        <w:rPr>
          <w:rFonts w:ascii="Arial" w:hAnsi="Arial" w:cs="Arial"/>
          <w:sz w:val="22"/>
          <w:szCs w:val="22"/>
        </w:rPr>
      </w:pPr>
    </w:p>
    <w:p w14:paraId="39464A13" w14:textId="77777777" w:rsidR="0005322C" w:rsidRPr="00A154C0" w:rsidRDefault="00571C94" w:rsidP="004377B2">
      <w:pPr>
        <w:spacing w:before="360" w:after="58"/>
        <w:jc w:val="both"/>
        <w:rPr>
          <w:rFonts w:ascii="Arial" w:hAnsi="Arial" w:cs="Arial"/>
          <w:b/>
          <w:color w:val="ED7D31" w:themeColor="accent2"/>
          <w:sz w:val="32"/>
          <w:szCs w:val="32"/>
        </w:rPr>
      </w:pPr>
      <w:r w:rsidRPr="00A154C0">
        <w:rPr>
          <w:rFonts w:ascii="Arial" w:hAnsi="Arial" w:cs="Arial"/>
          <w:b/>
          <w:color w:val="ED7D31" w:themeColor="accent2"/>
          <w:sz w:val="32"/>
          <w:szCs w:val="32"/>
        </w:rPr>
        <w:t>Contents</w:t>
      </w:r>
    </w:p>
    <w:bookmarkStart w:id="0" w:name="_Toc517962293"/>
    <w:bookmarkStart w:id="1" w:name="_Toc517967638"/>
    <w:bookmarkStart w:id="2" w:name="_Toc517967719"/>
    <w:bookmarkStart w:id="3" w:name="_Toc517967769"/>
    <w:bookmarkStart w:id="4" w:name="_Toc517967819"/>
    <w:p w14:paraId="6DE9DFBF" w14:textId="77777777" w:rsidR="004F5716" w:rsidRDefault="004F5716">
      <w:pPr>
        <w:pStyle w:val="TOC1"/>
        <w:tabs>
          <w:tab w:val="right" w:leader="dot" w:pos="9010"/>
        </w:tabs>
        <w:rPr>
          <w:ins w:id="5" w:author="Benson-Hartman, Mary" w:date="2018-07-05T19:29:00Z"/>
          <w:rFonts w:eastAsiaTheme="minorEastAsia"/>
          <w:b w:val="0"/>
          <w:bCs w:val="0"/>
          <w:caps w:val="0"/>
          <w:noProof/>
          <w:sz w:val="22"/>
          <w:szCs w:val="22"/>
          <w:lang w:val="en-US"/>
        </w:rPr>
      </w:pPr>
      <w:ins w:id="6" w:author="Benson-Hartman, Mary" w:date="2018-07-05T19:29:00Z">
        <w:r>
          <w:rPr>
            <w:rFonts w:ascii="Arial" w:hAnsi="Arial" w:cs="Arial"/>
            <w:sz w:val="22"/>
            <w:szCs w:val="22"/>
          </w:rPr>
          <w:fldChar w:fldCharType="begin"/>
        </w:r>
        <w:r>
          <w:rPr>
            <w:rFonts w:ascii="Arial" w:hAnsi="Arial" w:cs="Arial"/>
            <w:sz w:val="22"/>
            <w:szCs w:val="22"/>
          </w:rPr>
          <w:instrText xml:space="preserve"> TOC \o "1-3" \h \z \u </w:instrText>
        </w:r>
      </w:ins>
      <w:r>
        <w:rPr>
          <w:rFonts w:ascii="Arial" w:hAnsi="Arial" w:cs="Arial"/>
          <w:sz w:val="22"/>
          <w:szCs w:val="22"/>
        </w:rPr>
        <w:fldChar w:fldCharType="separate"/>
      </w:r>
      <w:ins w:id="7" w:author="Benson-Hartman, Mary" w:date="2018-07-05T19:29:00Z">
        <w:r w:rsidRPr="00B72EF2">
          <w:rPr>
            <w:rStyle w:val="Hyperlink"/>
            <w:noProof/>
          </w:rPr>
          <w:fldChar w:fldCharType="begin"/>
        </w:r>
        <w:r w:rsidRPr="00B72EF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"_Toc518582285"</w:instrText>
        </w:r>
        <w:r w:rsidRPr="00B72EF2">
          <w:rPr>
            <w:rStyle w:val="Hyperlink"/>
            <w:noProof/>
          </w:rPr>
          <w:instrText xml:space="preserve"> </w:instrText>
        </w:r>
        <w:r w:rsidRPr="00B72EF2">
          <w:rPr>
            <w:rStyle w:val="Hyperlink"/>
            <w:noProof/>
          </w:rPr>
          <w:fldChar w:fldCharType="separate"/>
        </w:r>
        <w:r w:rsidRPr="00B72EF2">
          <w:rPr>
            <w:rStyle w:val="Hyperlink"/>
            <w:rFonts w:ascii="Arial" w:hAnsi="Arial" w:cs="Arial"/>
            <w:noProof/>
          </w:rPr>
          <w:t>Limits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_Toc518582285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Benson-Hartman, Mary" w:date="2018-07-05T19:29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B72EF2">
          <w:rPr>
            <w:rStyle w:val="Hyperlink"/>
            <w:noProof/>
          </w:rPr>
          <w:fldChar w:fldCharType="end"/>
        </w:r>
      </w:ins>
    </w:p>
    <w:p w14:paraId="788FA3DE" w14:textId="77777777" w:rsidR="00571C94" w:rsidRDefault="004F5716" w:rsidP="004377B2">
      <w:pPr>
        <w:spacing w:before="360" w:after="58"/>
        <w:jc w:val="both"/>
        <w:rPr>
          <w:rFonts w:ascii="Arial" w:hAnsi="Arial" w:cs="Arial"/>
          <w:sz w:val="22"/>
          <w:szCs w:val="22"/>
        </w:rPr>
      </w:pPr>
      <w:ins w:id="9" w:author="Benson-Hartman, Mary" w:date="2018-07-05T19:29:00Z">
        <w:r>
          <w:rPr>
            <w:rFonts w:ascii="Arial" w:hAnsi="Arial" w:cs="Arial"/>
            <w:sz w:val="22"/>
            <w:szCs w:val="22"/>
          </w:rPr>
          <w:fldChar w:fldCharType="end"/>
        </w:r>
      </w:ins>
    </w:p>
    <w:p w14:paraId="398E7FD3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2ACA8504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365DA93E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4232919B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2908B83C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4E908FDE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1AEC08B9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6C176936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592C2BCF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0E999352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34B57294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2FF95DAD" w14:textId="77777777" w:rsidR="00571C94" w:rsidRDefault="00571C94" w:rsidP="00561E98">
      <w:pPr>
        <w:spacing w:before="360" w:after="58"/>
        <w:rPr>
          <w:rFonts w:ascii="Arial" w:hAnsi="Arial" w:cs="Arial"/>
          <w:sz w:val="22"/>
          <w:szCs w:val="22"/>
        </w:rPr>
      </w:pPr>
    </w:p>
    <w:p w14:paraId="0C8B7B62" w14:textId="77777777" w:rsidR="00571C94" w:rsidRDefault="00571C94" w:rsidP="00561E98">
      <w:pPr>
        <w:spacing w:before="360" w:after="58"/>
        <w:rPr>
          <w:rFonts w:ascii="Arial" w:hAnsi="Arial" w:cs="Arial"/>
          <w:color w:val="ED7D31" w:themeColor="accent2"/>
          <w:sz w:val="22"/>
          <w:szCs w:val="22"/>
        </w:rPr>
      </w:pPr>
    </w:p>
    <w:p w14:paraId="5E0927A8" w14:textId="77777777" w:rsidR="00571C94" w:rsidRDefault="00571C94" w:rsidP="00561E98">
      <w:pPr>
        <w:spacing w:before="360" w:after="58"/>
        <w:rPr>
          <w:ins w:id="10" w:author="Benson-Hartman, Mary" w:date="2018-07-05T19:25:00Z"/>
          <w:rFonts w:ascii="Arial" w:hAnsi="Arial" w:cs="Arial"/>
          <w:color w:val="ED7D31" w:themeColor="accent2"/>
          <w:sz w:val="22"/>
          <w:szCs w:val="22"/>
        </w:rPr>
      </w:pPr>
    </w:p>
    <w:p w14:paraId="40CB097F" w14:textId="77777777" w:rsidR="004F5716" w:rsidRDefault="004F5716" w:rsidP="00561E98">
      <w:pPr>
        <w:spacing w:before="360" w:after="58"/>
        <w:rPr>
          <w:ins w:id="11" w:author="Benson-Hartman, Mary" w:date="2018-07-05T19:25:00Z"/>
          <w:rFonts w:ascii="Arial" w:hAnsi="Arial" w:cs="Arial"/>
          <w:color w:val="ED7D31" w:themeColor="accent2"/>
          <w:sz w:val="22"/>
          <w:szCs w:val="22"/>
        </w:rPr>
      </w:pPr>
    </w:p>
    <w:p w14:paraId="16A4E437" w14:textId="77777777" w:rsidR="004F5716" w:rsidRDefault="004F5716" w:rsidP="00561E98">
      <w:pPr>
        <w:spacing w:before="360" w:after="58"/>
        <w:rPr>
          <w:ins w:id="12" w:author="Benson-Hartman, Mary" w:date="2018-07-05T19:25:00Z"/>
          <w:rFonts w:ascii="Arial" w:hAnsi="Arial" w:cs="Arial"/>
          <w:color w:val="ED7D31" w:themeColor="accent2"/>
          <w:sz w:val="22"/>
          <w:szCs w:val="22"/>
        </w:rPr>
      </w:pPr>
    </w:p>
    <w:p w14:paraId="4ED3C3F5" w14:textId="376282CE" w:rsidR="00790DB5" w:rsidRDefault="00790DB5">
      <w:pPr>
        <w:rPr>
          <w:ins w:id="13" w:author="Benson-Hartman, Mary" w:date="2018-07-05T19:32:00Z"/>
          <w:rFonts w:ascii="Arial" w:hAnsi="Arial" w:cs="Arial"/>
          <w:color w:val="ED7D31" w:themeColor="accent2"/>
          <w:sz w:val="22"/>
          <w:szCs w:val="22"/>
        </w:rPr>
      </w:pPr>
      <w:ins w:id="14" w:author="Benson-Hartman, Mary" w:date="2018-07-05T19:32:00Z">
        <w:r>
          <w:rPr>
            <w:rFonts w:ascii="Arial" w:hAnsi="Arial" w:cs="Arial"/>
            <w:color w:val="ED7D31" w:themeColor="accent2"/>
            <w:sz w:val="22"/>
            <w:szCs w:val="22"/>
          </w:rPr>
          <w:br w:type="page"/>
        </w:r>
      </w:ins>
    </w:p>
    <w:p w14:paraId="5940FA2B" w14:textId="77777777" w:rsidR="004F5716" w:rsidRDefault="004F5716" w:rsidP="00561E98">
      <w:pPr>
        <w:spacing w:before="360" w:after="58"/>
        <w:rPr>
          <w:rFonts w:ascii="Arial" w:hAnsi="Arial" w:cs="Arial"/>
          <w:color w:val="ED7D31" w:themeColor="accent2"/>
          <w:sz w:val="22"/>
          <w:szCs w:val="22"/>
        </w:rPr>
      </w:pPr>
    </w:p>
    <w:p w14:paraId="204335B2" w14:textId="5EE8C3B7" w:rsidR="0005322C" w:rsidRPr="002071A3" w:rsidRDefault="0005322C">
      <w:pPr>
        <w:pStyle w:val="Heading1"/>
        <w:rPr>
          <w:rFonts w:ascii="Arial" w:hAnsi="Arial" w:cs="Arial"/>
          <w:b w:val="0"/>
          <w:rPrChange w:id="15" w:author="Benson-Hartman, Mary" w:date="2018-07-05T16:18:00Z">
            <w:rPr>
              <w:rFonts w:ascii="Arial" w:hAnsi="Arial" w:cs="Arial"/>
              <w:b/>
            </w:rPr>
          </w:rPrChange>
        </w:rPr>
        <w:pPrChange w:id="16" w:author="Benson-Hartman, Mary" w:date="2018-07-05T16:18:00Z">
          <w:pPr>
            <w:spacing w:before="360" w:after="58" w:line="480" w:lineRule="auto"/>
          </w:pPr>
        </w:pPrChange>
      </w:pPr>
      <w:bookmarkStart w:id="17" w:name="_Toc518582285"/>
      <w:del w:id="18" w:author="Benson-Hartman, Mary" w:date="2018-07-05T16:36:00Z">
        <w:r w:rsidRPr="002071A3" w:rsidDel="009E6BA0">
          <w:rPr>
            <w:rFonts w:ascii="Arial" w:hAnsi="Arial" w:cs="Arial"/>
            <w:color w:val="ED7D31" w:themeColor="accent2"/>
            <w:sz w:val="24"/>
            <w:szCs w:val="24"/>
            <w:rPrChange w:id="19" w:author="Benson-Hartman, Mary" w:date="2018-07-05T16:18:00Z">
              <w:rPr>
                <w:rFonts w:ascii="Arial" w:hAnsi="Arial" w:cs="Arial"/>
                <w:b/>
                <w:color w:val="ED7D31" w:themeColor="accent2"/>
              </w:rPr>
            </w:rPrChange>
          </w:rPr>
          <w:delText>LIMITS</w:delText>
        </w:r>
        <w:r w:rsidRPr="002071A3" w:rsidDel="009E6BA0">
          <w:rPr>
            <w:rFonts w:ascii="Arial" w:hAnsi="Arial" w:cs="Arial"/>
            <w:sz w:val="24"/>
            <w:szCs w:val="24"/>
            <w:rPrChange w:id="20" w:author="Benson-Hartman, Mary" w:date="2018-07-05T16:18:00Z">
              <w:rPr>
                <w:rFonts w:ascii="Arial" w:hAnsi="Arial" w:cs="Arial"/>
                <w:b/>
              </w:rPr>
            </w:rPrChange>
          </w:rPr>
          <w:delText xml:space="preserve"> </w:delText>
        </w:r>
        <w:r w:rsidRPr="002071A3" w:rsidDel="009E6BA0">
          <w:rPr>
            <w:rFonts w:ascii="Arial" w:hAnsi="Arial" w:cs="Arial"/>
            <w:color w:val="ED7D31" w:themeColor="accent2"/>
            <w:sz w:val="24"/>
            <w:szCs w:val="24"/>
            <w:rPrChange w:id="21" w:author="Benson-Hartman, Mary" w:date="2018-07-05T16:18:00Z">
              <w:rPr>
                <w:rFonts w:ascii="Arial" w:hAnsi="Arial" w:cs="Arial"/>
                <w:b/>
                <w:color w:val="ED7D31" w:themeColor="accent2"/>
              </w:rPr>
            </w:rPrChange>
          </w:rPr>
          <w:delText>SERVICE</w:delText>
        </w:r>
      </w:del>
      <w:bookmarkEnd w:id="0"/>
      <w:bookmarkEnd w:id="1"/>
      <w:bookmarkEnd w:id="2"/>
      <w:bookmarkEnd w:id="3"/>
      <w:bookmarkEnd w:id="4"/>
      <w:ins w:id="22" w:author="Benson-Hartman, Mary" w:date="2018-07-05T16:36:00Z">
        <w:r w:rsidR="009E6BA0">
          <w:rPr>
            <w:rFonts w:ascii="Arial" w:hAnsi="Arial" w:cs="Arial"/>
            <w:color w:val="ED7D31" w:themeColor="accent2"/>
            <w:sz w:val="24"/>
            <w:szCs w:val="24"/>
          </w:rPr>
          <w:t>Limits Service</w:t>
        </w:r>
      </w:ins>
      <w:bookmarkEnd w:id="17"/>
    </w:p>
    <w:p w14:paraId="376D0553" w14:textId="77777777" w:rsidR="002071A3" w:rsidRPr="00A53242" w:rsidRDefault="002071A3" w:rsidP="002071A3">
      <w:pPr>
        <w:rPr>
          <w:ins w:id="23" w:author="Benson-Hartman, Mary" w:date="2018-07-05T16:20:00Z"/>
          <w:rStyle w:val="Strong"/>
          <w:rFonts w:ascii="Arial" w:hAnsi="Arial" w:cs="Arial"/>
        </w:rPr>
      </w:pPr>
      <w:bookmarkStart w:id="24" w:name="_Toc517969050"/>
      <w:ins w:id="25" w:author="Benson-Hartman, Mary" w:date="2018-07-05T16:20:00Z">
        <w:r w:rsidRPr="00A53242">
          <w:rPr>
            <w:rStyle w:val="Strong"/>
            <w:rFonts w:ascii="Arial" w:hAnsi="Arial" w:cs="Arial"/>
          </w:rPr>
          <w:t>Overview</w:t>
        </w:r>
      </w:ins>
    </w:p>
    <w:p w14:paraId="6C720170" w14:textId="7912D9F0" w:rsidR="002071A3" w:rsidRPr="00A53242" w:rsidRDefault="002071A3" w:rsidP="002071A3">
      <w:pPr>
        <w:rPr>
          <w:ins w:id="26" w:author="Benson-Hartman, Mary" w:date="2018-07-05T16:20:00Z"/>
          <w:rStyle w:val="Strong"/>
          <w:rFonts w:ascii="Arial" w:hAnsi="Arial" w:cs="Arial"/>
        </w:rPr>
      </w:pPr>
      <w:ins w:id="27" w:author="Benson-Hartman, Mary" w:date="2018-07-05T16:20:00Z">
        <w:r w:rsidRPr="00A53242">
          <w:rPr>
            <w:rStyle w:val="Strong"/>
            <w:rFonts w:ascii="Arial" w:hAnsi="Arial" w:cs="Arial"/>
          </w:rPr>
          <w:t xml:space="preserve">Time:  </w:t>
        </w:r>
      </w:ins>
      <w:commentRangeStart w:id="28"/>
      <w:ins w:id="29" w:author="Benson-Hartman, Mary" w:date="2018-07-05T16:21:00Z">
        <w:r>
          <w:rPr>
            <w:rStyle w:val="Strong"/>
            <w:rFonts w:ascii="Arial" w:hAnsi="Arial" w:cs="Arial"/>
          </w:rPr>
          <w:t>X</w:t>
        </w:r>
        <w:commentRangeEnd w:id="28"/>
        <w:r>
          <w:rPr>
            <w:rStyle w:val="CommentReference"/>
          </w:rPr>
          <w:commentReference w:id="28"/>
        </w:r>
      </w:ins>
      <w:ins w:id="30" w:author="Benson-Hartman, Mary" w:date="2018-07-05T16:20:00Z">
        <w:r w:rsidRPr="00A53242">
          <w:rPr>
            <w:rStyle w:val="Strong"/>
            <w:rFonts w:ascii="Arial" w:hAnsi="Arial" w:cs="Arial"/>
          </w:rPr>
          <w:t xml:space="preserve"> Minutes</w:t>
        </w:r>
      </w:ins>
    </w:p>
    <w:p w14:paraId="6CAE200B" w14:textId="77777777" w:rsidR="002071A3" w:rsidRPr="00A53242" w:rsidRDefault="002071A3" w:rsidP="002071A3">
      <w:pPr>
        <w:rPr>
          <w:ins w:id="31" w:author="Benson-Hartman, Mary" w:date="2018-07-05T16:20:00Z"/>
          <w:rStyle w:val="Strong"/>
          <w:rFonts w:ascii="Arial" w:hAnsi="Arial" w:cs="Arial"/>
        </w:rPr>
      </w:pPr>
    </w:p>
    <w:p w14:paraId="6F1037A9" w14:textId="77777777" w:rsidR="002071A3" w:rsidRPr="00A53242" w:rsidRDefault="002071A3" w:rsidP="002071A3">
      <w:pPr>
        <w:rPr>
          <w:ins w:id="32" w:author="Benson-Hartman, Mary" w:date="2018-07-05T16:20:00Z"/>
          <w:rFonts w:ascii="Arial" w:hAnsi="Arial" w:cs="Arial"/>
        </w:rPr>
      </w:pPr>
      <w:ins w:id="33" w:author="Benson-Hartman, Mary" w:date="2018-07-05T16:20:00Z">
        <w:r w:rsidRPr="00A53242">
          <w:rPr>
            <w:rFonts w:ascii="Arial" w:hAnsi="Arial" w:cs="Arial"/>
          </w:rPr>
          <w:t>In this exercise, you will:</w:t>
        </w:r>
      </w:ins>
    </w:p>
    <w:p w14:paraId="5C343D5D" w14:textId="3A9DE43E" w:rsidR="002071A3" w:rsidRPr="00A53242" w:rsidRDefault="002071A3" w:rsidP="002071A3">
      <w:pPr>
        <w:pStyle w:val="ListParagraph"/>
        <w:numPr>
          <w:ilvl w:val="0"/>
          <w:numId w:val="9"/>
        </w:numPr>
        <w:rPr>
          <w:ins w:id="34" w:author="Benson-Hartman, Mary" w:date="2018-07-05T16:20:00Z"/>
          <w:rFonts w:ascii="Arial" w:hAnsi="Arial" w:cs="Arial"/>
        </w:rPr>
      </w:pPr>
      <w:ins w:id="35" w:author="Benson-Hartman, Mary" w:date="2018-07-05T16:22:00Z">
        <w:r>
          <w:rPr>
            <w:rFonts w:ascii="Arial" w:hAnsi="Arial" w:cs="Arial"/>
          </w:rPr>
          <w:t xml:space="preserve">Develop </w:t>
        </w:r>
        <w:r w:rsidR="009E6BA0">
          <w:rPr>
            <w:rFonts w:ascii="Arial" w:hAnsi="Arial" w:cs="Arial"/>
          </w:rPr>
          <w:t>limits service to read</w:t>
        </w:r>
      </w:ins>
      <w:ins w:id="36" w:author="Benson-Hartman, Mary" w:date="2018-07-05T16:24:00Z">
        <w:r>
          <w:rPr>
            <w:rFonts w:ascii="Arial" w:hAnsi="Arial" w:cs="Arial"/>
          </w:rPr>
          <w:t xml:space="preserve"> </w:t>
        </w:r>
      </w:ins>
      <w:ins w:id="37" w:author="Benson-Hartman, Mary" w:date="2018-07-05T16:22:00Z">
        <w:r>
          <w:rPr>
            <w:rFonts w:ascii="Arial" w:hAnsi="Arial" w:cs="Arial"/>
          </w:rPr>
          <w:t>configuration f</w:t>
        </w:r>
      </w:ins>
      <w:ins w:id="38" w:author="Benson-Hartman, Mary" w:date="2018-07-05T16:23:00Z">
        <w:r>
          <w:rPr>
            <w:rFonts w:ascii="Arial" w:hAnsi="Arial" w:cs="Arial"/>
          </w:rPr>
          <w:t xml:space="preserve">rom </w:t>
        </w:r>
      </w:ins>
      <w:ins w:id="39" w:author="Benson-Hartman, Mary" w:date="2018-07-05T16:29:00Z">
        <w:r w:rsidR="009E6BA0">
          <w:rPr>
            <w:rFonts w:ascii="Arial" w:hAnsi="Arial" w:cs="Arial"/>
          </w:rPr>
          <w:t xml:space="preserve">a </w:t>
        </w:r>
      </w:ins>
      <w:ins w:id="40" w:author="Benson-Hartman, Mary" w:date="2018-07-05T16:23:00Z">
        <w:r>
          <w:rPr>
            <w:rFonts w:ascii="Arial" w:hAnsi="Arial" w:cs="Arial"/>
          </w:rPr>
          <w:t>properties file.</w:t>
        </w:r>
      </w:ins>
    </w:p>
    <w:p w14:paraId="0D388C20" w14:textId="77777777" w:rsidR="002071A3" w:rsidRDefault="002071A3" w:rsidP="00561E98">
      <w:pPr>
        <w:pStyle w:val="Heading1"/>
        <w:rPr>
          <w:ins w:id="41" w:author="Benson-Hartman, Mary" w:date="2018-07-05T16:19:00Z"/>
          <w:rFonts w:ascii="Arial" w:hAnsi="Arial" w:cs="Arial"/>
          <w:b w:val="0"/>
          <w:color w:val="24292E"/>
          <w:sz w:val="22"/>
          <w:szCs w:val="22"/>
          <w:shd w:val="clear" w:color="auto" w:fill="FFFFFF"/>
        </w:rPr>
      </w:pPr>
    </w:p>
    <w:p w14:paraId="4D6FA316" w14:textId="4916A1F6" w:rsidR="0005322C" w:rsidRPr="003673A8" w:rsidDel="002071A3" w:rsidRDefault="0005322C" w:rsidP="00561E98">
      <w:pPr>
        <w:pStyle w:val="Heading1"/>
        <w:rPr>
          <w:del w:id="42" w:author="Benson-Hartman, Mary" w:date="2018-07-05T16:24:00Z"/>
          <w:rFonts w:ascii="Arial" w:hAnsi="Arial" w:cs="Arial"/>
          <w:b w:val="0"/>
          <w:color w:val="24292E"/>
          <w:sz w:val="22"/>
          <w:szCs w:val="22"/>
          <w:shd w:val="clear" w:color="auto" w:fill="FFFFFF"/>
        </w:rPr>
      </w:pPr>
      <w:del w:id="43" w:author="Benson-Hartman, Mary" w:date="2018-07-05T16:24:00Z">
        <w:r w:rsidRPr="003673A8" w:rsidDel="002071A3">
          <w:rPr>
            <w:rFonts w:ascii="Arial" w:hAnsi="Arial" w:cs="Arial"/>
            <w:b w:val="0"/>
            <w:color w:val="24292E"/>
            <w:sz w:val="22"/>
            <w:szCs w:val="22"/>
            <w:shd w:val="clear" w:color="auto" w:fill="FFFFFF"/>
          </w:rPr>
          <w:delText>We will develop limits service to read configuration from properties file.</w:delText>
        </w:r>
        <w:bookmarkEnd w:id="24"/>
      </w:del>
    </w:p>
    <w:p w14:paraId="4ED07063" w14:textId="7D4E2E7E" w:rsidR="0005322C" w:rsidRPr="00790DB5" w:rsidRDefault="00077321">
      <w:pPr>
        <w:rPr>
          <w:rFonts w:ascii="Arial" w:hAnsi="Arial" w:cs="Arial"/>
          <w:sz w:val="22"/>
          <w:szCs w:val="22"/>
          <w:shd w:val="clear" w:color="auto" w:fill="FFFFFF"/>
        </w:rPr>
        <w:pPrChange w:id="44" w:author="Benson-Hartman, Mary" w:date="2018-07-05T16:30:00Z">
          <w:pPr>
            <w:pStyle w:val="Heading1"/>
            <w:spacing w:line="480" w:lineRule="auto"/>
          </w:pPr>
        </w:pPrChange>
      </w:pPr>
      <w:r w:rsidRPr="009E6BA0">
        <w:rPr>
          <w:rFonts w:ascii="Arial" w:hAnsi="Arial" w:cs="Arial"/>
          <w:b/>
          <w:sz w:val="22"/>
          <w:szCs w:val="22"/>
          <w:shd w:val="clear" w:color="auto" w:fill="FFFFFF"/>
          <w:rPrChange w:id="45" w:author="Benson-Hartman, Mary" w:date="2018-07-05T16:30:00Z">
            <w:rPr>
              <w:rFonts w:ascii="Arial" w:hAnsi="Arial" w:cs="Arial"/>
              <w:sz w:val="22"/>
              <w:szCs w:val="22"/>
              <w:shd w:val="clear" w:color="auto" w:fill="FFFFFF"/>
            </w:rPr>
          </w:rPrChange>
        </w:rPr>
        <w:t>Step 1</w:t>
      </w:r>
      <w:r w:rsidR="003673A8" w:rsidRPr="009E6BA0">
        <w:rPr>
          <w:rFonts w:ascii="Arial" w:hAnsi="Arial" w:cs="Arial"/>
          <w:b/>
          <w:sz w:val="22"/>
          <w:szCs w:val="22"/>
          <w:shd w:val="clear" w:color="auto" w:fill="FFFFFF"/>
          <w:rPrChange w:id="46" w:author="Benson-Hartman, Mary" w:date="2018-07-05T16:30:00Z">
            <w:rPr>
              <w:rFonts w:ascii="Arial" w:hAnsi="Arial" w:cs="Arial"/>
              <w:sz w:val="22"/>
              <w:szCs w:val="22"/>
              <w:shd w:val="clear" w:color="auto" w:fill="FFFFFF"/>
            </w:rPr>
          </w:rPrChange>
        </w:rPr>
        <w:t>: Bootstrap Simple Rest Service</w:t>
      </w:r>
    </w:p>
    <w:p w14:paraId="2D74674C" w14:textId="77777777" w:rsidR="0005322C" w:rsidRDefault="0005322C">
      <w:pPr>
        <w:rPr>
          <w:ins w:id="47" w:author="Benson-Hartman, Mary" w:date="2018-07-05T19:19:00Z"/>
          <w:rFonts w:ascii="Arial" w:hAnsi="Arial" w:cs="Arial"/>
          <w:color w:val="000000" w:themeColor="text1"/>
          <w:sz w:val="22"/>
          <w:szCs w:val="22"/>
          <w:u w:val="single"/>
        </w:rPr>
        <w:pPrChange w:id="48" w:author="Benson-Hartman, Mary" w:date="2018-07-05T19:19:00Z">
          <w:pPr>
            <w:pStyle w:val="Heading1"/>
          </w:pPr>
        </w:pPrChange>
      </w:pPr>
      <w:bookmarkStart w:id="49" w:name="_Toc517969052"/>
      <w:r w:rsidRPr="003673A8">
        <w:rPr>
          <w:rFonts w:ascii="Arial" w:hAnsi="Arial" w:cs="Arial"/>
          <w:color w:val="24292E"/>
          <w:sz w:val="22"/>
          <w:szCs w:val="22"/>
        </w:rPr>
        <w:t>Open URL </w:t>
      </w:r>
      <w:r w:rsidR="001679C0">
        <w:fldChar w:fldCharType="begin"/>
      </w:r>
      <w:r w:rsidR="001679C0">
        <w:instrText xml:space="preserve"> HYPERLINK "https://start.spring.io/" </w:instrText>
      </w:r>
      <w:r w:rsidR="001679C0">
        <w:fldChar w:fldCharType="separate"/>
      </w:r>
      <w:r w:rsidRPr="00037701">
        <w:rPr>
          <w:rFonts w:ascii="Arial" w:hAnsi="Arial" w:cs="Arial"/>
          <w:color w:val="000000" w:themeColor="text1"/>
          <w:sz w:val="22"/>
          <w:szCs w:val="22"/>
          <w:u w:val="single"/>
        </w:rPr>
        <w:t>https://start.spring.io/</w:t>
      </w:r>
      <w:bookmarkEnd w:id="49"/>
      <w:r w:rsidR="001679C0">
        <w:rPr>
          <w:rFonts w:ascii="Arial" w:hAnsi="Arial" w:cs="Arial"/>
          <w:color w:val="000000" w:themeColor="text1"/>
          <w:sz w:val="22"/>
          <w:szCs w:val="22"/>
          <w:u w:val="single"/>
        </w:rPr>
        <w:fldChar w:fldCharType="end"/>
      </w:r>
    </w:p>
    <w:p w14:paraId="6E4814DC" w14:textId="77777777" w:rsidR="0064215B" w:rsidRPr="00037701" w:rsidRDefault="0064215B">
      <w:pPr>
        <w:rPr>
          <w:rFonts w:ascii="Arial" w:hAnsi="Arial" w:cs="Arial"/>
          <w:color w:val="000000" w:themeColor="text1"/>
          <w:sz w:val="22"/>
          <w:szCs w:val="22"/>
        </w:rPr>
        <w:pPrChange w:id="50" w:author="Benson-Hartman, Mary" w:date="2018-07-05T19:19:00Z">
          <w:pPr>
            <w:pStyle w:val="Heading1"/>
          </w:pPr>
        </w:pPrChange>
      </w:pPr>
    </w:p>
    <w:p w14:paraId="65ABA693" w14:textId="77777777" w:rsidR="0005322C" w:rsidRDefault="0005322C">
      <w:pPr>
        <w:rPr>
          <w:ins w:id="51" w:author="Benson-Hartman, Mary" w:date="2018-07-05T19:19:00Z"/>
          <w:rFonts w:ascii="Arial" w:hAnsi="Arial" w:cs="Arial"/>
          <w:color w:val="24292E"/>
          <w:sz w:val="22"/>
          <w:szCs w:val="22"/>
        </w:rPr>
        <w:pPrChange w:id="52" w:author="Benson-Hartman, Mary" w:date="2018-07-05T19:19:00Z">
          <w:pPr>
            <w:pStyle w:val="Heading1"/>
          </w:pPr>
        </w:pPrChange>
      </w:pPr>
      <w:bookmarkStart w:id="53" w:name="_Toc517969053"/>
      <w:r w:rsidRPr="003673A8">
        <w:rPr>
          <w:rFonts w:ascii="Arial" w:hAnsi="Arial" w:cs="Arial"/>
          <w:color w:val="24292E"/>
          <w:sz w:val="22"/>
          <w:szCs w:val="22"/>
        </w:rPr>
        <w:t>Pick latest boot version and add dependencies as shown below.</w:t>
      </w:r>
      <w:bookmarkEnd w:id="53"/>
    </w:p>
    <w:p w14:paraId="5184CA0C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54" w:author="Benson-Hartman, Mary" w:date="2018-07-05T19:19:00Z">
          <w:pPr>
            <w:pStyle w:val="Heading1"/>
          </w:pPr>
        </w:pPrChange>
      </w:pPr>
    </w:p>
    <w:p w14:paraId="052238B0" w14:textId="77777777" w:rsidR="0005322C" w:rsidRPr="003673A8" w:rsidRDefault="000032D2">
      <w:pPr>
        <w:rPr>
          <w:rFonts w:ascii="Arial" w:hAnsi="Arial" w:cs="Arial"/>
          <w:sz w:val="22"/>
          <w:szCs w:val="22"/>
        </w:rPr>
        <w:pPrChange w:id="55" w:author="Benson-Hartman, Mary" w:date="2018-07-05T19:19:00Z">
          <w:pPr>
            <w:pStyle w:val="Heading1"/>
          </w:pPr>
        </w:pPrChange>
      </w:pPr>
      <w:bookmarkStart w:id="56" w:name="_Toc517969054"/>
      <w:r w:rsidRPr="003673A8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21B3E76D" wp14:editId="0DC20084">
            <wp:extent cx="5727700" cy="273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-initializer-limits-servi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 w14:paraId="0CE55EE7" w14:textId="17F3CE68" w:rsidR="000032D2" w:rsidRDefault="00896C92">
      <w:pPr>
        <w:rPr>
          <w:ins w:id="57" w:author="Benson-Hartman, Mary" w:date="2018-07-05T19:20:00Z"/>
          <w:rFonts w:ascii="Arial" w:hAnsi="Arial" w:cs="Arial"/>
          <w:color w:val="24292E"/>
          <w:sz w:val="22"/>
          <w:szCs w:val="22"/>
        </w:rPr>
        <w:pPrChange w:id="58" w:author="Benson-Hartman, Mary" w:date="2018-07-05T19:19:00Z">
          <w:pPr>
            <w:pStyle w:val="Heading1"/>
          </w:pPr>
        </w:pPrChange>
      </w:pPr>
      <w:bookmarkStart w:id="59" w:name="_Toc517969055"/>
      <w:del w:id="60" w:author="Benson-Hartman, Mary" w:date="2018-07-05T17:06:00Z">
        <w:r w:rsidDel="00F30A45">
          <w:rPr>
            <w:rFonts w:ascii="Arial" w:hAnsi="Arial" w:cs="Arial"/>
            <w:color w:val="24292E"/>
            <w:sz w:val="22"/>
            <w:szCs w:val="22"/>
          </w:rPr>
          <w:delText xml:space="preserve">On </w:delText>
        </w:r>
      </w:del>
      <w:ins w:id="61" w:author="Benson-Hartman, Mary" w:date="2018-07-05T17:06:00Z">
        <w:r w:rsidR="00F30A45">
          <w:rPr>
            <w:rFonts w:ascii="Arial" w:hAnsi="Arial" w:cs="Arial"/>
            <w:b/>
            <w:color w:val="24292E"/>
            <w:sz w:val="22"/>
            <w:szCs w:val="22"/>
          </w:rPr>
          <w:t>After</w:t>
        </w:r>
        <w:r w:rsidR="00F30A45">
          <w:rPr>
            <w:rFonts w:ascii="Arial" w:hAnsi="Arial" w:cs="Arial"/>
            <w:color w:val="24292E"/>
            <w:sz w:val="22"/>
            <w:szCs w:val="22"/>
          </w:rPr>
          <w:t xml:space="preserve"> </w:t>
        </w:r>
      </w:ins>
      <w:r>
        <w:rPr>
          <w:rFonts w:ascii="Arial" w:hAnsi="Arial" w:cs="Arial"/>
          <w:color w:val="24292E"/>
          <w:sz w:val="22"/>
          <w:szCs w:val="22"/>
        </w:rPr>
        <w:t xml:space="preserve">clicking generate, </w:t>
      </w:r>
      <w:r w:rsidR="000032D2" w:rsidRPr="003673A8">
        <w:rPr>
          <w:rFonts w:ascii="Arial" w:hAnsi="Arial" w:cs="Arial"/>
          <w:color w:val="24292E"/>
          <w:sz w:val="22"/>
          <w:szCs w:val="22"/>
        </w:rPr>
        <w:t xml:space="preserve">a zip file will be downloaded, </w:t>
      </w:r>
      <w:r w:rsidR="000032D2" w:rsidRPr="0064215B">
        <w:rPr>
          <w:rFonts w:ascii="Arial" w:hAnsi="Arial" w:cs="Arial"/>
          <w:color w:val="24292E"/>
          <w:sz w:val="22"/>
          <w:szCs w:val="22"/>
        </w:rPr>
        <w:t>unzip</w:t>
      </w:r>
      <w:r w:rsidR="000032D2" w:rsidRPr="003673A8">
        <w:rPr>
          <w:rFonts w:ascii="Arial" w:hAnsi="Arial" w:cs="Arial"/>
          <w:color w:val="24292E"/>
          <w:sz w:val="22"/>
          <w:szCs w:val="22"/>
        </w:rPr>
        <w:t xml:space="preserve"> </w:t>
      </w:r>
      <w:ins w:id="62" w:author="Benson-Hartman, Mary" w:date="2018-07-05T19:30:00Z">
        <w:r w:rsidR="004F5716">
          <w:rPr>
            <w:rFonts w:ascii="Arial" w:hAnsi="Arial" w:cs="Arial"/>
            <w:color w:val="24292E"/>
            <w:sz w:val="22"/>
            <w:szCs w:val="22"/>
          </w:rPr>
          <w:t xml:space="preserve">the file </w:t>
        </w:r>
      </w:ins>
      <w:r w:rsidR="000032D2" w:rsidRPr="003673A8">
        <w:rPr>
          <w:rFonts w:ascii="Arial" w:hAnsi="Arial" w:cs="Arial"/>
          <w:color w:val="24292E"/>
          <w:sz w:val="22"/>
          <w:szCs w:val="22"/>
        </w:rPr>
        <w:t xml:space="preserve">and keep it in a folder </w:t>
      </w:r>
      <w:del w:id="63" w:author="Benson-Hartman, Mary" w:date="2018-07-05T19:30:00Z">
        <w:r w:rsidR="000032D2" w:rsidRPr="003673A8" w:rsidDel="004F5716">
          <w:rPr>
            <w:rFonts w:ascii="Arial" w:hAnsi="Arial" w:cs="Arial"/>
            <w:color w:val="24292E"/>
            <w:sz w:val="22"/>
            <w:szCs w:val="22"/>
          </w:rPr>
          <w:delText>somewhere</w:delText>
        </w:r>
      </w:del>
      <w:ins w:id="64" w:author="Benson-Hartman, Mary" w:date="2018-07-05T19:30:00Z">
        <w:r w:rsidR="004F5716">
          <w:rPr>
            <w:rFonts w:ascii="Arial" w:hAnsi="Arial" w:cs="Arial"/>
            <w:color w:val="24292E"/>
            <w:sz w:val="22"/>
            <w:szCs w:val="22"/>
          </w:rPr>
          <w:t>of your choosing</w:t>
        </w:r>
      </w:ins>
      <w:r w:rsidR="000032D2" w:rsidRPr="003673A8">
        <w:rPr>
          <w:rFonts w:ascii="Arial" w:hAnsi="Arial" w:cs="Arial"/>
          <w:color w:val="24292E"/>
          <w:sz w:val="22"/>
          <w:szCs w:val="22"/>
        </w:rPr>
        <w:t>.</w:t>
      </w:r>
      <w:bookmarkEnd w:id="59"/>
    </w:p>
    <w:p w14:paraId="5E552857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65" w:author="Benson-Hartman, Mary" w:date="2018-07-05T19:19:00Z">
          <w:pPr>
            <w:pStyle w:val="Heading1"/>
          </w:pPr>
        </w:pPrChange>
      </w:pPr>
    </w:p>
    <w:p w14:paraId="567688C7" w14:textId="458ACE33" w:rsidR="000032D2" w:rsidRPr="003673A8" w:rsidRDefault="000032D2">
      <w:pPr>
        <w:rPr>
          <w:rFonts w:ascii="Arial" w:hAnsi="Arial" w:cs="Arial"/>
          <w:color w:val="24292E"/>
          <w:sz w:val="22"/>
          <w:szCs w:val="22"/>
        </w:rPr>
        <w:pPrChange w:id="66" w:author="Benson-Hartman, Mary" w:date="2018-07-05T19:20:00Z">
          <w:pPr>
            <w:pStyle w:val="Heading1"/>
          </w:pPr>
        </w:pPrChange>
      </w:pPr>
      <w:bookmarkStart w:id="67" w:name="_Toc517969056"/>
      <w:r w:rsidRPr="0064215B">
        <w:rPr>
          <w:rFonts w:ascii="Arial" w:hAnsi="Arial" w:cs="Arial"/>
          <w:color w:val="24292E"/>
          <w:sz w:val="22"/>
          <w:szCs w:val="22"/>
        </w:rPr>
        <w:t>Open</w:t>
      </w:r>
      <w:r w:rsidRPr="003673A8">
        <w:rPr>
          <w:rFonts w:ascii="Arial" w:hAnsi="Arial" w:cs="Arial"/>
          <w:color w:val="24292E"/>
          <w:sz w:val="22"/>
          <w:szCs w:val="22"/>
        </w:rPr>
        <w:t xml:space="preserve"> this project in your </w:t>
      </w:r>
      <w:proofErr w:type="spellStart"/>
      <w:r w:rsidR="0017452A" w:rsidRPr="003673A8">
        <w:rPr>
          <w:rFonts w:ascii="Arial" w:hAnsi="Arial" w:cs="Arial"/>
          <w:color w:val="24292E"/>
          <w:sz w:val="22"/>
          <w:szCs w:val="22"/>
        </w:rPr>
        <w:t>favo</w:t>
      </w:r>
      <w:del w:id="68" w:author="Benson-Hartman, Mary" w:date="2018-07-05T16:53:00Z">
        <w:r w:rsidR="0017452A" w:rsidRPr="003673A8" w:rsidDel="00F71FB4">
          <w:rPr>
            <w:rFonts w:ascii="Arial" w:hAnsi="Arial" w:cs="Arial"/>
            <w:color w:val="24292E"/>
            <w:sz w:val="22"/>
            <w:szCs w:val="22"/>
          </w:rPr>
          <w:delText>u</w:delText>
        </w:r>
      </w:del>
      <w:r w:rsidR="0017452A" w:rsidRPr="003673A8">
        <w:rPr>
          <w:rFonts w:ascii="Arial" w:hAnsi="Arial" w:cs="Arial"/>
          <w:color w:val="24292E"/>
          <w:sz w:val="22"/>
          <w:szCs w:val="22"/>
        </w:rPr>
        <w:t>rite</w:t>
      </w:r>
      <w:proofErr w:type="spellEnd"/>
      <w:r w:rsidRPr="003673A8">
        <w:rPr>
          <w:rFonts w:ascii="Arial" w:hAnsi="Arial" w:cs="Arial"/>
          <w:color w:val="24292E"/>
          <w:sz w:val="22"/>
          <w:szCs w:val="22"/>
        </w:rPr>
        <w:t xml:space="preserve"> IDE. </w:t>
      </w:r>
      <w:ins w:id="69" w:author="Benson-Hartman, Mary" w:date="2018-07-05T17:10:00Z">
        <w:r w:rsidR="00DD6978">
          <w:rPr>
            <w:rFonts w:ascii="Arial" w:hAnsi="Arial" w:cs="Arial"/>
            <w:b/>
            <w:color w:val="24292E"/>
            <w:sz w:val="22"/>
            <w:szCs w:val="22"/>
          </w:rPr>
          <w:t xml:space="preserve">The </w:t>
        </w:r>
      </w:ins>
      <w:del w:id="70" w:author="Benson-Hartman, Mary" w:date="2018-07-05T17:10:00Z">
        <w:r w:rsidRPr="003673A8" w:rsidDel="00DD6978">
          <w:rPr>
            <w:rFonts w:ascii="Arial" w:hAnsi="Arial" w:cs="Arial"/>
            <w:color w:val="24292E"/>
            <w:sz w:val="22"/>
            <w:szCs w:val="22"/>
          </w:rPr>
          <w:delText>F</w:delText>
        </w:r>
      </w:del>
      <w:ins w:id="71" w:author="Benson-Hartman, Mary" w:date="2018-07-05T17:10:00Z">
        <w:r w:rsidR="00DD6978">
          <w:rPr>
            <w:rFonts w:ascii="Arial" w:hAnsi="Arial" w:cs="Arial"/>
            <w:b/>
            <w:color w:val="24292E"/>
            <w:sz w:val="22"/>
            <w:szCs w:val="22"/>
          </w:rPr>
          <w:t>f</w:t>
        </w:r>
      </w:ins>
      <w:r w:rsidRPr="003673A8">
        <w:rPr>
          <w:rFonts w:ascii="Arial" w:hAnsi="Arial" w:cs="Arial"/>
          <w:color w:val="24292E"/>
          <w:sz w:val="22"/>
          <w:szCs w:val="22"/>
        </w:rPr>
        <w:t>irst time setup takes time for Spring Boot.</w:t>
      </w:r>
      <w:bookmarkEnd w:id="67"/>
    </w:p>
    <w:p w14:paraId="1C6A115D" w14:textId="77777777" w:rsidR="006C6A6F" w:rsidRDefault="000032D2">
      <w:pPr>
        <w:rPr>
          <w:ins w:id="72" w:author="Benson-Hartman, Mary" w:date="2018-07-05T19:20:00Z"/>
          <w:rFonts w:ascii="Arial" w:hAnsi="Arial" w:cs="Arial"/>
          <w:color w:val="24292E"/>
          <w:sz w:val="22"/>
          <w:szCs w:val="22"/>
        </w:rPr>
        <w:pPrChange w:id="73" w:author="Benson-Hartman, Mary" w:date="2018-07-05T19:20:00Z">
          <w:pPr>
            <w:pStyle w:val="Heading1"/>
          </w:pPr>
        </w:pPrChange>
      </w:pPr>
      <w:bookmarkStart w:id="74" w:name="_Toc517969057"/>
      <w:r w:rsidRPr="003673A8">
        <w:rPr>
          <w:rFonts w:ascii="Arial" w:hAnsi="Arial" w:cs="Arial"/>
          <w:color w:val="24292E"/>
          <w:sz w:val="22"/>
          <w:szCs w:val="22"/>
        </w:rPr>
        <w:t xml:space="preserve">Run </w:t>
      </w:r>
      <w:r w:rsidRPr="0064215B">
        <w:rPr>
          <w:rFonts w:ascii="Arial" w:hAnsi="Arial" w:cs="Arial"/>
          <w:color w:val="24292E"/>
          <w:sz w:val="22"/>
          <w:szCs w:val="22"/>
        </w:rPr>
        <w:t>com.optum.microservices.limitsservice.LimitsServiceApplication</w:t>
      </w:r>
      <w:r w:rsidRPr="003673A8">
        <w:rPr>
          <w:rFonts w:ascii="Arial" w:hAnsi="Arial" w:cs="Arial"/>
          <w:color w:val="24292E"/>
          <w:sz w:val="22"/>
          <w:szCs w:val="22"/>
        </w:rPr>
        <w:t xml:space="preserve"> to assure service is working fine. </w:t>
      </w:r>
      <w:commentRangeStart w:id="75"/>
      <w:r w:rsidRPr="003673A8">
        <w:rPr>
          <w:rFonts w:ascii="Arial" w:hAnsi="Arial" w:cs="Arial"/>
          <w:color w:val="24292E"/>
          <w:sz w:val="22"/>
          <w:szCs w:val="22"/>
        </w:rPr>
        <w:t>Should show below on run</w:t>
      </w:r>
      <w:bookmarkEnd w:id="74"/>
      <w:commentRangeEnd w:id="75"/>
      <w:r w:rsidR="003F7726">
        <w:rPr>
          <w:rStyle w:val="CommentReference"/>
          <w:b/>
          <w:bCs/>
        </w:rPr>
        <w:commentReference w:id="75"/>
      </w:r>
    </w:p>
    <w:p w14:paraId="03F98B85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76" w:author="Benson-Hartman, Mary" w:date="2018-07-05T19:20:00Z">
          <w:pPr>
            <w:pStyle w:val="Heading1"/>
          </w:pPr>
        </w:pPrChange>
      </w:pPr>
    </w:p>
    <w:p w14:paraId="2C28D2CF" w14:textId="77777777" w:rsidR="0017452A" w:rsidRDefault="0017452A">
      <w:pPr>
        <w:rPr>
          <w:ins w:id="77" w:author="Benson-Hartman, Mary" w:date="2018-07-05T19:20:00Z"/>
          <w:rFonts w:ascii="Arial" w:hAnsi="Arial" w:cs="Arial"/>
          <w:color w:val="24292E"/>
          <w:sz w:val="22"/>
          <w:szCs w:val="22"/>
          <w:bdr w:val="none" w:sz="0" w:space="0" w:color="auto" w:frame="1"/>
        </w:rPr>
        <w:pPrChange w:id="78" w:author="Benson-Hartman, Mary" w:date="2018-07-05T19:20:00Z">
          <w:pPr>
            <w:pStyle w:val="Heading1"/>
          </w:pPr>
        </w:pPrChange>
      </w:pPr>
      <w:bookmarkStart w:id="79" w:name="_Toc517969058"/>
      <w:commentRangeStart w:id="80"/>
      <w:r w:rsidRPr="003673A8">
        <w:rPr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Started </w:t>
      </w:r>
      <w:r w:rsidRPr="00896C92">
        <w:rPr>
          <w:rFonts w:ascii="Arial" w:hAnsi="Arial" w:cs="Arial"/>
          <w:color w:val="24292E"/>
          <w:sz w:val="22"/>
          <w:szCs w:val="22"/>
          <w:bdr w:val="none" w:sz="0" w:space="0" w:color="auto" w:frame="1"/>
        </w:rPr>
        <w:t>LimitsServiceApplication</w:t>
      </w:r>
      <w:r w:rsidRPr="003673A8">
        <w:rPr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 in 8.917 seconds (JVM running for 10.546)</w:t>
      </w:r>
      <w:bookmarkEnd w:id="79"/>
      <w:commentRangeEnd w:id="80"/>
      <w:r w:rsidR="003F7726">
        <w:rPr>
          <w:rStyle w:val="CommentReference"/>
          <w:b/>
          <w:bCs/>
        </w:rPr>
        <w:commentReference w:id="80"/>
      </w:r>
    </w:p>
    <w:p w14:paraId="176A0EBD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81" w:author="Benson-Hartman, Mary" w:date="2018-07-05T19:20:00Z">
          <w:pPr>
            <w:pStyle w:val="Heading1"/>
          </w:pPr>
        </w:pPrChange>
      </w:pPr>
    </w:p>
    <w:p w14:paraId="352C279E" w14:textId="4CADB3C9" w:rsidR="0005322C" w:rsidRPr="00790DB5" w:rsidRDefault="00077321">
      <w:pPr>
        <w:rPr>
          <w:rFonts w:ascii="Arial" w:hAnsi="Arial" w:cs="Arial"/>
          <w:sz w:val="22"/>
          <w:szCs w:val="22"/>
        </w:rPr>
        <w:pPrChange w:id="82" w:author="Benson-Hartman, Mary" w:date="2018-07-05T16:35:00Z">
          <w:pPr>
            <w:pStyle w:val="Heading1"/>
            <w:spacing w:line="480" w:lineRule="auto"/>
          </w:pPr>
        </w:pPrChange>
      </w:pPr>
      <w:r w:rsidRPr="009E6BA0">
        <w:rPr>
          <w:rFonts w:ascii="Arial" w:hAnsi="Arial" w:cs="Arial"/>
          <w:b/>
          <w:sz w:val="22"/>
          <w:szCs w:val="22"/>
          <w:rPrChange w:id="83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>Step 2</w:t>
      </w:r>
      <w:r w:rsidR="003673A8" w:rsidRPr="009E6BA0">
        <w:rPr>
          <w:rFonts w:ascii="Arial" w:hAnsi="Arial" w:cs="Arial"/>
          <w:b/>
          <w:sz w:val="22"/>
          <w:szCs w:val="22"/>
          <w:rPrChange w:id="84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: Create </w:t>
      </w:r>
      <w:del w:id="85" w:author="Benson-Hartman, Mary" w:date="2018-07-05T17:23:00Z">
        <w:r w:rsidR="003673A8" w:rsidRPr="009E6BA0" w:rsidDel="003F7726">
          <w:rPr>
            <w:rFonts w:ascii="Arial" w:hAnsi="Arial" w:cs="Arial"/>
            <w:b/>
            <w:sz w:val="22"/>
            <w:szCs w:val="22"/>
            <w:rPrChange w:id="86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A </w:delText>
        </w:r>
      </w:del>
      <w:ins w:id="87" w:author="Benson-Hartman, Mary" w:date="2018-07-05T17:23:00Z">
        <w:r w:rsidR="003F7726">
          <w:rPr>
            <w:rFonts w:ascii="Arial" w:hAnsi="Arial" w:cs="Arial"/>
            <w:b/>
            <w:sz w:val="22"/>
            <w:szCs w:val="22"/>
          </w:rPr>
          <w:t>a</w:t>
        </w:r>
        <w:r w:rsidR="003F7726" w:rsidRPr="009E6BA0">
          <w:rPr>
            <w:rFonts w:ascii="Arial" w:hAnsi="Arial" w:cs="Arial"/>
            <w:b/>
            <w:sz w:val="22"/>
            <w:szCs w:val="22"/>
            <w:rPrChange w:id="88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 xml:space="preserve"> </w:t>
        </w:r>
      </w:ins>
      <w:r w:rsidR="003673A8" w:rsidRPr="009E6BA0">
        <w:rPr>
          <w:rFonts w:ascii="Arial" w:hAnsi="Arial" w:cs="Arial"/>
          <w:b/>
          <w:sz w:val="22"/>
          <w:szCs w:val="22"/>
          <w:rPrChange w:id="89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Bean </w:t>
      </w:r>
      <w:del w:id="90" w:author="Benson-Hartman, Mary" w:date="2018-07-05T17:23:00Z">
        <w:r w:rsidR="003673A8" w:rsidRPr="009E6BA0" w:rsidDel="003F7726">
          <w:rPr>
            <w:rFonts w:ascii="Arial" w:hAnsi="Arial" w:cs="Arial"/>
            <w:b/>
            <w:sz w:val="22"/>
            <w:szCs w:val="22"/>
            <w:rPrChange w:id="91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To </w:delText>
        </w:r>
      </w:del>
      <w:ins w:id="92" w:author="Benson-Hartman, Mary" w:date="2018-07-05T17:23:00Z">
        <w:r w:rsidR="003F7726">
          <w:rPr>
            <w:rFonts w:ascii="Arial" w:hAnsi="Arial" w:cs="Arial"/>
            <w:b/>
            <w:sz w:val="22"/>
            <w:szCs w:val="22"/>
          </w:rPr>
          <w:t>t</w:t>
        </w:r>
        <w:r w:rsidR="003F7726" w:rsidRPr="009E6BA0">
          <w:rPr>
            <w:rFonts w:ascii="Arial" w:hAnsi="Arial" w:cs="Arial"/>
            <w:b/>
            <w:sz w:val="22"/>
            <w:szCs w:val="22"/>
            <w:rPrChange w:id="93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 xml:space="preserve">o </w:t>
        </w:r>
      </w:ins>
      <w:r w:rsidR="003673A8" w:rsidRPr="009E6BA0">
        <w:rPr>
          <w:rFonts w:ascii="Arial" w:hAnsi="Arial" w:cs="Arial"/>
          <w:b/>
          <w:sz w:val="22"/>
          <w:szCs w:val="22"/>
          <w:rPrChange w:id="94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Serve Data </w:t>
      </w:r>
      <w:del w:id="95" w:author="Benson-Hartman, Mary" w:date="2018-07-05T18:56:00Z">
        <w:r w:rsidR="003673A8" w:rsidRPr="009E6BA0" w:rsidDel="00166DC7">
          <w:rPr>
            <w:rFonts w:ascii="Arial" w:hAnsi="Arial" w:cs="Arial"/>
            <w:b/>
            <w:sz w:val="22"/>
            <w:szCs w:val="22"/>
            <w:rPrChange w:id="96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>Through</w:delText>
        </w:r>
      </w:del>
      <w:ins w:id="97" w:author="Benson-Hartman, Mary" w:date="2018-07-05T18:56:00Z">
        <w:r w:rsidR="00166DC7" w:rsidRPr="009E6BA0">
          <w:rPr>
            <w:rFonts w:ascii="Arial" w:hAnsi="Arial" w:cs="Arial"/>
            <w:b/>
            <w:sz w:val="22"/>
            <w:szCs w:val="22"/>
            <w:rPrChange w:id="98" w:author="Benson-Hartman, Mary" w:date="2018-07-05T16:35:00Z">
              <w:rPr>
                <w:rFonts w:ascii="Arial" w:hAnsi="Arial" w:cs="Arial"/>
                <w:b w:val="0"/>
                <w:sz w:val="22"/>
                <w:szCs w:val="22"/>
              </w:rPr>
            </w:rPrChange>
          </w:rPr>
          <w:t>through</w:t>
        </w:r>
      </w:ins>
      <w:r w:rsidR="003673A8" w:rsidRPr="009E6BA0">
        <w:rPr>
          <w:rFonts w:ascii="Arial" w:hAnsi="Arial" w:cs="Arial"/>
          <w:b/>
          <w:sz w:val="22"/>
          <w:szCs w:val="22"/>
          <w:rPrChange w:id="99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 Rest</w:t>
      </w:r>
    </w:p>
    <w:p w14:paraId="79F898C2" w14:textId="20FF6B6E" w:rsidR="0017452A" w:rsidRPr="003673A8" w:rsidRDefault="0017452A">
      <w:pPr>
        <w:rPr>
          <w:rFonts w:ascii="Arial" w:hAnsi="Arial" w:cs="Arial"/>
          <w:sz w:val="22"/>
          <w:szCs w:val="22"/>
        </w:rPr>
        <w:pPrChange w:id="100" w:author="Benson-Hartman, Mary" w:date="2018-07-05T19:20:00Z">
          <w:pPr>
            <w:pStyle w:val="Heading1"/>
          </w:pPr>
        </w:pPrChange>
      </w:pPr>
      <w:bookmarkStart w:id="101" w:name="_Toc517969060"/>
      <w:r w:rsidRPr="003673A8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Create a bean to return </w:t>
      </w:r>
      <w:ins w:id="102" w:author="Benson-Hartman, Mary" w:date="2018-07-05T19:37:00Z">
        <w:r w:rsidR="00AB09A8">
          <w:rPr>
            <w:rFonts w:ascii="Arial" w:hAnsi="Arial" w:cs="Arial"/>
            <w:color w:val="24292E"/>
            <w:sz w:val="22"/>
            <w:szCs w:val="22"/>
            <w:shd w:val="clear" w:color="auto" w:fill="FFFFFF"/>
          </w:rPr>
          <w:t xml:space="preserve">a </w:t>
        </w:r>
      </w:ins>
      <w:r w:rsidRPr="003673A8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value from </w:t>
      </w:r>
      <w:ins w:id="103" w:author="Benson-Hartman, Mary" w:date="2018-07-05T18:56:00Z">
        <w:r w:rsidR="00166DC7" w:rsidRPr="00AB09A8">
          <w:rPr>
            <w:rFonts w:ascii="Arial" w:hAnsi="Arial" w:cs="Arial"/>
            <w:color w:val="24292E"/>
            <w:sz w:val="22"/>
            <w:szCs w:val="22"/>
            <w:shd w:val="clear" w:color="auto" w:fill="FFFFFF"/>
          </w:rPr>
          <w:t>the</w:t>
        </w:r>
        <w:r w:rsidR="00166DC7">
          <w:rPr>
            <w:rFonts w:ascii="Arial" w:hAnsi="Arial" w:cs="Arial"/>
            <w:b/>
            <w:color w:val="24292E"/>
            <w:sz w:val="22"/>
            <w:szCs w:val="22"/>
            <w:shd w:val="clear" w:color="auto" w:fill="FFFFFF"/>
          </w:rPr>
          <w:t xml:space="preserve"> </w:t>
        </w:r>
      </w:ins>
      <w:r w:rsidRPr="003673A8">
        <w:rPr>
          <w:rFonts w:ascii="Arial" w:hAnsi="Arial" w:cs="Arial"/>
          <w:color w:val="24292E"/>
          <w:sz w:val="22"/>
          <w:szCs w:val="22"/>
          <w:shd w:val="clear" w:color="auto" w:fill="FFFFFF"/>
        </w:rPr>
        <w:t>controller</w:t>
      </w:r>
      <w:ins w:id="104" w:author="Benson-Hartman, Mary" w:date="2018-07-05T18:56:00Z">
        <w:r w:rsidR="00166DC7">
          <w:rPr>
            <w:rFonts w:ascii="Arial" w:hAnsi="Arial" w:cs="Arial"/>
            <w:b/>
            <w:color w:val="24292E"/>
            <w:sz w:val="22"/>
            <w:szCs w:val="22"/>
            <w:shd w:val="clear" w:color="auto" w:fill="FFFFFF"/>
          </w:rPr>
          <w:t>.</w:t>
        </w:r>
      </w:ins>
      <w:r w:rsidRPr="003673A8">
        <w:rPr>
          <w:rFonts w:ascii="Arial" w:hAnsi="Arial" w:cs="Arial"/>
          <w:color w:val="24292E"/>
          <w:sz w:val="22"/>
          <w:szCs w:val="22"/>
          <w:shd w:val="clear" w:color="auto" w:fill="FFFFFF"/>
        </w:rPr>
        <w:t xml:space="preserve"> </w:t>
      </w:r>
      <w:proofErr w:type="spellStart"/>
      <w:r w:rsidRPr="00896C92">
        <w:rPr>
          <w:rFonts w:ascii="Arial" w:hAnsi="Arial" w:cs="Arial"/>
          <w:color w:val="24292E"/>
          <w:sz w:val="22"/>
          <w:szCs w:val="22"/>
          <w:shd w:val="clear" w:color="auto" w:fill="FFFFFF"/>
        </w:rPr>
        <w:t>com.optum.microservices.bean.LimitConfiguration</w:t>
      </w:r>
      <w:bookmarkEnd w:id="101"/>
      <w:proofErr w:type="spellEnd"/>
    </w:p>
    <w:p w14:paraId="51094BCD" w14:textId="77777777" w:rsidR="003673A8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05" w:name="_Toc517969061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class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{</w:t>
      </w:r>
      <w:bookmarkEnd w:id="105"/>
    </w:p>
    <w:p w14:paraId="6CADE517" w14:textId="62175BDB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06" w:name="_Toc517969062"/>
      <w:r w:rsidRPr="00896C92">
        <w:rPr>
          <w:rFonts w:ascii="Courier New" w:hAnsi="Courier New" w:cs="Courier New"/>
          <w:color w:val="323539"/>
        </w:rPr>
        <w:t>private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maximum;</w:t>
      </w:r>
      <w:bookmarkEnd w:id="106"/>
    </w:p>
    <w:p w14:paraId="663A9997" w14:textId="378E324E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07" w:name="_Toc517969063"/>
      <w:r w:rsidRPr="00896C92">
        <w:rPr>
          <w:rFonts w:ascii="Courier New" w:hAnsi="Courier New" w:cs="Courier New"/>
          <w:color w:val="323539"/>
        </w:rPr>
        <w:lastRenderedPageBreak/>
        <w:t>private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minimum;</w:t>
      </w:r>
      <w:bookmarkEnd w:id="107"/>
    </w:p>
    <w:p w14:paraId="712327F8" w14:textId="564C6CAC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08" w:name="_Toc517969064"/>
      <w:r w:rsidRPr="00896C92">
        <w:rPr>
          <w:rFonts w:ascii="Courier New" w:hAnsi="Courier New" w:cs="Courier New"/>
          <w:color w:val="323539"/>
        </w:rPr>
        <w:t>protected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108"/>
    </w:p>
    <w:p w14:paraId="6CC1476F" w14:textId="7208780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09" w:name="_Toc517969065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09"/>
    </w:p>
    <w:p w14:paraId="4DDE4E5B" w14:textId="56856089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0" w:name="_Toc517969066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maximum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,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minimum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) {</w:t>
      </w:r>
      <w:bookmarkEnd w:id="110"/>
    </w:p>
    <w:p w14:paraId="6470DB96" w14:textId="1FFAA8A2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1" w:name="_Toc517969067"/>
      <w:r w:rsidRPr="00896C92">
        <w:rPr>
          <w:rFonts w:ascii="Courier New" w:hAnsi="Courier New" w:cs="Courier New"/>
          <w:color w:val="323539"/>
        </w:rPr>
        <w:t>this.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maximum </w:t>
      </w:r>
      <w:r w:rsidRPr="00896C92">
        <w:rPr>
          <w:rFonts w:ascii="Courier New" w:hAnsi="Courier New" w:cs="Courier New"/>
          <w:color w:val="323539"/>
        </w:rPr>
        <w:t>=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maximum;</w:t>
      </w:r>
      <w:bookmarkEnd w:id="111"/>
    </w:p>
    <w:p w14:paraId="58A50439" w14:textId="7165344A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2" w:name="_Toc517969068"/>
      <w:r w:rsidRPr="00896C92">
        <w:rPr>
          <w:rFonts w:ascii="Courier New" w:hAnsi="Courier New" w:cs="Courier New"/>
          <w:color w:val="323539"/>
        </w:rPr>
        <w:t>this.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minimum </w:t>
      </w:r>
      <w:r w:rsidRPr="00896C92">
        <w:rPr>
          <w:rFonts w:ascii="Courier New" w:hAnsi="Courier New" w:cs="Courier New"/>
          <w:color w:val="323539"/>
        </w:rPr>
        <w:t>=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minimum;</w:t>
      </w:r>
      <w:bookmarkEnd w:id="112"/>
    </w:p>
    <w:p w14:paraId="4D9FECC7" w14:textId="55DA1B24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3" w:name="_Toc517969069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13"/>
    </w:p>
    <w:p w14:paraId="0B4B619E" w14:textId="1E0FEB88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4" w:name="_Toc517969070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getMaximum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114"/>
    </w:p>
    <w:p w14:paraId="65EC9D46" w14:textId="2A50664B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5" w:name="_Toc517969071"/>
      <w:r w:rsidRPr="00896C92">
        <w:rPr>
          <w:rFonts w:ascii="Courier New" w:hAnsi="Courier New" w:cs="Courier New"/>
          <w:color w:val="323539"/>
        </w:rPr>
        <w:t>return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maximum;</w:t>
      </w:r>
      <w:bookmarkEnd w:id="115"/>
    </w:p>
    <w:p w14:paraId="415A6D15" w14:textId="046D2564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6" w:name="_Toc517969072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16"/>
    </w:p>
    <w:p w14:paraId="451792A0" w14:textId="4F8E7780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7" w:name="_Toc517969073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getMinimum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117"/>
    </w:p>
    <w:p w14:paraId="3460CF5B" w14:textId="68A50CA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8" w:name="_Toc517969074"/>
      <w:r w:rsidRPr="00896C92">
        <w:rPr>
          <w:rFonts w:ascii="Courier New" w:hAnsi="Courier New" w:cs="Courier New"/>
          <w:color w:val="323539"/>
        </w:rPr>
        <w:t>return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minimum;</w:t>
      </w:r>
      <w:bookmarkEnd w:id="118"/>
    </w:p>
    <w:p w14:paraId="00FF97A0" w14:textId="3E54E7E5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19" w:name="_Toc517969075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19"/>
    </w:p>
    <w:p w14:paraId="68688620" w14:textId="7777777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20" w:name="_Toc517969076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20"/>
    </w:p>
    <w:p w14:paraId="0CEE71E4" w14:textId="2FD58FDB" w:rsidR="0017452A" w:rsidRPr="00790DB5" w:rsidRDefault="00077321">
      <w:pPr>
        <w:rPr>
          <w:rFonts w:ascii="Arial" w:hAnsi="Arial" w:cs="Arial"/>
          <w:sz w:val="22"/>
          <w:szCs w:val="22"/>
        </w:rPr>
        <w:pPrChange w:id="121" w:author="Benson-Hartman, Mary" w:date="2018-07-05T16:35:00Z">
          <w:pPr>
            <w:pStyle w:val="Heading1"/>
            <w:spacing w:line="480" w:lineRule="auto"/>
          </w:pPr>
        </w:pPrChange>
      </w:pPr>
      <w:r w:rsidRPr="009E6BA0">
        <w:rPr>
          <w:rFonts w:ascii="Arial" w:hAnsi="Arial" w:cs="Arial"/>
          <w:b/>
          <w:sz w:val="22"/>
          <w:szCs w:val="22"/>
          <w:rPrChange w:id="122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>Step 3</w:t>
      </w:r>
      <w:r w:rsidR="0017452A" w:rsidRPr="009E6BA0">
        <w:rPr>
          <w:rFonts w:ascii="Arial" w:hAnsi="Arial" w:cs="Arial"/>
          <w:b/>
          <w:sz w:val="22"/>
          <w:szCs w:val="22"/>
          <w:rPrChange w:id="123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: Adding </w:t>
      </w:r>
      <w:del w:id="124" w:author="Benson-Hartman, Mary" w:date="2018-07-05T18:57:00Z">
        <w:r w:rsidR="0017452A" w:rsidRPr="009E6BA0" w:rsidDel="00166DC7">
          <w:rPr>
            <w:rFonts w:ascii="Arial" w:hAnsi="Arial" w:cs="Arial"/>
            <w:b/>
            <w:sz w:val="22"/>
            <w:szCs w:val="22"/>
            <w:rPrChange w:id="125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configuration </w:delText>
        </w:r>
      </w:del>
      <w:ins w:id="126" w:author="Benson-Hartman, Mary" w:date="2018-07-05T18:57:00Z">
        <w:r w:rsidR="00166DC7">
          <w:rPr>
            <w:rFonts w:ascii="Arial" w:hAnsi="Arial" w:cs="Arial"/>
            <w:b/>
            <w:sz w:val="22"/>
            <w:szCs w:val="22"/>
          </w:rPr>
          <w:t>C</w:t>
        </w:r>
        <w:r w:rsidR="00166DC7" w:rsidRPr="009E6BA0">
          <w:rPr>
            <w:rFonts w:ascii="Arial" w:hAnsi="Arial" w:cs="Arial"/>
            <w:b/>
            <w:sz w:val="22"/>
            <w:szCs w:val="22"/>
            <w:rPrChange w:id="127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 xml:space="preserve">onfiguration </w:t>
        </w:r>
      </w:ins>
      <w:r w:rsidR="0017452A" w:rsidRPr="009E6BA0">
        <w:rPr>
          <w:rFonts w:ascii="Arial" w:hAnsi="Arial" w:cs="Arial"/>
          <w:b/>
          <w:sz w:val="22"/>
          <w:szCs w:val="22"/>
          <w:rPrChange w:id="128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to </w:t>
      </w:r>
      <w:del w:id="129" w:author="Benson-Hartman, Mary" w:date="2018-07-05T18:57:00Z">
        <w:r w:rsidR="0017452A" w:rsidRPr="009E6BA0" w:rsidDel="00166DC7">
          <w:rPr>
            <w:rFonts w:ascii="Arial" w:hAnsi="Arial" w:cs="Arial"/>
            <w:b/>
            <w:sz w:val="22"/>
            <w:szCs w:val="22"/>
            <w:rPrChange w:id="130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>properties</w:delText>
        </w:r>
      </w:del>
      <w:ins w:id="131" w:author="Benson-Hartman, Mary" w:date="2018-07-05T18:57:00Z">
        <w:r w:rsidR="00166DC7">
          <w:rPr>
            <w:rFonts w:ascii="Arial" w:hAnsi="Arial" w:cs="Arial"/>
            <w:b/>
            <w:sz w:val="22"/>
            <w:szCs w:val="22"/>
          </w:rPr>
          <w:t>P</w:t>
        </w:r>
        <w:r w:rsidR="00166DC7" w:rsidRPr="009E6BA0">
          <w:rPr>
            <w:rFonts w:ascii="Arial" w:hAnsi="Arial" w:cs="Arial"/>
            <w:b/>
            <w:sz w:val="22"/>
            <w:szCs w:val="22"/>
            <w:rPrChange w:id="132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>roperties</w:t>
        </w:r>
      </w:ins>
    </w:p>
    <w:p w14:paraId="3293E4DC" w14:textId="77777777" w:rsidR="0017452A" w:rsidRPr="00AB09A8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rPrChange w:id="133" w:author="Benson-Hartman, Mary" w:date="2018-07-05T19:39:00Z">
            <w:rPr>
              <w:color w:val="323539"/>
            </w:rPr>
          </w:rPrChange>
        </w:rPr>
      </w:pPr>
      <w:bookmarkStart w:id="134" w:name="_Toc517969078"/>
      <w:r w:rsidRPr="00AB09A8">
        <w:rPr>
          <w:rFonts w:ascii="Courier New" w:hAnsi="Courier New" w:cs="Courier New"/>
          <w:color w:val="323539"/>
          <w:rPrChange w:id="135" w:author="Benson-Hartman, Mary" w:date="2018-07-05T19:39:00Z">
            <w:rPr>
              <w:color w:val="323539"/>
            </w:rPr>
          </w:rPrChange>
        </w:rPr>
        <w:t>spring.application.name=limits-service</w:t>
      </w:r>
      <w:bookmarkEnd w:id="134"/>
    </w:p>
    <w:p w14:paraId="6EBFAC21" w14:textId="77777777" w:rsidR="0017452A" w:rsidRPr="00AB09A8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rPrChange w:id="136" w:author="Benson-Hartman, Mary" w:date="2018-07-05T19:39:00Z">
            <w:rPr>
              <w:color w:val="323539"/>
            </w:rPr>
          </w:rPrChange>
        </w:rPr>
      </w:pPr>
      <w:bookmarkStart w:id="137" w:name="_Toc517969079"/>
      <w:r w:rsidRPr="00AB09A8">
        <w:rPr>
          <w:rFonts w:ascii="Courier New" w:hAnsi="Courier New" w:cs="Courier New"/>
          <w:color w:val="323539"/>
          <w:rPrChange w:id="138" w:author="Benson-Hartman, Mary" w:date="2018-07-05T19:39:00Z">
            <w:rPr>
              <w:color w:val="323539"/>
            </w:rPr>
          </w:rPrChange>
        </w:rPr>
        <w:t>limits-service.minimum=1</w:t>
      </w:r>
      <w:bookmarkEnd w:id="137"/>
    </w:p>
    <w:p w14:paraId="52970BBB" w14:textId="3FFC66AE" w:rsidR="00896C92" w:rsidRPr="00AB09A8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  <w:rPrChange w:id="139" w:author="Benson-Hartman, Mary" w:date="2018-07-05T19:39:00Z">
            <w:rPr>
              <w:rFonts w:ascii="Arial" w:hAnsi="Arial" w:cs="Arial"/>
              <w:color w:val="323539"/>
              <w:sz w:val="22"/>
              <w:szCs w:val="22"/>
            </w:rPr>
          </w:rPrChange>
        </w:rPr>
      </w:pPr>
      <w:bookmarkStart w:id="140" w:name="_Toc517969080"/>
      <w:r w:rsidRPr="00AB09A8">
        <w:rPr>
          <w:rFonts w:ascii="Courier New" w:hAnsi="Courier New" w:cs="Courier New"/>
          <w:color w:val="323539"/>
          <w:rPrChange w:id="141" w:author="Benson-Hartman, Mary" w:date="2018-07-05T19:39:00Z">
            <w:rPr>
              <w:color w:val="323539"/>
            </w:rPr>
          </w:rPrChange>
        </w:rPr>
        <w:t>limits-service.maximum=999</w:t>
      </w:r>
      <w:bookmarkEnd w:id="140"/>
    </w:p>
    <w:p w14:paraId="608CD2C2" w14:textId="3C126AA0" w:rsidR="0017452A" w:rsidRPr="00790DB5" w:rsidRDefault="00077321">
      <w:pPr>
        <w:rPr>
          <w:rFonts w:ascii="Arial" w:hAnsi="Arial" w:cs="Arial"/>
          <w:sz w:val="22"/>
          <w:szCs w:val="22"/>
        </w:rPr>
        <w:pPrChange w:id="142" w:author="Benson-Hartman, Mary" w:date="2018-07-05T16:35:00Z">
          <w:pPr>
            <w:pStyle w:val="Heading1"/>
            <w:spacing w:line="480" w:lineRule="auto"/>
          </w:pPr>
        </w:pPrChange>
      </w:pPr>
      <w:r w:rsidRPr="009E6BA0">
        <w:rPr>
          <w:rFonts w:ascii="Arial" w:hAnsi="Arial" w:cs="Arial"/>
          <w:b/>
          <w:sz w:val="22"/>
          <w:szCs w:val="22"/>
          <w:rPrChange w:id="143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>Step 4</w:t>
      </w:r>
      <w:r w:rsidR="0017452A" w:rsidRPr="009E6BA0">
        <w:rPr>
          <w:rFonts w:ascii="Arial" w:hAnsi="Arial" w:cs="Arial"/>
          <w:b/>
          <w:sz w:val="22"/>
          <w:szCs w:val="22"/>
          <w:rPrChange w:id="144" w:author="Benson-Hartman, Mary" w:date="2018-07-05T16:35:00Z">
            <w:rPr>
              <w:rFonts w:ascii="Arial" w:hAnsi="Arial" w:cs="Arial"/>
              <w:sz w:val="22"/>
              <w:szCs w:val="22"/>
            </w:rPr>
          </w:rPrChange>
        </w:rPr>
        <w:t xml:space="preserve">: Create </w:t>
      </w:r>
      <w:del w:id="145" w:author="Benson-Hartman, Mary" w:date="2018-07-05T18:58:00Z">
        <w:r w:rsidR="0017452A" w:rsidRPr="009E6BA0" w:rsidDel="00166DC7">
          <w:rPr>
            <w:rFonts w:ascii="Arial" w:hAnsi="Arial" w:cs="Arial"/>
            <w:b/>
            <w:sz w:val="22"/>
            <w:szCs w:val="22"/>
            <w:rPrChange w:id="146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property </w:delText>
        </w:r>
      </w:del>
      <w:ins w:id="147" w:author="Benson-Hartman, Mary" w:date="2018-07-05T18:58:00Z">
        <w:r w:rsidR="00166DC7">
          <w:rPr>
            <w:rFonts w:ascii="Arial" w:hAnsi="Arial" w:cs="Arial"/>
            <w:b/>
            <w:sz w:val="22"/>
            <w:szCs w:val="22"/>
          </w:rPr>
          <w:t>P</w:t>
        </w:r>
        <w:r w:rsidR="00166DC7" w:rsidRPr="009E6BA0">
          <w:rPr>
            <w:rFonts w:ascii="Arial" w:hAnsi="Arial" w:cs="Arial"/>
            <w:b/>
            <w:sz w:val="22"/>
            <w:szCs w:val="22"/>
            <w:rPrChange w:id="148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 xml:space="preserve">roperty </w:t>
        </w:r>
      </w:ins>
      <w:del w:id="149" w:author="Benson-Hartman, Mary" w:date="2018-07-05T18:58:00Z">
        <w:r w:rsidR="0017452A" w:rsidRPr="009E6BA0" w:rsidDel="00166DC7">
          <w:rPr>
            <w:rFonts w:ascii="Arial" w:hAnsi="Arial" w:cs="Arial"/>
            <w:b/>
            <w:sz w:val="22"/>
            <w:szCs w:val="22"/>
            <w:rPrChange w:id="150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configuration </w:delText>
        </w:r>
      </w:del>
      <w:ins w:id="151" w:author="Benson-Hartman, Mary" w:date="2018-07-05T18:58:00Z">
        <w:r w:rsidR="00166DC7">
          <w:rPr>
            <w:rFonts w:ascii="Arial" w:hAnsi="Arial" w:cs="Arial"/>
            <w:b/>
            <w:sz w:val="22"/>
            <w:szCs w:val="22"/>
          </w:rPr>
          <w:t>C</w:t>
        </w:r>
        <w:r w:rsidR="00166DC7" w:rsidRPr="009E6BA0">
          <w:rPr>
            <w:rFonts w:ascii="Arial" w:hAnsi="Arial" w:cs="Arial"/>
            <w:b/>
            <w:sz w:val="22"/>
            <w:szCs w:val="22"/>
            <w:rPrChange w:id="152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 xml:space="preserve">onfiguration </w:t>
        </w:r>
      </w:ins>
      <w:del w:id="153" w:author="Benson-Hartman, Mary" w:date="2018-07-05T18:58:00Z">
        <w:r w:rsidR="0017452A" w:rsidRPr="009E6BA0" w:rsidDel="00166DC7">
          <w:rPr>
            <w:rFonts w:ascii="Arial" w:hAnsi="Arial" w:cs="Arial"/>
            <w:b/>
            <w:sz w:val="22"/>
            <w:szCs w:val="22"/>
            <w:rPrChange w:id="154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delText>reader</w:delText>
        </w:r>
      </w:del>
      <w:ins w:id="155" w:author="Benson-Hartman, Mary" w:date="2018-07-05T18:58:00Z">
        <w:r w:rsidR="00166DC7">
          <w:rPr>
            <w:rFonts w:ascii="Arial" w:hAnsi="Arial" w:cs="Arial"/>
            <w:b/>
            <w:sz w:val="22"/>
            <w:szCs w:val="22"/>
          </w:rPr>
          <w:t>R</w:t>
        </w:r>
        <w:r w:rsidR="00166DC7" w:rsidRPr="009E6BA0">
          <w:rPr>
            <w:rFonts w:ascii="Arial" w:hAnsi="Arial" w:cs="Arial"/>
            <w:b/>
            <w:sz w:val="22"/>
            <w:szCs w:val="22"/>
            <w:rPrChange w:id="156" w:author="Benson-Hartman, Mary" w:date="2018-07-05T16:35:00Z">
              <w:rPr>
                <w:rFonts w:ascii="Arial" w:hAnsi="Arial" w:cs="Arial"/>
                <w:sz w:val="22"/>
                <w:szCs w:val="22"/>
              </w:rPr>
            </w:rPrChange>
          </w:rPr>
          <w:t>eader</w:t>
        </w:r>
      </w:ins>
    </w:p>
    <w:p w14:paraId="157E5184" w14:textId="2991482E" w:rsidR="0017452A" w:rsidRDefault="0017452A">
      <w:pPr>
        <w:rPr>
          <w:ins w:id="157" w:author="Benson-Hartman, Mary" w:date="2018-07-05T19:21:00Z"/>
          <w:rFonts w:ascii="Arial" w:hAnsi="Arial" w:cs="Arial"/>
          <w:color w:val="24292E"/>
          <w:sz w:val="22"/>
          <w:szCs w:val="22"/>
        </w:rPr>
        <w:pPrChange w:id="158" w:author="Benson-Hartman, Mary" w:date="2018-07-05T19:21:00Z">
          <w:pPr>
            <w:pStyle w:val="Heading1"/>
          </w:pPr>
        </w:pPrChange>
      </w:pPr>
      <w:bookmarkStart w:id="159" w:name="_Toc517969082"/>
      <w:r w:rsidRPr="003673A8">
        <w:rPr>
          <w:rFonts w:ascii="Arial" w:hAnsi="Arial" w:cs="Arial"/>
          <w:color w:val="24292E"/>
          <w:sz w:val="22"/>
          <w:szCs w:val="22"/>
        </w:rPr>
        <w:t xml:space="preserve">Add </w:t>
      </w:r>
      <w:proofErr w:type="spellStart"/>
      <w:r w:rsidRPr="00896C92">
        <w:rPr>
          <w:rFonts w:ascii="Arial" w:hAnsi="Arial" w:cs="Arial"/>
          <w:color w:val="24292E"/>
          <w:sz w:val="22"/>
          <w:szCs w:val="22"/>
        </w:rPr>
        <w:t>com.optum.microservices.limitsservice.Configuration</w:t>
      </w:r>
      <w:proofErr w:type="spellEnd"/>
      <w:r w:rsidRPr="003673A8">
        <w:rPr>
          <w:rFonts w:ascii="Arial" w:hAnsi="Arial" w:cs="Arial"/>
          <w:color w:val="24292E"/>
          <w:sz w:val="22"/>
          <w:szCs w:val="22"/>
        </w:rPr>
        <w:t xml:space="preserve"> class</w:t>
      </w:r>
      <w:bookmarkEnd w:id="159"/>
      <w:ins w:id="160" w:author="Benson-Hartman, Mary" w:date="2018-07-05T18:58:00Z">
        <w:r w:rsidR="00166DC7">
          <w:rPr>
            <w:rFonts w:ascii="Arial" w:hAnsi="Arial" w:cs="Arial"/>
            <w:b/>
            <w:color w:val="24292E"/>
            <w:sz w:val="22"/>
            <w:szCs w:val="22"/>
          </w:rPr>
          <w:t>.</w:t>
        </w:r>
      </w:ins>
    </w:p>
    <w:p w14:paraId="5AC41C96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161" w:author="Benson-Hartman, Mary" w:date="2018-07-05T19:21:00Z">
          <w:pPr>
            <w:pStyle w:val="Heading1"/>
          </w:pPr>
        </w:pPrChange>
      </w:pPr>
    </w:p>
    <w:p w14:paraId="2A0A0427" w14:textId="5944D86D" w:rsidR="0017452A" w:rsidRDefault="0017452A">
      <w:pPr>
        <w:rPr>
          <w:ins w:id="162" w:author="Benson-Hartman, Mary" w:date="2018-07-05T19:21:00Z"/>
          <w:rFonts w:ascii="Arial" w:hAnsi="Arial" w:cs="Arial"/>
          <w:color w:val="24292E"/>
          <w:sz w:val="22"/>
          <w:szCs w:val="22"/>
        </w:rPr>
        <w:pPrChange w:id="163" w:author="Benson-Hartman, Mary" w:date="2018-07-05T19:21:00Z">
          <w:pPr>
            <w:pStyle w:val="Heading1"/>
          </w:pPr>
        </w:pPrChange>
      </w:pPr>
      <w:bookmarkStart w:id="164" w:name="_Toc517969083"/>
      <w:r w:rsidRPr="003673A8">
        <w:rPr>
          <w:rFonts w:ascii="Arial" w:hAnsi="Arial" w:cs="Arial"/>
          <w:color w:val="24292E"/>
          <w:sz w:val="22"/>
          <w:szCs w:val="22"/>
        </w:rPr>
        <w:t xml:space="preserve">Add </w:t>
      </w:r>
      <w:ins w:id="165" w:author="Benson-Hartman, Mary" w:date="2018-07-05T19:04:00Z">
        <w:r w:rsidR="00C05B06" w:rsidRPr="00AB09A8">
          <w:rPr>
            <w:rFonts w:ascii="Arial" w:hAnsi="Arial" w:cs="Arial"/>
            <w:color w:val="24292E"/>
            <w:sz w:val="22"/>
            <w:szCs w:val="22"/>
          </w:rPr>
          <w:t>the</w:t>
        </w:r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 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fields </w:t>
      </w:r>
      <w:r w:rsidRPr="0064215B">
        <w:rPr>
          <w:rFonts w:ascii="Arial" w:hAnsi="Arial" w:cs="Arial"/>
          <w:color w:val="24292E"/>
          <w:sz w:val="22"/>
          <w:szCs w:val="22"/>
        </w:rPr>
        <w:t>maximum</w:t>
      </w:r>
      <w:del w:id="166" w:author="Benson-Hartman, Mary" w:date="2018-07-05T19:04:00Z">
        <w:r w:rsidRPr="003673A8" w:rsidDel="00C05B06">
          <w:rPr>
            <w:rFonts w:ascii="Arial" w:hAnsi="Arial" w:cs="Arial"/>
            <w:color w:val="24292E"/>
            <w:sz w:val="22"/>
            <w:szCs w:val="22"/>
          </w:rPr>
          <w:delText xml:space="preserve">, </w:delText>
        </w:r>
      </w:del>
      <w:ins w:id="167" w:author="Benson-Hartman, Mary" w:date="2018-07-05T19:04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 </w:t>
        </w:r>
        <w:proofErr w:type="gramStart"/>
        <w:r w:rsidR="00C05B06" w:rsidRPr="00AB09A8">
          <w:rPr>
            <w:rFonts w:ascii="Arial" w:hAnsi="Arial" w:cs="Arial"/>
            <w:color w:val="24292E"/>
            <w:sz w:val="22"/>
            <w:szCs w:val="22"/>
          </w:rPr>
          <w:t>and</w:t>
        </w:r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 </w:t>
        </w:r>
        <w:r w:rsidR="00C05B06" w:rsidRPr="003673A8">
          <w:rPr>
            <w:rFonts w:ascii="Arial" w:hAnsi="Arial" w:cs="Arial"/>
            <w:color w:val="24292E"/>
            <w:sz w:val="22"/>
            <w:szCs w:val="22"/>
          </w:rPr>
          <w:t xml:space="preserve"> </w:t>
        </w:r>
      </w:ins>
      <w:r w:rsidRPr="0064215B">
        <w:rPr>
          <w:rFonts w:ascii="Arial" w:hAnsi="Arial" w:cs="Arial"/>
          <w:color w:val="24292E"/>
          <w:sz w:val="22"/>
          <w:szCs w:val="22"/>
        </w:rPr>
        <w:t>minimum</w:t>
      </w:r>
      <w:proofErr w:type="gramEnd"/>
      <w:ins w:id="168" w:author="Benson-Hartman, Mary" w:date="2018-07-05T19:05:00Z">
        <w:r w:rsidR="00C05B06">
          <w:rPr>
            <w:rFonts w:ascii="Arial" w:hAnsi="Arial" w:cs="Arial"/>
            <w:color w:val="24292E"/>
            <w:sz w:val="22"/>
            <w:szCs w:val="22"/>
          </w:rPr>
          <w:t>, the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 same as </w:t>
      </w:r>
      <w:ins w:id="169" w:author="Benson-Hartman, Mary" w:date="2018-07-05T19:05:00Z">
        <w:r w:rsidR="00C05B06" w:rsidRPr="00AB09A8">
          <w:rPr>
            <w:rFonts w:ascii="Arial" w:hAnsi="Arial" w:cs="Arial"/>
            <w:color w:val="24292E"/>
            <w:sz w:val="22"/>
            <w:szCs w:val="22"/>
          </w:rPr>
          <w:t>was</w:t>
        </w:r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 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added in </w:t>
      </w:r>
      <w:proofErr w:type="spellStart"/>
      <w:r w:rsidRPr="0064215B">
        <w:rPr>
          <w:rFonts w:ascii="Arial" w:hAnsi="Arial" w:cs="Arial"/>
          <w:color w:val="24292E"/>
          <w:sz w:val="22"/>
          <w:szCs w:val="22"/>
        </w:rPr>
        <w:t>application.properties</w:t>
      </w:r>
      <w:proofErr w:type="spellEnd"/>
      <w:r w:rsidRPr="003673A8">
        <w:rPr>
          <w:rFonts w:ascii="Arial" w:hAnsi="Arial" w:cs="Arial"/>
          <w:color w:val="24292E"/>
          <w:sz w:val="22"/>
          <w:szCs w:val="22"/>
        </w:rPr>
        <w:t xml:space="preserve"> and generate </w:t>
      </w:r>
      <w:r w:rsidRPr="0064215B">
        <w:rPr>
          <w:rFonts w:ascii="Arial" w:hAnsi="Arial" w:cs="Arial"/>
          <w:color w:val="24292E"/>
          <w:sz w:val="22"/>
          <w:szCs w:val="22"/>
        </w:rPr>
        <w:t>getters/setters</w:t>
      </w:r>
      <w:bookmarkEnd w:id="164"/>
      <w:ins w:id="170" w:author="Benson-Hartman, Mary" w:date="2018-07-05T19:06:00Z">
        <w:r w:rsidR="00C05B06">
          <w:rPr>
            <w:rFonts w:ascii="Arial" w:hAnsi="Arial" w:cs="Arial"/>
            <w:color w:val="24292E"/>
            <w:sz w:val="22"/>
            <w:szCs w:val="22"/>
          </w:rPr>
          <w:t>.</w:t>
        </w:r>
      </w:ins>
    </w:p>
    <w:p w14:paraId="30897B9D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171" w:author="Benson-Hartman, Mary" w:date="2018-07-05T19:21:00Z">
          <w:pPr>
            <w:pStyle w:val="Heading1"/>
          </w:pPr>
        </w:pPrChange>
      </w:pPr>
    </w:p>
    <w:p w14:paraId="5D4E25C8" w14:textId="36C3AA4B" w:rsidR="0017452A" w:rsidRPr="003673A8" w:rsidRDefault="0017452A">
      <w:pPr>
        <w:rPr>
          <w:rStyle w:val="pl-k"/>
          <w:rFonts w:ascii="Arial" w:hAnsi="Arial" w:cs="Arial"/>
          <w:color w:val="24292E"/>
          <w:sz w:val="22"/>
          <w:szCs w:val="22"/>
        </w:rPr>
        <w:pPrChange w:id="172" w:author="Benson-Hartman, Mary" w:date="2018-07-05T19:21:00Z">
          <w:pPr>
            <w:pStyle w:val="Heading1"/>
          </w:pPr>
        </w:pPrChange>
      </w:pPr>
      <w:bookmarkStart w:id="173" w:name="_Toc517969084"/>
      <w:r w:rsidRPr="003673A8">
        <w:rPr>
          <w:rFonts w:ascii="Arial" w:hAnsi="Arial" w:cs="Arial"/>
          <w:color w:val="24292E"/>
          <w:sz w:val="22"/>
          <w:szCs w:val="22"/>
        </w:rPr>
        <w:t>Also</w:t>
      </w:r>
      <w:ins w:id="174" w:author="Benson-Hartman, Mary" w:date="2018-07-05T19:06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>,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 add </w:t>
      </w:r>
      <w:ins w:id="175" w:author="Benson-Hartman, Mary" w:date="2018-07-05T19:06:00Z">
        <w:r w:rsidR="00C05B06" w:rsidRPr="00AB09A8">
          <w:rPr>
            <w:rFonts w:ascii="Arial" w:hAnsi="Arial" w:cs="Arial"/>
            <w:color w:val="24292E"/>
            <w:sz w:val="22"/>
            <w:szCs w:val="22"/>
          </w:rPr>
          <w:t>the</w:t>
        </w:r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 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prefix we have used in </w:t>
      </w:r>
      <w:ins w:id="176" w:author="Benson-Hartman, Mary" w:date="2018-07-05T19:40:00Z">
        <w:r w:rsidR="00AB09A8">
          <w:rPr>
            <w:rFonts w:ascii="Arial" w:hAnsi="Arial" w:cs="Arial"/>
            <w:color w:val="24292E"/>
            <w:sz w:val="22"/>
            <w:szCs w:val="22"/>
          </w:rPr>
          <w:t xml:space="preserve">the </w:t>
        </w:r>
      </w:ins>
      <w:r w:rsidRPr="003673A8">
        <w:rPr>
          <w:rFonts w:ascii="Arial" w:hAnsi="Arial" w:cs="Arial"/>
          <w:color w:val="24292E"/>
          <w:sz w:val="22"/>
          <w:szCs w:val="22"/>
        </w:rPr>
        <w:t>properties "</w:t>
      </w:r>
      <w:r w:rsidRPr="00896C92">
        <w:rPr>
          <w:rFonts w:ascii="Arial" w:hAnsi="Arial" w:cs="Arial"/>
          <w:color w:val="24292E"/>
          <w:sz w:val="22"/>
          <w:szCs w:val="22"/>
        </w:rPr>
        <w:t>limits-service</w:t>
      </w:r>
      <w:r w:rsidRPr="003673A8">
        <w:rPr>
          <w:rFonts w:ascii="Arial" w:hAnsi="Arial" w:cs="Arial"/>
          <w:color w:val="24292E"/>
          <w:sz w:val="22"/>
          <w:szCs w:val="22"/>
        </w:rPr>
        <w:t xml:space="preserve">" to </w:t>
      </w:r>
      <w:ins w:id="177" w:author="Benson-Hartman, Mary" w:date="2018-07-05T19:41:00Z">
        <w:r w:rsidR="00AB09A8">
          <w:rPr>
            <w:rFonts w:ascii="Arial" w:hAnsi="Arial" w:cs="Arial"/>
            <w:color w:val="24292E"/>
            <w:sz w:val="22"/>
            <w:szCs w:val="22"/>
          </w:rPr>
          <w:t xml:space="preserve">the 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annotation </w:t>
      </w:r>
      <w:proofErr w:type="spellStart"/>
      <w:r w:rsidRPr="003673A8">
        <w:rPr>
          <w:rFonts w:ascii="Arial" w:hAnsi="Arial" w:cs="Arial"/>
          <w:color w:val="24292E"/>
          <w:sz w:val="22"/>
          <w:szCs w:val="22"/>
        </w:rPr>
        <w:t>ConfigurationProperties</w:t>
      </w:r>
      <w:bookmarkEnd w:id="173"/>
      <w:proofErr w:type="spellEnd"/>
      <w:ins w:id="178" w:author="Benson-Hartman, Mary" w:date="2018-07-05T19:06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>.</w:t>
        </w:r>
      </w:ins>
    </w:p>
    <w:p w14:paraId="1A0C4CCA" w14:textId="77777777" w:rsidR="00F02DAB" w:rsidRDefault="00F02DAB" w:rsidP="00561E98">
      <w:pPr>
        <w:shd w:val="clear" w:color="auto" w:fill="F6F6F6"/>
        <w:spacing w:before="360" w:after="58"/>
        <w:rPr>
          <w:rStyle w:val="pl-k"/>
          <w:rFonts w:ascii="Arial" w:hAnsi="Arial" w:cs="Arial"/>
          <w:color w:val="000000" w:themeColor="text1"/>
          <w:sz w:val="22"/>
          <w:szCs w:val="22"/>
        </w:rPr>
      </w:pPr>
      <w:bookmarkStart w:id="179" w:name="_Toc517969085"/>
    </w:p>
    <w:p w14:paraId="64EAA0C5" w14:textId="7777777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Style w:val="pl-k"/>
          <w:rFonts w:ascii="Courier New" w:hAnsi="Courier New" w:cs="Courier New"/>
          <w:color w:val="000000" w:themeColor="text1"/>
          <w:sz w:val="22"/>
          <w:szCs w:val="22"/>
        </w:rPr>
        <w:t>@</w:t>
      </w:r>
      <w:r w:rsidRPr="00896C92">
        <w:rPr>
          <w:rFonts w:ascii="Courier New" w:hAnsi="Courier New" w:cs="Courier New"/>
          <w:color w:val="323539"/>
        </w:rPr>
        <w:t>org.springframework.context.annotation.Configuration</w:t>
      </w:r>
      <w:bookmarkEnd w:id="179"/>
    </w:p>
    <w:p w14:paraId="18269909" w14:textId="7777777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0" w:name="_Toc517969086"/>
      <w:r w:rsidRPr="00896C92">
        <w:rPr>
          <w:rFonts w:ascii="Courier New" w:hAnsi="Courier New" w:cs="Courier New"/>
          <w:color w:val="323539"/>
        </w:rPr>
        <w:lastRenderedPageBreak/>
        <w:t>@ConfigurationProperties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</w:t>
      </w:r>
      <w:r w:rsidRPr="00896C92">
        <w:rPr>
          <w:rFonts w:ascii="Courier New" w:hAnsi="Courier New" w:cs="Courier New"/>
          <w:color w:val="323539"/>
        </w:rPr>
        <w:t>"limits-service"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)</w:t>
      </w:r>
      <w:bookmarkEnd w:id="180"/>
    </w:p>
    <w:p w14:paraId="1BC99E3A" w14:textId="7777777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1" w:name="_Toc517969087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class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{</w:t>
      </w:r>
      <w:bookmarkEnd w:id="181"/>
    </w:p>
    <w:p w14:paraId="20C7D424" w14:textId="09A77322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2" w:name="_Toc517969088"/>
      <w:r w:rsidRPr="00896C92">
        <w:rPr>
          <w:rFonts w:ascii="Courier New" w:hAnsi="Courier New" w:cs="Courier New"/>
          <w:color w:val="323539"/>
        </w:rPr>
        <w:t>private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maximum;</w:t>
      </w:r>
      <w:bookmarkEnd w:id="182"/>
    </w:p>
    <w:p w14:paraId="2D221DFB" w14:textId="2B08DB79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3" w:name="_Toc517969089"/>
      <w:r w:rsidRPr="00896C92">
        <w:rPr>
          <w:rFonts w:ascii="Courier New" w:hAnsi="Courier New" w:cs="Courier New"/>
          <w:color w:val="323539"/>
        </w:rPr>
        <w:t>private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minimum;</w:t>
      </w:r>
      <w:bookmarkEnd w:id="183"/>
    </w:p>
    <w:p w14:paraId="10E4E2CE" w14:textId="0C1918DA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4" w:name="_Toc517969090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getMaximum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184"/>
    </w:p>
    <w:p w14:paraId="37DDAA4A" w14:textId="4CA29802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5" w:name="_Toc517969091"/>
      <w:r w:rsidRPr="00896C92">
        <w:rPr>
          <w:rFonts w:ascii="Courier New" w:hAnsi="Courier New" w:cs="Courier New"/>
          <w:color w:val="323539"/>
        </w:rPr>
        <w:t>return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maximum;</w:t>
      </w:r>
      <w:bookmarkEnd w:id="185"/>
    </w:p>
    <w:p w14:paraId="4DDAAE3A" w14:textId="7B41B4BF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6" w:name="_Toc517969092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86"/>
    </w:p>
    <w:p w14:paraId="595ABCA3" w14:textId="2D89D56C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7" w:name="_Toc517969093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void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setMaximum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maximum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) {</w:t>
      </w:r>
      <w:bookmarkEnd w:id="187"/>
    </w:p>
    <w:p w14:paraId="0903A3B1" w14:textId="0C00CCCB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8" w:name="_Toc517969094"/>
      <w:r w:rsidRPr="00896C92">
        <w:rPr>
          <w:rFonts w:ascii="Courier New" w:hAnsi="Courier New" w:cs="Courier New"/>
          <w:color w:val="323539"/>
        </w:rPr>
        <w:t>this.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maximum </w:t>
      </w:r>
      <w:r w:rsidRPr="00896C92">
        <w:rPr>
          <w:rFonts w:ascii="Courier New" w:hAnsi="Courier New" w:cs="Courier New"/>
          <w:color w:val="323539"/>
        </w:rPr>
        <w:t>=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maximum;</w:t>
      </w:r>
      <w:bookmarkEnd w:id="188"/>
    </w:p>
    <w:p w14:paraId="6BAB750C" w14:textId="285D457B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89" w:name="_Toc517969095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89"/>
    </w:p>
    <w:p w14:paraId="2BB62C98" w14:textId="760AE3EC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0" w:name="_Toc517969096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getMinimum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190"/>
    </w:p>
    <w:p w14:paraId="06D997F7" w14:textId="1741DA39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1" w:name="_Toc517969097"/>
      <w:r w:rsidRPr="00896C92">
        <w:rPr>
          <w:rFonts w:ascii="Courier New" w:hAnsi="Courier New" w:cs="Courier New"/>
          <w:color w:val="323539"/>
        </w:rPr>
        <w:t>return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minimum;</w:t>
      </w:r>
      <w:bookmarkEnd w:id="191"/>
    </w:p>
    <w:p w14:paraId="64A7A2EA" w14:textId="074BAD2C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2" w:name="_Toc517969098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92"/>
    </w:p>
    <w:p w14:paraId="0E21D017" w14:textId="330C6DD9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3" w:name="_Toc517969099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void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setMinimum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</w:t>
      </w:r>
      <w:r w:rsidRPr="00896C92">
        <w:rPr>
          <w:rFonts w:ascii="Courier New" w:hAnsi="Courier New" w:cs="Courier New"/>
          <w:color w:val="323539"/>
        </w:rPr>
        <w:t>int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minimum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) {</w:t>
      </w:r>
      <w:bookmarkEnd w:id="193"/>
    </w:p>
    <w:p w14:paraId="4238B71B" w14:textId="4D64E48A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4" w:name="_Toc517969100"/>
      <w:r w:rsidRPr="00896C92">
        <w:rPr>
          <w:rFonts w:ascii="Courier New" w:hAnsi="Courier New" w:cs="Courier New"/>
          <w:color w:val="323539"/>
        </w:rPr>
        <w:t>this.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minimum </w:t>
      </w:r>
      <w:r w:rsidRPr="00896C92">
        <w:rPr>
          <w:rFonts w:ascii="Courier New" w:hAnsi="Courier New" w:cs="Courier New"/>
          <w:color w:val="323539"/>
        </w:rPr>
        <w:t>=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minimum;</w:t>
      </w:r>
      <w:bookmarkEnd w:id="194"/>
    </w:p>
    <w:p w14:paraId="14D55BDB" w14:textId="123901AA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5" w:name="_Toc517969101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95"/>
    </w:p>
    <w:p w14:paraId="58319A41" w14:textId="77777777" w:rsidR="0017452A" w:rsidRPr="00896C92" w:rsidRDefault="0017452A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196" w:name="_Toc517969102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196"/>
    </w:p>
    <w:p w14:paraId="01F78436" w14:textId="49C98B28" w:rsidR="0017452A" w:rsidRPr="00790DB5" w:rsidRDefault="00077321">
      <w:pPr>
        <w:rPr>
          <w:rFonts w:ascii="Arial" w:hAnsi="Arial" w:cs="Arial"/>
          <w:sz w:val="22"/>
          <w:szCs w:val="22"/>
        </w:rPr>
        <w:pPrChange w:id="197" w:author="Benson-Hartman, Mary" w:date="2018-07-05T16:36:00Z">
          <w:pPr>
            <w:pStyle w:val="Heading1"/>
            <w:spacing w:line="480" w:lineRule="auto"/>
          </w:pPr>
        </w:pPrChange>
      </w:pPr>
      <w:r w:rsidRPr="009E6BA0">
        <w:rPr>
          <w:rFonts w:ascii="Arial" w:hAnsi="Arial" w:cs="Arial"/>
          <w:b/>
          <w:sz w:val="22"/>
          <w:szCs w:val="22"/>
          <w:rPrChange w:id="198" w:author="Benson-Hartman, Mary" w:date="2018-07-05T16:36:00Z">
            <w:rPr>
              <w:rFonts w:ascii="Arial" w:hAnsi="Arial" w:cs="Arial"/>
              <w:sz w:val="22"/>
              <w:szCs w:val="22"/>
            </w:rPr>
          </w:rPrChange>
        </w:rPr>
        <w:t>Step 5</w:t>
      </w:r>
      <w:r w:rsidR="00AA4AD8" w:rsidRPr="009E6BA0">
        <w:rPr>
          <w:rFonts w:ascii="Arial" w:hAnsi="Arial" w:cs="Arial"/>
          <w:b/>
          <w:sz w:val="22"/>
          <w:szCs w:val="22"/>
          <w:rPrChange w:id="199" w:author="Benson-Hartman, Mary" w:date="2018-07-05T16:36:00Z">
            <w:rPr>
              <w:rFonts w:ascii="Arial" w:hAnsi="Arial" w:cs="Arial"/>
              <w:sz w:val="22"/>
              <w:szCs w:val="22"/>
            </w:rPr>
          </w:rPrChange>
        </w:rPr>
        <w:t xml:space="preserve">: Create </w:t>
      </w:r>
      <w:del w:id="200" w:author="Benson-Hartman, Mary" w:date="2018-07-05T19:16:00Z">
        <w:r w:rsidR="00AA4AD8" w:rsidRPr="009E6BA0" w:rsidDel="0064215B">
          <w:rPr>
            <w:rFonts w:ascii="Arial" w:hAnsi="Arial" w:cs="Arial"/>
            <w:b/>
            <w:sz w:val="22"/>
            <w:szCs w:val="22"/>
            <w:rPrChange w:id="201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rest </w:delText>
        </w:r>
      </w:del>
      <w:ins w:id="202" w:author="Benson-Hartman, Mary" w:date="2018-07-05T19:16:00Z">
        <w:r w:rsidR="0064215B">
          <w:rPr>
            <w:rFonts w:ascii="Arial" w:hAnsi="Arial" w:cs="Arial"/>
            <w:b/>
            <w:sz w:val="22"/>
            <w:szCs w:val="22"/>
          </w:rPr>
          <w:t>R</w:t>
        </w:r>
        <w:r w:rsidR="0064215B" w:rsidRPr="009E6BA0">
          <w:rPr>
            <w:rFonts w:ascii="Arial" w:hAnsi="Arial" w:cs="Arial"/>
            <w:b/>
            <w:sz w:val="22"/>
            <w:szCs w:val="22"/>
            <w:rPrChange w:id="203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t xml:space="preserve">est </w:t>
        </w:r>
      </w:ins>
      <w:del w:id="204" w:author="Benson-Hartman, Mary" w:date="2018-07-05T19:16:00Z">
        <w:r w:rsidR="00AA4AD8" w:rsidRPr="009E6BA0" w:rsidDel="0064215B">
          <w:rPr>
            <w:rFonts w:ascii="Arial" w:hAnsi="Arial" w:cs="Arial"/>
            <w:b/>
            <w:sz w:val="22"/>
            <w:szCs w:val="22"/>
            <w:rPrChange w:id="205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controller </w:delText>
        </w:r>
      </w:del>
      <w:ins w:id="206" w:author="Benson-Hartman, Mary" w:date="2018-07-05T19:16:00Z">
        <w:r w:rsidR="0064215B">
          <w:rPr>
            <w:rFonts w:ascii="Arial" w:hAnsi="Arial" w:cs="Arial"/>
            <w:b/>
            <w:sz w:val="22"/>
            <w:szCs w:val="22"/>
          </w:rPr>
          <w:t>C</w:t>
        </w:r>
        <w:r w:rsidR="0064215B" w:rsidRPr="009E6BA0">
          <w:rPr>
            <w:rFonts w:ascii="Arial" w:hAnsi="Arial" w:cs="Arial"/>
            <w:b/>
            <w:sz w:val="22"/>
            <w:szCs w:val="22"/>
            <w:rPrChange w:id="207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t xml:space="preserve">ontroller </w:t>
        </w:r>
      </w:ins>
      <w:r w:rsidR="00AA4AD8" w:rsidRPr="009E6BA0">
        <w:rPr>
          <w:rFonts w:ascii="Arial" w:hAnsi="Arial" w:cs="Arial"/>
          <w:b/>
          <w:sz w:val="22"/>
          <w:szCs w:val="22"/>
          <w:rPrChange w:id="208" w:author="Benson-Hartman, Mary" w:date="2018-07-05T16:36:00Z">
            <w:rPr>
              <w:rFonts w:ascii="Arial" w:hAnsi="Arial" w:cs="Arial"/>
              <w:sz w:val="22"/>
              <w:szCs w:val="22"/>
            </w:rPr>
          </w:rPrChange>
        </w:rPr>
        <w:t xml:space="preserve">to </w:t>
      </w:r>
      <w:del w:id="209" w:author="Benson-Hartman, Mary" w:date="2018-07-05T19:16:00Z">
        <w:r w:rsidR="00AA4AD8" w:rsidRPr="009E6BA0" w:rsidDel="0064215B">
          <w:rPr>
            <w:rFonts w:ascii="Arial" w:hAnsi="Arial" w:cs="Arial"/>
            <w:b/>
            <w:sz w:val="22"/>
            <w:szCs w:val="22"/>
            <w:rPrChange w:id="210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handle </w:delText>
        </w:r>
      </w:del>
      <w:ins w:id="211" w:author="Benson-Hartman, Mary" w:date="2018-07-05T19:16:00Z">
        <w:r w:rsidR="0064215B">
          <w:rPr>
            <w:rFonts w:ascii="Arial" w:hAnsi="Arial" w:cs="Arial"/>
            <w:b/>
            <w:sz w:val="22"/>
            <w:szCs w:val="22"/>
          </w:rPr>
          <w:t>H</w:t>
        </w:r>
        <w:r w:rsidR="0064215B" w:rsidRPr="009E6BA0">
          <w:rPr>
            <w:rFonts w:ascii="Arial" w:hAnsi="Arial" w:cs="Arial"/>
            <w:b/>
            <w:sz w:val="22"/>
            <w:szCs w:val="22"/>
            <w:rPrChange w:id="212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t xml:space="preserve">andle </w:t>
        </w:r>
      </w:ins>
      <w:del w:id="213" w:author="Benson-Hartman, Mary" w:date="2018-07-05T19:16:00Z">
        <w:r w:rsidR="00AA4AD8" w:rsidRPr="009E6BA0" w:rsidDel="0064215B">
          <w:rPr>
            <w:rFonts w:ascii="Arial" w:hAnsi="Arial" w:cs="Arial"/>
            <w:b/>
            <w:sz w:val="22"/>
            <w:szCs w:val="22"/>
            <w:rPrChange w:id="214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delText xml:space="preserve">incoming </w:delText>
        </w:r>
      </w:del>
      <w:ins w:id="215" w:author="Benson-Hartman, Mary" w:date="2018-07-05T19:16:00Z">
        <w:r w:rsidR="0064215B">
          <w:rPr>
            <w:rFonts w:ascii="Arial" w:hAnsi="Arial" w:cs="Arial"/>
            <w:b/>
            <w:sz w:val="22"/>
            <w:szCs w:val="22"/>
          </w:rPr>
          <w:t>I</w:t>
        </w:r>
        <w:r w:rsidR="0064215B" w:rsidRPr="009E6BA0">
          <w:rPr>
            <w:rFonts w:ascii="Arial" w:hAnsi="Arial" w:cs="Arial"/>
            <w:b/>
            <w:sz w:val="22"/>
            <w:szCs w:val="22"/>
            <w:rPrChange w:id="216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t xml:space="preserve">ncoming </w:t>
        </w:r>
      </w:ins>
      <w:del w:id="217" w:author="Benson-Hartman, Mary" w:date="2018-07-05T19:17:00Z">
        <w:r w:rsidR="00AA4AD8" w:rsidRPr="009E6BA0" w:rsidDel="0064215B">
          <w:rPr>
            <w:rFonts w:ascii="Arial" w:hAnsi="Arial" w:cs="Arial"/>
            <w:b/>
            <w:sz w:val="22"/>
            <w:szCs w:val="22"/>
            <w:rPrChange w:id="218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delText>requests</w:delText>
        </w:r>
      </w:del>
      <w:ins w:id="219" w:author="Benson-Hartman, Mary" w:date="2018-07-05T19:17:00Z">
        <w:r w:rsidR="0064215B">
          <w:rPr>
            <w:rFonts w:ascii="Arial" w:hAnsi="Arial" w:cs="Arial"/>
            <w:b/>
            <w:sz w:val="22"/>
            <w:szCs w:val="22"/>
          </w:rPr>
          <w:t>R</w:t>
        </w:r>
        <w:r w:rsidR="0064215B" w:rsidRPr="009E6BA0">
          <w:rPr>
            <w:rFonts w:ascii="Arial" w:hAnsi="Arial" w:cs="Arial"/>
            <w:b/>
            <w:sz w:val="22"/>
            <w:szCs w:val="22"/>
            <w:rPrChange w:id="220" w:author="Benson-Hartman, Mary" w:date="2018-07-05T16:36:00Z">
              <w:rPr>
                <w:rFonts w:ascii="Arial" w:hAnsi="Arial" w:cs="Arial"/>
                <w:sz w:val="22"/>
                <w:szCs w:val="22"/>
              </w:rPr>
            </w:rPrChange>
          </w:rPr>
          <w:t>equests</w:t>
        </w:r>
      </w:ins>
    </w:p>
    <w:p w14:paraId="0F97C1DE" w14:textId="7E7ADA77" w:rsidR="00AA4AD8" w:rsidRDefault="00AA4AD8">
      <w:pPr>
        <w:rPr>
          <w:ins w:id="221" w:author="Benson-Hartman, Mary" w:date="2018-07-05T19:22:00Z"/>
          <w:rFonts w:ascii="Arial" w:hAnsi="Arial" w:cs="Arial"/>
          <w:color w:val="24292E"/>
          <w:sz w:val="22"/>
          <w:szCs w:val="22"/>
        </w:rPr>
        <w:pPrChange w:id="222" w:author="Benson-Hartman, Mary" w:date="2018-07-05T19:22:00Z">
          <w:pPr>
            <w:pStyle w:val="Heading1"/>
          </w:pPr>
        </w:pPrChange>
      </w:pPr>
      <w:bookmarkStart w:id="223" w:name="_Toc517969104"/>
      <w:r w:rsidRPr="003673A8">
        <w:rPr>
          <w:rFonts w:ascii="Arial" w:hAnsi="Arial" w:cs="Arial"/>
          <w:color w:val="24292E"/>
          <w:sz w:val="22"/>
          <w:szCs w:val="22"/>
        </w:rPr>
        <w:t xml:space="preserve">Create a class </w:t>
      </w:r>
      <w:r w:rsidRPr="00896C92">
        <w:rPr>
          <w:rFonts w:ascii="Arial" w:hAnsi="Arial" w:cs="Arial"/>
          <w:color w:val="24292E"/>
          <w:sz w:val="22"/>
          <w:szCs w:val="22"/>
        </w:rPr>
        <w:t>com.optum.microservices.limitsservice.LimitsConfigurationController</w:t>
      </w:r>
      <w:bookmarkEnd w:id="223"/>
      <w:ins w:id="224" w:author="Benson-Hartman, Mary" w:date="2018-07-05T19:10:00Z">
        <w:r w:rsidR="00C05B06">
          <w:rPr>
            <w:rFonts w:ascii="Arial" w:hAnsi="Arial" w:cs="Arial"/>
            <w:color w:val="24292E"/>
            <w:sz w:val="22"/>
            <w:szCs w:val="22"/>
          </w:rPr>
          <w:t>.</w:t>
        </w:r>
      </w:ins>
    </w:p>
    <w:p w14:paraId="2557F6B3" w14:textId="77777777" w:rsidR="0064215B" w:rsidRPr="00790DB5" w:rsidRDefault="0064215B">
      <w:pPr>
        <w:rPr>
          <w:rFonts w:ascii="Arial" w:hAnsi="Arial" w:cs="Arial"/>
          <w:color w:val="24292E"/>
          <w:sz w:val="22"/>
          <w:szCs w:val="22"/>
        </w:rPr>
        <w:pPrChange w:id="225" w:author="Benson-Hartman, Mary" w:date="2018-07-05T19:22:00Z">
          <w:pPr>
            <w:pStyle w:val="Heading1"/>
          </w:pPr>
        </w:pPrChange>
      </w:pPr>
    </w:p>
    <w:p w14:paraId="4BF5289C" w14:textId="77777777" w:rsidR="00AA4AD8" w:rsidRDefault="00AA4AD8">
      <w:pPr>
        <w:rPr>
          <w:ins w:id="226" w:author="Benson-Hartman, Mary" w:date="2018-07-05T19:22:00Z"/>
          <w:rFonts w:ascii="Arial" w:hAnsi="Arial" w:cs="Arial"/>
          <w:color w:val="24292E"/>
          <w:sz w:val="22"/>
          <w:szCs w:val="22"/>
        </w:rPr>
        <w:pPrChange w:id="227" w:author="Benson-Hartman, Mary" w:date="2018-07-05T19:22:00Z">
          <w:pPr>
            <w:pStyle w:val="Heading1"/>
          </w:pPr>
        </w:pPrChange>
      </w:pPr>
      <w:bookmarkStart w:id="228" w:name="_Toc517969105"/>
      <w:r w:rsidRPr="003673A8">
        <w:rPr>
          <w:rFonts w:ascii="Arial" w:hAnsi="Arial" w:cs="Arial"/>
          <w:color w:val="24292E"/>
          <w:sz w:val="22"/>
          <w:szCs w:val="22"/>
        </w:rPr>
        <w:t xml:space="preserve">Create a public method </w:t>
      </w:r>
      <w:r w:rsidRPr="00896C92">
        <w:rPr>
          <w:rFonts w:ascii="Arial" w:hAnsi="Arial" w:cs="Arial"/>
          <w:color w:val="24292E"/>
          <w:sz w:val="22"/>
          <w:szCs w:val="22"/>
        </w:rPr>
        <w:t>retrieveLimitsFromConfiguration</w:t>
      </w:r>
      <w:r w:rsidRPr="003673A8">
        <w:rPr>
          <w:rFonts w:ascii="Arial" w:hAnsi="Arial" w:cs="Arial"/>
          <w:color w:val="24292E"/>
          <w:sz w:val="22"/>
          <w:szCs w:val="22"/>
        </w:rPr>
        <w:t xml:space="preserve"> and annotate this method for </w:t>
      </w:r>
      <w:proofErr w:type="spellStart"/>
      <w:r w:rsidRPr="003673A8">
        <w:rPr>
          <w:rFonts w:ascii="Arial" w:hAnsi="Arial" w:cs="Arial"/>
          <w:color w:val="24292E"/>
          <w:sz w:val="22"/>
          <w:szCs w:val="22"/>
        </w:rPr>
        <w:t>GetMapping</w:t>
      </w:r>
      <w:proofErr w:type="spellEnd"/>
      <w:r w:rsidRPr="003673A8">
        <w:rPr>
          <w:rFonts w:ascii="Arial" w:hAnsi="Arial" w:cs="Arial"/>
          <w:color w:val="24292E"/>
          <w:sz w:val="22"/>
          <w:szCs w:val="22"/>
        </w:rPr>
        <w:t xml:space="preserve"> as /limits.</w:t>
      </w:r>
      <w:bookmarkEnd w:id="228"/>
    </w:p>
    <w:p w14:paraId="3AA00180" w14:textId="77777777" w:rsidR="0064215B" w:rsidRPr="003673A8" w:rsidRDefault="0064215B">
      <w:pPr>
        <w:rPr>
          <w:rFonts w:ascii="Arial" w:hAnsi="Arial" w:cs="Arial"/>
          <w:color w:val="24292E"/>
          <w:sz w:val="22"/>
          <w:szCs w:val="22"/>
        </w:rPr>
        <w:pPrChange w:id="229" w:author="Benson-Hartman, Mary" w:date="2018-07-05T19:22:00Z">
          <w:pPr>
            <w:pStyle w:val="Heading1"/>
          </w:pPr>
        </w:pPrChange>
      </w:pPr>
    </w:p>
    <w:p w14:paraId="1723B3AE" w14:textId="0B68D232" w:rsidR="000234C7" w:rsidRPr="003673A8" w:rsidRDefault="00AA4AD8">
      <w:pPr>
        <w:rPr>
          <w:rStyle w:val="pl-k"/>
          <w:rFonts w:ascii="Arial" w:hAnsi="Arial" w:cs="Arial"/>
          <w:color w:val="24292E"/>
          <w:sz w:val="22"/>
          <w:szCs w:val="22"/>
        </w:rPr>
        <w:pPrChange w:id="230" w:author="Benson-Hartman, Mary" w:date="2018-07-05T19:22:00Z">
          <w:pPr>
            <w:pStyle w:val="Heading1"/>
          </w:pPr>
        </w:pPrChange>
      </w:pPr>
      <w:bookmarkStart w:id="231" w:name="_Toc517969106"/>
      <w:r w:rsidRPr="003673A8">
        <w:rPr>
          <w:rFonts w:ascii="Arial" w:hAnsi="Arial" w:cs="Arial"/>
          <w:color w:val="24292E"/>
          <w:sz w:val="22"/>
          <w:szCs w:val="22"/>
        </w:rPr>
        <w:t xml:space="preserve">Annotate </w:t>
      </w:r>
      <w:ins w:id="232" w:author="Benson-Hartman, Mary" w:date="2018-07-05T19:07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the 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class with </w:t>
      </w:r>
      <w:ins w:id="233" w:author="Benson-Hartman, Mary" w:date="2018-07-05T19:42:00Z">
        <w:r w:rsidR="00AB09A8">
          <w:rPr>
            <w:rFonts w:ascii="Arial" w:hAnsi="Arial" w:cs="Arial"/>
            <w:color w:val="24292E"/>
            <w:sz w:val="22"/>
            <w:szCs w:val="22"/>
          </w:rPr>
          <w:t xml:space="preserve">the </w:t>
        </w:r>
      </w:ins>
      <w:bookmarkStart w:id="234" w:name="_GoBack"/>
      <w:bookmarkEnd w:id="234"/>
      <w:r w:rsidRPr="003673A8">
        <w:rPr>
          <w:rFonts w:ascii="Arial" w:hAnsi="Arial" w:cs="Arial"/>
          <w:color w:val="24292E"/>
          <w:sz w:val="22"/>
          <w:szCs w:val="22"/>
        </w:rPr>
        <w:t xml:space="preserve">annotation </w:t>
      </w:r>
      <w:proofErr w:type="spellStart"/>
      <w:r w:rsidRPr="00896C92">
        <w:rPr>
          <w:rFonts w:ascii="Arial" w:hAnsi="Arial" w:cs="Arial"/>
          <w:color w:val="24292E"/>
          <w:sz w:val="22"/>
          <w:szCs w:val="22"/>
        </w:rPr>
        <w:t>RestController</w:t>
      </w:r>
      <w:bookmarkEnd w:id="231"/>
      <w:proofErr w:type="spellEnd"/>
      <w:ins w:id="235" w:author="Benson-Hartman, Mary" w:date="2018-07-05T19:07:00Z">
        <w:r w:rsidR="00C05B06">
          <w:rPr>
            <w:rFonts w:ascii="Arial" w:hAnsi="Arial" w:cs="Arial"/>
            <w:color w:val="24292E"/>
            <w:sz w:val="22"/>
            <w:szCs w:val="22"/>
          </w:rPr>
          <w:t>.</w:t>
        </w:r>
      </w:ins>
    </w:p>
    <w:p w14:paraId="4FB0C6DE" w14:textId="77777777" w:rsidR="00AA4AD8" w:rsidRPr="00896C92" w:rsidRDefault="00AA4AD8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36" w:name="_Toc517969107"/>
      <w:r w:rsidRPr="00896C92">
        <w:rPr>
          <w:rFonts w:ascii="Courier New" w:hAnsi="Courier New" w:cs="Courier New"/>
          <w:color w:val="323539"/>
        </w:rPr>
        <w:t>@RestController</w:t>
      </w:r>
      <w:bookmarkEnd w:id="236"/>
    </w:p>
    <w:p w14:paraId="4BCA1661" w14:textId="77777777" w:rsidR="00AA4AD8" w:rsidRPr="00896C92" w:rsidRDefault="00AA4AD8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37" w:name="_Toc517969108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class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LimitsConfigurationController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{</w:t>
      </w:r>
      <w:bookmarkEnd w:id="237"/>
    </w:p>
    <w:p w14:paraId="22C95803" w14:textId="77777777" w:rsidR="00AA4AD8" w:rsidRPr="00896C92" w:rsidRDefault="00AA4AD8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lastRenderedPageBreak/>
        <w:t xml:space="preserve">    </w:t>
      </w:r>
      <w:bookmarkStart w:id="238" w:name="_Toc517969109"/>
      <w:r w:rsidRPr="00896C92">
        <w:rPr>
          <w:rFonts w:ascii="Courier New" w:hAnsi="Courier New" w:cs="Courier New"/>
          <w:color w:val="323539"/>
        </w:rPr>
        <w:t>@GetMapping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</w:t>
      </w:r>
      <w:r w:rsidRPr="00896C92">
        <w:rPr>
          <w:rFonts w:ascii="Courier New" w:hAnsi="Courier New" w:cs="Courier New"/>
          <w:color w:val="323539"/>
        </w:rPr>
        <w:t>"/limits"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)</w:t>
      </w:r>
      <w:bookmarkEnd w:id="238"/>
    </w:p>
    <w:p w14:paraId="21423D97" w14:textId="77777777" w:rsidR="00AA4AD8" w:rsidRPr="00896C92" w:rsidRDefault="00AA4AD8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39" w:name="_Toc517969110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retrieveLimitsFromConfiguration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239"/>
    </w:p>
    <w:p w14:paraId="05417CD0" w14:textId="77777777" w:rsidR="00AA4AD8" w:rsidRPr="00896C92" w:rsidRDefault="00AA4AD8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40" w:name="_Toc517969111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240"/>
    </w:p>
    <w:p w14:paraId="3C5DD875" w14:textId="77777777" w:rsidR="00AA4AD8" w:rsidRPr="00896C92" w:rsidRDefault="00AA4AD8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41" w:name="_Toc517969112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241"/>
    </w:p>
    <w:p w14:paraId="7745D060" w14:textId="277C2E62" w:rsidR="00AA4AD8" w:rsidRPr="003673A8" w:rsidRDefault="00AA4AD8">
      <w:pPr>
        <w:rPr>
          <w:rFonts w:ascii="Arial" w:hAnsi="Arial" w:cs="Arial"/>
          <w:color w:val="24292E"/>
          <w:sz w:val="22"/>
          <w:szCs w:val="22"/>
        </w:rPr>
        <w:pPrChange w:id="242" w:author="Benson-Hartman, Mary" w:date="2018-07-05T19:22:00Z">
          <w:pPr>
            <w:pStyle w:val="Heading1"/>
          </w:pPr>
        </w:pPrChange>
      </w:pPr>
      <w:bookmarkStart w:id="243" w:name="_Toc517969113"/>
      <w:proofErr w:type="spellStart"/>
      <w:r w:rsidRPr="003673A8">
        <w:rPr>
          <w:rFonts w:ascii="Arial" w:hAnsi="Arial" w:cs="Arial"/>
          <w:color w:val="24292E"/>
          <w:sz w:val="22"/>
          <w:szCs w:val="22"/>
        </w:rPr>
        <w:t>Autowire</w:t>
      </w:r>
      <w:proofErr w:type="spellEnd"/>
      <w:r w:rsidRPr="003673A8">
        <w:rPr>
          <w:rFonts w:ascii="Arial" w:hAnsi="Arial" w:cs="Arial"/>
          <w:color w:val="24292E"/>
          <w:sz w:val="22"/>
          <w:szCs w:val="22"/>
        </w:rPr>
        <w:t xml:space="preserve"> this class with</w:t>
      </w:r>
      <w:ins w:id="244" w:author="Benson-Hartman, Mary" w:date="2018-07-05T19:10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 an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 instance of configuration reader to read </w:t>
      </w:r>
      <w:ins w:id="245" w:author="Benson-Hartman, Mary" w:date="2018-07-05T19:11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the </w:t>
        </w:r>
      </w:ins>
      <w:r w:rsidRPr="003673A8">
        <w:rPr>
          <w:rFonts w:ascii="Arial" w:hAnsi="Arial" w:cs="Arial"/>
          <w:color w:val="24292E"/>
          <w:sz w:val="22"/>
          <w:szCs w:val="22"/>
        </w:rPr>
        <w:t xml:space="preserve">value from </w:t>
      </w:r>
      <w:ins w:id="246" w:author="Benson-Hartman, Mary" w:date="2018-07-05T19:11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 xml:space="preserve">the </w:t>
        </w:r>
      </w:ins>
      <w:r w:rsidRPr="003673A8">
        <w:rPr>
          <w:rFonts w:ascii="Arial" w:hAnsi="Arial" w:cs="Arial"/>
          <w:color w:val="24292E"/>
          <w:sz w:val="22"/>
          <w:szCs w:val="22"/>
        </w:rPr>
        <w:t>properties file</w:t>
      </w:r>
      <w:bookmarkEnd w:id="243"/>
      <w:ins w:id="247" w:author="Benson-Hartman, Mary" w:date="2018-07-05T19:11:00Z">
        <w:r w:rsidR="00C05B06">
          <w:rPr>
            <w:rFonts w:ascii="Arial" w:hAnsi="Arial" w:cs="Arial"/>
            <w:b/>
            <w:color w:val="24292E"/>
            <w:sz w:val="22"/>
            <w:szCs w:val="22"/>
          </w:rPr>
          <w:t>.</w:t>
        </w:r>
      </w:ins>
    </w:p>
    <w:p w14:paraId="4C57E4D7" w14:textId="77777777" w:rsidR="003673A8" w:rsidRDefault="003673A8" w:rsidP="00561E98">
      <w:pPr>
        <w:pStyle w:val="Heading1"/>
        <w:rPr>
          <w:rStyle w:val="pl-k"/>
          <w:rFonts w:ascii="Arial" w:hAnsi="Arial" w:cs="Arial"/>
          <w:b w:val="0"/>
          <w:color w:val="D73A49"/>
          <w:sz w:val="22"/>
          <w:szCs w:val="22"/>
        </w:rPr>
      </w:pPr>
    </w:p>
    <w:p w14:paraId="62F2F095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48" w:name="_Toc517969114"/>
      <w:r w:rsidRPr="00896C92">
        <w:rPr>
          <w:rFonts w:ascii="Courier New" w:hAnsi="Courier New" w:cs="Courier New"/>
          <w:color w:val="323539"/>
        </w:rPr>
        <w:t>@RestController</w:t>
      </w:r>
      <w:bookmarkEnd w:id="248"/>
    </w:p>
    <w:p w14:paraId="1D047439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49" w:name="_Toc517969115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class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LimitsConfigurationController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{</w:t>
      </w:r>
      <w:bookmarkEnd w:id="249"/>
    </w:p>
    <w:p w14:paraId="4EEB7E5B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50" w:name="_Toc517969116"/>
      <w:r w:rsidRPr="00896C92">
        <w:rPr>
          <w:rFonts w:ascii="Courier New" w:hAnsi="Courier New" w:cs="Courier New"/>
          <w:color w:val="323539"/>
        </w:rPr>
        <w:t>@Autowired</w:t>
      </w:r>
      <w:bookmarkEnd w:id="250"/>
    </w:p>
    <w:p w14:paraId="3B5B461F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51" w:name="_Toc517969117"/>
      <w:r w:rsidRPr="00896C92">
        <w:rPr>
          <w:rFonts w:ascii="Courier New" w:hAnsi="Courier New" w:cs="Courier New"/>
          <w:color w:val="323539"/>
        </w:rPr>
        <w:t>private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configuration;</w:t>
      </w:r>
      <w:bookmarkEnd w:id="251"/>
    </w:p>
    <w:p w14:paraId="379DDDAB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52" w:name="_Toc517969118"/>
      <w:r w:rsidRPr="00896C92">
        <w:rPr>
          <w:rFonts w:ascii="Courier New" w:hAnsi="Courier New" w:cs="Courier New"/>
          <w:color w:val="323539"/>
        </w:rPr>
        <w:t>@GetMapping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</w:t>
      </w:r>
      <w:r w:rsidRPr="00896C92">
        <w:rPr>
          <w:rFonts w:ascii="Courier New" w:hAnsi="Courier New" w:cs="Courier New"/>
          <w:color w:val="323539"/>
        </w:rPr>
        <w:t>"/limits"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)</w:t>
      </w:r>
      <w:bookmarkEnd w:id="252"/>
    </w:p>
    <w:p w14:paraId="3E4DAAC2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53" w:name="_Toc517969119"/>
      <w:r w:rsidRPr="00896C92">
        <w:rPr>
          <w:rFonts w:ascii="Courier New" w:hAnsi="Courier New" w:cs="Courier New"/>
          <w:color w:val="323539"/>
        </w:rPr>
        <w:t>public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retrieveLimitsFromConfiguration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() {</w:t>
      </w:r>
      <w:bookmarkEnd w:id="253"/>
    </w:p>
    <w:p w14:paraId="449CB2D0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    </w:t>
      </w:r>
      <w:bookmarkStart w:id="254" w:name="_Toc517969120"/>
      <w:r w:rsidRPr="00896C92">
        <w:rPr>
          <w:rFonts w:ascii="Courier New" w:hAnsi="Courier New" w:cs="Courier New"/>
          <w:color w:val="323539"/>
        </w:rPr>
        <w:t>return</w:t>
      </w:r>
      <w:r w:rsidR="000234C7"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new</w:t>
      </w: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</w:t>
      </w:r>
      <w:r w:rsidRPr="00896C92">
        <w:rPr>
          <w:rFonts w:ascii="Courier New" w:hAnsi="Courier New" w:cs="Courier New"/>
          <w:color w:val="323539"/>
        </w:rPr>
        <w:t>LimitConfiguration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(configuration</w:t>
      </w:r>
      <w:r w:rsidRPr="00896C92">
        <w:rPr>
          <w:rFonts w:ascii="Courier New" w:hAnsi="Courier New" w:cs="Courier New"/>
          <w:color w:val="323539"/>
        </w:rPr>
        <w:t>.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getMaximum(), configuration</w:t>
      </w:r>
      <w:r w:rsidRPr="00896C92">
        <w:rPr>
          <w:rFonts w:ascii="Courier New" w:hAnsi="Courier New" w:cs="Courier New"/>
          <w:color w:val="323539"/>
        </w:rPr>
        <w:t>.</w:t>
      </w:r>
      <w:r w:rsidRPr="00896C92">
        <w:rPr>
          <w:rFonts w:ascii="Courier New" w:hAnsi="Courier New" w:cs="Courier New"/>
          <w:color w:val="323539"/>
          <w:sz w:val="22"/>
          <w:szCs w:val="22"/>
        </w:rPr>
        <w:t>getMinimum());</w:t>
      </w:r>
      <w:bookmarkEnd w:id="254"/>
    </w:p>
    <w:p w14:paraId="4A84A356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r w:rsidRPr="00896C92">
        <w:rPr>
          <w:rFonts w:ascii="Courier New" w:hAnsi="Courier New" w:cs="Courier New"/>
          <w:color w:val="323539"/>
          <w:sz w:val="22"/>
          <w:szCs w:val="22"/>
        </w:rPr>
        <w:t xml:space="preserve">    </w:t>
      </w:r>
      <w:bookmarkStart w:id="255" w:name="_Toc517969121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255"/>
    </w:p>
    <w:p w14:paraId="5D7B08E9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56" w:name="_Toc517969122"/>
      <w:r w:rsidRPr="00896C92">
        <w:rPr>
          <w:rFonts w:ascii="Courier New" w:hAnsi="Courier New" w:cs="Courier New"/>
          <w:color w:val="323539"/>
          <w:sz w:val="22"/>
          <w:szCs w:val="22"/>
        </w:rPr>
        <w:t>}</w:t>
      </w:r>
      <w:bookmarkEnd w:id="256"/>
    </w:p>
    <w:p w14:paraId="5411B759" w14:textId="77777777" w:rsidR="00F14EE5" w:rsidRPr="003673A8" w:rsidRDefault="00F14EE5">
      <w:pPr>
        <w:rPr>
          <w:rFonts w:ascii="Arial" w:hAnsi="Arial" w:cs="Arial"/>
          <w:color w:val="24292E"/>
          <w:sz w:val="22"/>
          <w:szCs w:val="22"/>
        </w:rPr>
        <w:pPrChange w:id="257" w:author="Benson-Hartman, Mary" w:date="2018-07-05T19:23:00Z">
          <w:pPr>
            <w:pStyle w:val="Heading1"/>
          </w:pPr>
        </w:pPrChange>
      </w:pPr>
      <w:bookmarkStart w:id="258" w:name="_Toc517969123"/>
      <w:r w:rsidRPr="003673A8">
        <w:rPr>
          <w:rFonts w:ascii="Arial" w:hAnsi="Arial" w:cs="Arial"/>
          <w:color w:val="24292E"/>
          <w:sz w:val="22"/>
          <w:szCs w:val="22"/>
        </w:rPr>
        <w:t xml:space="preserve">Restart your application and </w:t>
      </w:r>
      <w:commentRangeStart w:id="259"/>
      <w:r w:rsidRPr="003673A8">
        <w:rPr>
          <w:rFonts w:ascii="Arial" w:hAnsi="Arial" w:cs="Arial"/>
          <w:color w:val="24292E"/>
          <w:sz w:val="22"/>
          <w:szCs w:val="22"/>
        </w:rPr>
        <w:t>hit</w:t>
      </w:r>
      <w:commentRangeEnd w:id="259"/>
      <w:r w:rsidR="00C05B06">
        <w:rPr>
          <w:rStyle w:val="CommentReference"/>
          <w:b/>
          <w:bCs/>
        </w:rPr>
        <w:commentReference w:id="259"/>
      </w:r>
      <w:r w:rsidRPr="003673A8">
        <w:rPr>
          <w:rFonts w:ascii="Arial" w:hAnsi="Arial" w:cs="Arial"/>
          <w:color w:val="24292E"/>
          <w:sz w:val="22"/>
          <w:szCs w:val="22"/>
        </w:rPr>
        <w:t xml:space="preserve"> </w:t>
      </w:r>
      <w:r w:rsidRPr="00037701">
        <w:rPr>
          <w:rFonts w:ascii="Arial" w:hAnsi="Arial" w:cs="Arial"/>
          <w:color w:val="000000" w:themeColor="text1"/>
          <w:sz w:val="22"/>
          <w:szCs w:val="22"/>
        </w:rPr>
        <w:t>URL </w:t>
      </w:r>
      <w:r w:rsidR="001679C0">
        <w:fldChar w:fldCharType="begin"/>
      </w:r>
      <w:r w:rsidR="001679C0">
        <w:instrText xml:space="preserve"> HYPERLINK "http://localhost:8080/limits" </w:instrText>
      </w:r>
      <w:r w:rsidR="001679C0">
        <w:fldChar w:fldCharType="separate"/>
      </w:r>
      <w:r w:rsidRPr="00896C92">
        <w:rPr>
          <w:rFonts w:ascii="Arial" w:hAnsi="Arial" w:cs="Arial"/>
          <w:color w:val="000000" w:themeColor="text1"/>
          <w:sz w:val="22"/>
          <w:szCs w:val="22"/>
          <w:u w:val="single"/>
        </w:rPr>
        <w:t>http://localhost:8080/limits</w:t>
      </w:r>
      <w:bookmarkEnd w:id="258"/>
      <w:r w:rsidR="001679C0">
        <w:rPr>
          <w:rFonts w:ascii="Arial" w:hAnsi="Arial" w:cs="Arial"/>
          <w:color w:val="000000" w:themeColor="text1"/>
          <w:sz w:val="22"/>
          <w:szCs w:val="22"/>
          <w:u w:val="single"/>
        </w:rPr>
        <w:fldChar w:fldCharType="end"/>
      </w:r>
    </w:p>
    <w:p w14:paraId="46B3AFF7" w14:textId="77777777" w:rsidR="00F14EE5" w:rsidRPr="00896C92" w:rsidRDefault="00F14EE5" w:rsidP="00561E98">
      <w:pPr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</w:rPr>
      </w:pPr>
      <w:bookmarkStart w:id="260" w:name="_Toc517969124"/>
      <w:r w:rsidRPr="00896C92">
        <w:rPr>
          <w:rFonts w:ascii="Courier New" w:hAnsi="Courier New" w:cs="Courier New"/>
          <w:color w:val="323539"/>
        </w:rPr>
        <w:t>{"maximum":999,"minimum":1}</w:t>
      </w:r>
      <w:bookmarkEnd w:id="260"/>
    </w:p>
    <w:p w14:paraId="76728060" w14:textId="77777777" w:rsidR="00F14EE5" w:rsidRPr="00CF07A9" w:rsidRDefault="00F14EE5" w:rsidP="00BA2DF4">
      <w:pPr>
        <w:spacing w:before="360" w:after="58"/>
        <w:rPr>
          <w:rFonts w:ascii="Arial" w:hAnsi="Arial" w:cs="Arial"/>
          <w:sz w:val="22"/>
          <w:szCs w:val="22"/>
        </w:rPr>
      </w:pPr>
    </w:p>
    <w:sectPr w:rsidR="00F14EE5" w:rsidRPr="00CF07A9" w:rsidSect="008971A7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8" w:author="Benson-Hartman, Mary" w:date="2018-07-05T17:09:00Z" w:initials="MBH">
    <w:p w14:paraId="2209A4A5" w14:textId="35543009" w:rsidR="002071A3" w:rsidRDefault="002071A3">
      <w:pPr>
        <w:pStyle w:val="CommentText"/>
      </w:pPr>
      <w:r>
        <w:rPr>
          <w:rStyle w:val="CommentReference"/>
        </w:rPr>
        <w:annotationRef/>
      </w:r>
      <w:r>
        <w:t>Note to ES - Please replace the X with the number of minutes this exercise will take. Thank you.</w:t>
      </w:r>
    </w:p>
  </w:comment>
  <w:comment w:id="75" w:author="Benson-Hartman, Mary" w:date="2018-07-05T17:20:00Z" w:initials="MBH">
    <w:p w14:paraId="49D472E8" w14:textId="45BE6042" w:rsidR="003F7726" w:rsidRDefault="003F7726">
      <w:pPr>
        <w:pStyle w:val="CommentText"/>
      </w:pPr>
      <w:r>
        <w:rPr>
          <w:rStyle w:val="CommentReference"/>
        </w:rPr>
        <w:annotationRef/>
      </w:r>
      <w:r>
        <w:t xml:space="preserve">Note to ES – Should this say “Output results after running shown below.” </w:t>
      </w:r>
    </w:p>
  </w:comment>
  <w:comment w:id="80" w:author="Benson-Hartman, Mary" w:date="2018-07-05T17:22:00Z" w:initials="MBH">
    <w:p w14:paraId="337F9C05" w14:textId="4DDE45BD" w:rsidR="003F7726" w:rsidRDefault="003F7726">
      <w:pPr>
        <w:pStyle w:val="CommentText"/>
      </w:pPr>
      <w:r>
        <w:rPr>
          <w:rStyle w:val="CommentReference"/>
        </w:rPr>
        <w:annotationRef/>
      </w:r>
      <w:r>
        <w:t>If this is the results that would be showing from the above statement – then this should have the blue/grey background. Please adjust as necessary.</w:t>
      </w:r>
    </w:p>
  </w:comment>
  <w:comment w:id="259" w:author="Benson-Hartman, Mary" w:date="2018-07-05T19:15:00Z" w:initials="MBH">
    <w:p w14:paraId="4B1D3368" w14:textId="7739239B" w:rsidR="00C05B06" w:rsidRDefault="00C05B06">
      <w:pPr>
        <w:pStyle w:val="CommentText"/>
      </w:pPr>
      <w:r>
        <w:rPr>
          <w:rStyle w:val="CommentReference"/>
        </w:rPr>
        <w:annotationRef/>
      </w:r>
      <w:r>
        <w:t xml:space="preserve">Note to ES – Is “hit” correct? Should it read “Restart your application and click the URL </w:t>
      </w:r>
      <w:hyperlink r:id="rId1" w:history="1">
        <w:r w:rsidR="0064215B" w:rsidRPr="0044168D">
          <w:rPr>
            <w:rStyle w:val="Hyperlink"/>
          </w:rPr>
          <w:t>http://localhost:8080/limits</w:t>
        </w:r>
      </w:hyperlink>
      <w:r>
        <w:t>”</w:t>
      </w:r>
    </w:p>
    <w:p w14:paraId="620C389F" w14:textId="43D541D6" w:rsidR="0064215B" w:rsidRDefault="0064215B">
      <w:pPr>
        <w:pStyle w:val="CommentText"/>
      </w:pPr>
      <w:r>
        <w:t xml:space="preserve">Or, replace the word “click” with “go </w:t>
      </w:r>
      <w:proofErr w:type="gramStart"/>
      <w:r>
        <w:t>to ”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9947A" w14:textId="77777777" w:rsidR="00516316" w:rsidRDefault="00516316" w:rsidP="00391555">
      <w:r>
        <w:separator/>
      </w:r>
    </w:p>
  </w:endnote>
  <w:endnote w:type="continuationSeparator" w:id="0">
    <w:p w14:paraId="04641384" w14:textId="77777777" w:rsidR="00516316" w:rsidRDefault="00516316" w:rsidP="0039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418DC3" w14:textId="77777777" w:rsidR="006C263A" w:rsidRDefault="006C263A" w:rsidP="00391555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B09A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B09A8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0AE85B6B" w14:textId="77777777" w:rsidR="006C263A" w:rsidRPr="00391555" w:rsidRDefault="006C263A" w:rsidP="00391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12ADC" w14:textId="77777777" w:rsidR="00516316" w:rsidRDefault="00516316" w:rsidP="00391555">
      <w:r>
        <w:separator/>
      </w:r>
    </w:p>
  </w:footnote>
  <w:footnote w:type="continuationSeparator" w:id="0">
    <w:p w14:paraId="5B139FB8" w14:textId="77777777" w:rsidR="00516316" w:rsidRDefault="00516316" w:rsidP="00391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560E0" w14:textId="77777777" w:rsidR="006C263A" w:rsidRDefault="006C263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4DA7094" wp14:editId="0B1DC53F">
          <wp:simplePos x="0" y="0"/>
          <wp:positionH relativeFrom="page">
            <wp:posOffset>342900</wp:posOffset>
          </wp:positionH>
          <wp:positionV relativeFrom="page">
            <wp:posOffset>194945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B29DF"/>
    <w:multiLevelType w:val="multilevel"/>
    <w:tmpl w:val="1A5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B6170"/>
    <w:multiLevelType w:val="multilevel"/>
    <w:tmpl w:val="C88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6D3723"/>
    <w:multiLevelType w:val="hybridMultilevel"/>
    <w:tmpl w:val="ED58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91D1B"/>
    <w:multiLevelType w:val="multilevel"/>
    <w:tmpl w:val="7B3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31278"/>
    <w:multiLevelType w:val="multilevel"/>
    <w:tmpl w:val="603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55453A"/>
    <w:multiLevelType w:val="hybridMultilevel"/>
    <w:tmpl w:val="EB827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63911"/>
    <w:multiLevelType w:val="multilevel"/>
    <w:tmpl w:val="24F4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D64BC4"/>
    <w:multiLevelType w:val="multilevel"/>
    <w:tmpl w:val="B38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11A57"/>
    <w:multiLevelType w:val="multilevel"/>
    <w:tmpl w:val="600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55"/>
    <w:rsid w:val="000032D2"/>
    <w:rsid w:val="00004D98"/>
    <w:rsid w:val="000234C7"/>
    <w:rsid w:val="00037701"/>
    <w:rsid w:val="0005322C"/>
    <w:rsid w:val="00077321"/>
    <w:rsid w:val="00087BFD"/>
    <w:rsid w:val="00125520"/>
    <w:rsid w:val="00166DC7"/>
    <w:rsid w:val="001679C0"/>
    <w:rsid w:val="0017452A"/>
    <w:rsid w:val="002071A3"/>
    <w:rsid w:val="0029581A"/>
    <w:rsid w:val="00302E41"/>
    <w:rsid w:val="003673A8"/>
    <w:rsid w:val="00391555"/>
    <w:rsid w:val="003F7726"/>
    <w:rsid w:val="004377B2"/>
    <w:rsid w:val="00463364"/>
    <w:rsid w:val="004F5716"/>
    <w:rsid w:val="00516316"/>
    <w:rsid w:val="00561E98"/>
    <w:rsid w:val="00571C94"/>
    <w:rsid w:val="005D4A0C"/>
    <w:rsid w:val="00610DBE"/>
    <w:rsid w:val="00626D9F"/>
    <w:rsid w:val="0064215B"/>
    <w:rsid w:val="006C263A"/>
    <w:rsid w:val="006C6A6F"/>
    <w:rsid w:val="00790DB5"/>
    <w:rsid w:val="008125FB"/>
    <w:rsid w:val="00870AA8"/>
    <w:rsid w:val="008921CF"/>
    <w:rsid w:val="00896C92"/>
    <w:rsid w:val="008971A7"/>
    <w:rsid w:val="008A22D8"/>
    <w:rsid w:val="008A4114"/>
    <w:rsid w:val="00960B64"/>
    <w:rsid w:val="00965EEE"/>
    <w:rsid w:val="009E6BA0"/>
    <w:rsid w:val="009F30C8"/>
    <w:rsid w:val="009F4F40"/>
    <w:rsid w:val="00A154C0"/>
    <w:rsid w:val="00A21923"/>
    <w:rsid w:val="00AA4AD8"/>
    <w:rsid w:val="00AB09A8"/>
    <w:rsid w:val="00B24133"/>
    <w:rsid w:val="00B34A01"/>
    <w:rsid w:val="00B46929"/>
    <w:rsid w:val="00BA2DF4"/>
    <w:rsid w:val="00C05B06"/>
    <w:rsid w:val="00C63213"/>
    <w:rsid w:val="00C64264"/>
    <w:rsid w:val="00CF07A9"/>
    <w:rsid w:val="00DD6978"/>
    <w:rsid w:val="00E21FE8"/>
    <w:rsid w:val="00F02DAB"/>
    <w:rsid w:val="00F14EE5"/>
    <w:rsid w:val="00F30A45"/>
    <w:rsid w:val="00F71FB4"/>
    <w:rsid w:val="00F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6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2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555"/>
  </w:style>
  <w:style w:type="paragraph" w:styleId="Footer">
    <w:name w:val="footer"/>
    <w:basedOn w:val="Normal"/>
    <w:link w:val="FooterChar"/>
    <w:uiPriority w:val="99"/>
    <w:unhideWhenUsed/>
    <w:rsid w:val="00391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555"/>
  </w:style>
  <w:style w:type="paragraph" w:styleId="Title">
    <w:name w:val="Title"/>
    <w:basedOn w:val="Normal"/>
    <w:link w:val="TitleChar"/>
    <w:qFormat/>
    <w:rsid w:val="00391555"/>
    <w:pPr>
      <w:jc w:val="center"/>
    </w:pPr>
    <w:rPr>
      <w:rFonts w:ascii="Bookman Old Style" w:eastAsia="Times New Roman" w:hAnsi="Bookman Old Style" w:cs="Times New Roman"/>
      <w:sz w:val="72"/>
      <w:lang w:val="en-US"/>
    </w:rPr>
  </w:style>
  <w:style w:type="character" w:customStyle="1" w:styleId="TitleChar">
    <w:name w:val="Title Char"/>
    <w:basedOn w:val="DefaultParagraphFont"/>
    <w:link w:val="Title"/>
    <w:rsid w:val="00391555"/>
    <w:rPr>
      <w:rFonts w:ascii="Bookman Old Style" w:eastAsia="Times New Roman" w:hAnsi="Bookman Old Style" w:cs="Times New Roman"/>
      <w:sz w:val="72"/>
      <w:lang w:val="en-US"/>
    </w:rPr>
  </w:style>
  <w:style w:type="paragraph" w:styleId="Subtitle">
    <w:name w:val="Subtitle"/>
    <w:basedOn w:val="Normal"/>
    <w:link w:val="SubtitleChar"/>
    <w:qFormat/>
    <w:rsid w:val="00391555"/>
    <w:pPr>
      <w:jc w:val="center"/>
    </w:pPr>
    <w:rPr>
      <w:rFonts w:ascii="Times New Roman" w:eastAsia="Times New Roman" w:hAnsi="Times New Roman" w:cs="Times New Roman"/>
      <w:sz w:val="48"/>
      <w:lang w:val="en-US"/>
    </w:rPr>
  </w:style>
  <w:style w:type="character" w:customStyle="1" w:styleId="SubtitleChar">
    <w:name w:val="Subtitle Char"/>
    <w:basedOn w:val="DefaultParagraphFont"/>
    <w:link w:val="Subtitle"/>
    <w:rsid w:val="00391555"/>
    <w:rPr>
      <w:rFonts w:ascii="Times New Roman" w:eastAsia="Times New Roman" w:hAnsi="Times New Roman" w:cs="Times New Roman"/>
      <w:sz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2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32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5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45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17452A"/>
    <w:pPr>
      <w:ind w:left="720"/>
      <w:contextualSpacing/>
    </w:pPr>
  </w:style>
  <w:style w:type="character" w:customStyle="1" w:styleId="pl-k">
    <w:name w:val="pl-k"/>
    <w:basedOn w:val="DefaultParagraphFont"/>
    <w:rsid w:val="0017452A"/>
  </w:style>
  <w:style w:type="character" w:customStyle="1" w:styleId="pl-en">
    <w:name w:val="pl-en"/>
    <w:basedOn w:val="DefaultParagraphFont"/>
    <w:rsid w:val="0017452A"/>
  </w:style>
  <w:style w:type="character" w:customStyle="1" w:styleId="pl-v">
    <w:name w:val="pl-v"/>
    <w:basedOn w:val="DefaultParagraphFont"/>
    <w:rsid w:val="0017452A"/>
  </w:style>
  <w:style w:type="character" w:customStyle="1" w:styleId="pl-c1">
    <w:name w:val="pl-c1"/>
    <w:basedOn w:val="DefaultParagraphFont"/>
    <w:rsid w:val="0017452A"/>
  </w:style>
  <w:style w:type="character" w:customStyle="1" w:styleId="pl-smi">
    <w:name w:val="pl-smi"/>
    <w:basedOn w:val="DefaultParagraphFont"/>
    <w:rsid w:val="0017452A"/>
  </w:style>
  <w:style w:type="character" w:customStyle="1" w:styleId="pl-s">
    <w:name w:val="pl-s"/>
    <w:basedOn w:val="DefaultParagraphFont"/>
    <w:rsid w:val="0017452A"/>
  </w:style>
  <w:style w:type="character" w:customStyle="1" w:styleId="pl-pds">
    <w:name w:val="pl-pds"/>
    <w:basedOn w:val="DefaultParagraphFont"/>
    <w:rsid w:val="0017452A"/>
  </w:style>
  <w:style w:type="paragraph" w:styleId="TOC1">
    <w:name w:val="toc 1"/>
    <w:basedOn w:val="Normal"/>
    <w:next w:val="Normal"/>
    <w:autoRedefine/>
    <w:uiPriority w:val="39"/>
    <w:unhideWhenUsed/>
    <w:rsid w:val="0046336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6336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336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6336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6336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336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336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336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3364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2E4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B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A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071A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7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1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2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2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555"/>
  </w:style>
  <w:style w:type="paragraph" w:styleId="Footer">
    <w:name w:val="footer"/>
    <w:basedOn w:val="Normal"/>
    <w:link w:val="FooterChar"/>
    <w:uiPriority w:val="99"/>
    <w:unhideWhenUsed/>
    <w:rsid w:val="00391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555"/>
  </w:style>
  <w:style w:type="paragraph" w:styleId="Title">
    <w:name w:val="Title"/>
    <w:basedOn w:val="Normal"/>
    <w:link w:val="TitleChar"/>
    <w:qFormat/>
    <w:rsid w:val="00391555"/>
    <w:pPr>
      <w:jc w:val="center"/>
    </w:pPr>
    <w:rPr>
      <w:rFonts w:ascii="Bookman Old Style" w:eastAsia="Times New Roman" w:hAnsi="Bookman Old Style" w:cs="Times New Roman"/>
      <w:sz w:val="72"/>
      <w:lang w:val="en-US"/>
    </w:rPr>
  </w:style>
  <w:style w:type="character" w:customStyle="1" w:styleId="TitleChar">
    <w:name w:val="Title Char"/>
    <w:basedOn w:val="DefaultParagraphFont"/>
    <w:link w:val="Title"/>
    <w:rsid w:val="00391555"/>
    <w:rPr>
      <w:rFonts w:ascii="Bookman Old Style" w:eastAsia="Times New Roman" w:hAnsi="Bookman Old Style" w:cs="Times New Roman"/>
      <w:sz w:val="72"/>
      <w:lang w:val="en-US"/>
    </w:rPr>
  </w:style>
  <w:style w:type="paragraph" w:styleId="Subtitle">
    <w:name w:val="Subtitle"/>
    <w:basedOn w:val="Normal"/>
    <w:link w:val="SubtitleChar"/>
    <w:qFormat/>
    <w:rsid w:val="00391555"/>
    <w:pPr>
      <w:jc w:val="center"/>
    </w:pPr>
    <w:rPr>
      <w:rFonts w:ascii="Times New Roman" w:eastAsia="Times New Roman" w:hAnsi="Times New Roman" w:cs="Times New Roman"/>
      <w:sz w:val="48"/>
      <w:lang w:val="en-US"/>
    </w:rPr>
  </w:style>
  <w:style w:type="character" w:customStyle="1" w:styleId="SubtitleChar">
    <w:name w:val="Subtitle Char"/>
    <w:basedOn w:val="DefaultParagraphFont"/>
    <w:link w:val="Subtitle"/>
    <w:rsid w:val="00391555"/>
    <w:rPr>
      <w:rFonts w:ascii="Times New Roman" w:eastAsia="Times New Roman" w:hAnsi="Times New Roman" w:cs="Times New Roman"/>
      <w:sz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2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32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5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45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rsid w:val="0017452A"/>
    <w:pPr>
      <w:ind w:left="720"/>
      <w:contextualSpacing/>
    </w:pPr>
  </w:style>
  <w:style w:type="character" w:customStyle="1" w:styleId="pl-k">
    <w:name w:val="pl-k"/>
    <w:basedOn w:val="DefaultParagraphFont"/>
    <w:rsid w:val="0017452A"/>
  </w:style>
  <w:style w:type="character" w:customStyle="1" w:styleId="pl-en">
    <w:name w:val="pl-en"/>
    <w:basedOn w:val="DefaultParagraphFont"/>
    <w:rsid w:val="0017452A"/>
  </w:style>
  <w:style w:type="character" w:customStyle="1" w:styleId="pl-v">
    <w:name w:val="pl-v"/>
    <w:basedOn w:val="DefaultParagraphFont"/>
    <w:rsid w:val="0017452A"/>
  </w:style>
  <w:style w:type="character" w:customStyle="1" w:styleId="pl-c1">
    <w:name w:val="pl-c1"/>
    <w:basedOn w:val="DefaultParagraphFont"/>
    <w:rsid w:val="0017452A"/>
  </w:style>
  <w:style w:type="character" w:customStyle="1" w:styleId="pl-smi">
    <w:name w:val="pl-smi"/>
    <w:basedOn w:val="DefaultParagraphFont"/>
    <w:rsid w:val="0017452A"/>
  </w:style>
  <w:style w:type="character" w:customStyle="1" w:styleId="pl-s">
    <w:name w:val="pl-s"/>
    <w:basedOn w:val="DefaultParagraphFont"/>
    <w:rsid w:val="0017452A"/>
  </w:style>
  <w:style w:type="character" w:customStyle="1" w:styleId="pl-pds">
    <w:name w:val="pl-pds"/>
    <w:basedOn w:val="DefaultParagraphFont"/>
    <w:rsid w:val="0017452A"/>
  </w:style>
  <w:style w:type="paragraph" w:styleId="TOC1">
    <w:name w:val="toc 1"/>
    <w:basedOn w:val="Normal"/>
    <w:next w:val="Normal"/>
    <w:autoRedefine/>
    <w:uiPriority w:val="39"/>
    <w:unhideWhenUsed/>
    <w:rsid w:val="0046336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6336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6336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6336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6336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6336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6336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6336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3364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2E4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B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A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071A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7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1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:8080/limit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A4377F-1A2E-4C37-BD41-1425E35E2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D60C2E-D60A-4400-929A-14169DE42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54F132-1057-463A-B87D-FB0AA5D09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A87D35-7D5B-435F-BEC4-474C3DF3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Harshvardhan Ojha</dc:creator>
  <cp:lastModifiedBy>Benson-Hartman, Mary</cp:lastModifiedBy>
  <cp:revision>7</cp:revision>
  <dcterms:created xsi:type="dcterms:W3CDTF">2018-07-05T21:10:00Z</dcterms:created>
  <dcterms:modified xsi:type="dcterms:W3CDTF">2018-07-05T23:42:00Z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
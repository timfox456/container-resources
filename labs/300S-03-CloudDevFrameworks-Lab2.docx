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1E464" w14:textId="77777777" w:rsidR="00EA3978" w:rsidRDefault="00EA3978" w:rsidP="00EA3978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</w:p>
    <w:p w14:paraId="1323C119" w14:textId="745CBF56" w:rsidR="00EA3978" w:rsidRPr="002F79E2" w:rsidRDefault="002F79E2" w:rsidP="00EA3978">
      <w:pPr>
        <w:pStyle w:val="Title"/>
        <w:rPr>
          <w:rFonts w:ascii="Arial" w:eastAsia="MS Mincho" w:hAnsi="Arial" w:cs="Arial"/>
          <w:b/>
          <w:color w:val="888B8D"/>
          <w:sz w:val="56"/>
          <w:szCs w:val="56"/>
        </w:rPr>
      </w:pPr>
      <w:r w:rsidRPr="002F79E2">
        <w:rPr>
          <w:rFonts w:ascii="Arial" w:eastAsia="MS Mincho" w:hAnsi="Arial" w:cs="Arial"/>
          <w:b/>
          <w:color w:val="888B8D"/>
          <w:sz w:val="56"/>
          <w:szCs w:val="56"/>
        </w:rPr>
        <w:t>Spring Cloud Config</w:t>
      </w:r>
      <w:r w:rsidR="00AA05F6" w:rsidRPr="002F79E2">
        <w:rPr>
          <w:rFonts w:ascii="Arial" w:eastAsia="MS Mincho" w:hAnsi="Arial" w:cs="Arial"/>
          <w:b/>
          <w:color w:val="888B8D"/>
          <w:sz w:val="56"/>
          <w:szCs w:val="56"/>
        </w:rPr>
        <w:t xml:space="preserve"> Server</w:t>
      </w:r>
    </w:p>
    <w:p w14:paraId="5DB39DCB" w14:textId="77777777" w:rsidR="00EA3978" w:rsidRPr="00634C79" w:rsidRDefault="00EA3978" w:rsidP="00EA3978">
      <w:pPr>
        <w:pStyle w:val="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Optum</w:t>
      </w:r>
    </w:p>
    <w:p w14:paraId="4EB95A0C" w14:textId="77777777" w:rsidR="00EA3978" w:rsidRPr="00634C79" w:rsidRDefault="00EA3978" w:rsidP="00EA3978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</w:p>
    <w:p w14:paraId="37C06E61" w14:textId="77777777" w:rsidR="00EA3978" w:rsidRPr="00634C79" w:rsidRDefault="00EA3978" w:rsidP="00EA3978">
      <w:pPr>
        <w:pStyle w:val="Subtitle"/>
        <w:rPr>
          <w:rFonts w:ascii="Arial" w:eastAsia="MS Mincho" w:hAnsi="Arial" w:cs="Arial"/>
          <w:color w:val="888B8D"/>
          <w:sz w:val="56"/>
          <w:szCs w:val="56"/>
        </w:rPr>
      </w:pPr>
      <w:r w:rsidRPr="00634C79">
        <w:rPr>
          <w:rFonts w:ascii="Arial" w:eastAsia="MS Mincho" w:hAnsi="Arial" w:cs="Arial"/>
          <w:color w:val="888B8D"/>
          <w:sz w:val="56"/>
          <w:szCs w:val="56"/>
        </w:rPr>
        <w:t>Student Exercise Manual</w:t>
      </w:r>
    </w:p>
    <w:p w14:paraId="6C5747EB" w14:textId="77777777" w:rsidR="0082001A" w:rsidRDefault="00BD5BD1"/>
    <w:p w14:paraId="6B6EE38D" w14:textId="77777777" w:rsidR="008261FB" w:rsidRDefault="008261FB"/>
    <w:p w14:paraId="181C88B1" w14:textId="77777777" w:rsidR="008261FB" w:rsidRDefault="008261FB"/>
    <w:p w14:paraId="19B4BA81" w14:textId="77777777" w:rsidR="008261FB" w:rsidRDefault="008261FB"/>
    <w:p w14:paraId="4563B64A" w14:textId="77777777" w:rsidR="008261FB" w:rsidRDefault="008261FB"/>
    <w:p w14:paraId="1D54FD0B" w14:textId="77777777" w:rsidR="008261FB" w:rsidRDefault="008261FB"/>
    <w:p w14:paraId="607C3F66" w14:textId="77777777" w:rsidR="008261FB" w:rsidRDefault="008261FB"/>
    <w:p w14:paraId="199912EF" w14:textId="77777777" w:rsidR="008261FB" w:rsidRDefault="008261FB"/>
    <w:p w14:paraId="20781D5D" w14:textId="77777777" w:rsidR="008261FB" w:rsidRDefault="008261FB"/>
    <w:p w14:paraId="3B0B37A7" w14:textId="77777777" w:rsidR="008261FB" w:rsidRDefault="008261FB"/>
    <w:p w14:paraId="3862C45B" w14:textId="77777777" w:rsidR="008261FB" w:rsidRDefault="008261FB"/>
    <w:p w14:paraId="4013A3DC" w14:textId="77777777" w:rsidR="008261FB" w:rsidRDefault="008261FB"/>
    <w:p w14:paraId="4C820FBB" w14:textId="77777777" w:rsidR="008261FB" w:rsidRDefault="008261FB"/>
    <w:p w14:paraId="34A2467C" w14:textId="77777777" w:rsidR="008261FB" w:rsidRDefault="008261FB"/>
    <w:p w14:paraId="5076DCCF" w14:textId="77777777" w:rsidR="008261FB" w:rsidRDefault="008261FB"/>
    <w:p w14:paraId="7B01E243" w14:textId="77777777" w:rsidR="008261FB" w:rsidRDefault="008261FB"/>
    <w:p w14:paraId="12522837" w14:textId="77777777" w:rsidR="008261FB" w:rsidRDefault="008261FB"/>
    <w:p w14:paraId="74DD93D4" w14:textId="77777777" w:rsidR="008261FB" w:rsidRDefault="008261FB"/>
    <w:p w14:paraId="737D21A6" w14:textId="77777777" w:rsidR="008261FB" w:rsidRDefault="008261FB"/>
    <w:p w14:paraId="2280E467" w14:textId="77777777" w:rsidR="008261FB" w:rsidRDefault="008261FB"/>
    <w:p w14:paraId="45C70A13" w14:textId="77777777" w:rsidR="008261FB" w:rsidRDefault="008261FB"/>
    <w:p w14:paraId="7FDA5FC1" w14:textId="77777777" w:rsidR="008261FB" w:rsidRDefault="008261FB"/>
    <w:p w14:paraId="77985BAE" w14:textId="77777777" w:rsidR="008261FB" w:rsidRDefault="008261FB"/>
    <w:p w14:paraId="2B022A0F" w14:textId="77777777" w:rsidR="008261FB" w:rsidRDefault="008261FB"/>
    <w:p w14:paraId="0D144111" w14:textId="77777777" w:rsidR="008261FB" w:rsidRDefault="008261FB"/>
    <w:p w14:paraId="5D10E4D1" w14:textId="77777777" w:rsidR="008261FB" w:rsidRDefault="008261FB"/>
    <w:p w14:paraId="6C27163E" w14:textId="77777777" w:rsidR="008261FB" w:rsidRDefault="008261FB"/>
    <w:p w14:paraId="328D2D14" w14:textId="77777777" w:rsidR="008261FB" w:rsidRDefault="008261FB"/>
    <w:p w14:paraId="6D07291C" w14:textId="77777777" w:rsidR="008261FB" w:rsidRDefault="008261FB"/>
    <w:p w14:paraId="46C11700" w14:textId="77777777" w:rsidR="008261FB" w:rsidRDefault="008261FB"/>
    <w:p w14:paraId="789C3057" w14:textId="77777777" w:rsidR="008261FB" w:rsidRDefault="008261FB"/>
    <w:p w14:paraId="1AF7758A" w14:textId="77777777" w:rsidR="008261FB" w:rsidRDefault="008261FB"/>
    <w:p w14:paraId="2264F365" w14:textId="77777777" w:rsidR="008261FB" w:rsidRDefault="008261FB"/>
    <w:p w14:paraId="15DA2F61" w14:textId="77777777" w:rsidR="008261FB" w:rsidRDefault="008261FB"/>
    <w:p w14:paraId="6E584CDD" w14:textId="77777777" w:rsidR="008261FB" w:rsidRDefault="008261FB"/>
    <w:p w14:paraId="4C89B611" w14:textId="77777777" w:rsidR="008261FB" w:rsidRDefault="008261FB"/>
    <w:p w14:paraId="5A1A86B6" w14:textId="77777777" w:rsidR="008261FB" w:rsidRDefault="008261FB"/>
    <w:p w14:paraId="46AEDA78" w14:textId="77777777" w:rsidR="008261FB" w:rsidRDefault="008261FB"/>
    <w:p w14:paraId="3D000C14" w14:textId="77777777" w:rsidR="008261FB" w:rsidRDefault="008261FB"/>
    <w:p w14:paraId="45DC36FA" w14:textId="53D405CA" w:rsidR="008261FB" w:rsidRPr="00257C12" w:rsidDel="002F7A79" w:rsidRDefault="00257C12">
      <w:pPr>
        <w:rPr>
          <w:del w:id="0" w:author="Benson-Hartman, Mary" w:date="2018-07-05T21:04:00Z"/>
          <w:b/>
          <w:color w:val="ED7D31" w:themeColor="accent2"/>
          <w:sz w:val="32"/>
          <w:szCs w:val="32"/>
        </w:rPr>
      </w:pPr>
      <w:del w:id="1" w:author="Benson-Hartman, Mary" w:date="2018-07-05T21:04:00Z">
        <w:r w:rsidRPr="00257C12" w:rsidDel="002F7A79">
          <w:rPr>
            <w:b/>
            <w:color w:val="ED7D31" w:themeColor="accent2"/>
            <w:sz w:val="32"/>
            <w:szCs w:val="32"/>
          </w:rPr>
          <w:delText>Contents</w:delText>
        </w:r>
      </w:del>
    </w:p>
    <w:p w14:paraId="468F7BA9" w14:textId="3C3E73F9" w:rsidR="008261FB" w:rsidRDefault="008261FB"/>
    <w:p w14:paraId="0987EBBF" w14:textId="77777777" w:rsidR="008261FB" w:rsidRDefault="008261FB"/>
    <w:customXmlInsRangeStart w:id="2" w:author="Benson-Hartman, Mary" w:date="2018-07-05T20:59:00Z"/>
    <w:sdt>
      <w:sdtPr>
        <w:id w:val="-18848534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IN" w:eastAsia="en-US"/>
        </w:rPr>
      </w:sdtEndPr>
      <w:sdtContent>
        <w:customXmlInsRangeEnd w:id="2"/>
        <w:p w14:paraId="7B0B2920" w14:textId="134E8F18" w:rsidR="009E0E88" w:rsidRPr="002F7A79" w:rsidRDefault="009E0E88">
          <w:pPr>
            <w:pStyle w:val="TOCHeading"/>
            <w:rPr>
              <w:ins w:id="3" w:author="Benson-Hartman, Mary" w:date="2018-07-05T20:59:00Z"/>
              <w:color w:val="ED7D31" w:themeColor="accent2"/>
              <w:rPrChange w:id="4" w:author="Benson-Hartman, Mary" w:date="2018-07-05T21:03:00Z">
                <w:rPr>
                  <w:ins w:id="5" w:author="Benson-Hartman, Mary" w:date="2018-07-05T20:59:00Z"/>
                </w:rPr>
              </w:rPrChange>
            </w:rPr>
          </w:pPr>
          <w:ins w:id="6" w:author="Benson-Hartman, Mary" w:date="2018-07-05T20:59:00Z">
            <w:r w:rsidRPr="002F7A79">
              <w:rPr>
                <w:color w:val="ED7D31" w:themeColor="accent2"/>
                <w:rPrChange w:id="7" w:author="Benson-Hartman, Mary" w:date="2018-07-05T21:03:00Z">
                  <w:rPr/>
                </w:rPrChange>
              </w:rPr>
              <w:t>Contents</w:t>
            </w:r>
          </w:ins>
        </w:p>
        <w:p w14:paraId="422E94B1" w14:textId="77777777" w:rsidR="009E0E88" w:rsidRDefault="009E0E88">
          <w:pPr>
            <w:pStyle w:val="TOC1"/>
            <w:tabs>
              <w:tab w:val="right" w:leader="dot" w:pos="9010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ins w:id="8" w:author="Benson-Hartman, Mary" w:date="2018-07-05T20:59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hyperlink w:anchor="_Toc518587690" w:history="1">
            <w:r w:rsidRPr="009E76FB">
              <w:rPr>
                <w:rStyle w:val="Hyperlink"/>
                <w:rFonts w:ascii="Arial" w:hAnsi="Arial" w:cs="Arial"/>
                <w:noProof/>
              </w:rPr>
              <w:t>Spring Cloud Config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_Toc518587690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A7D5" w14:textId="100B0F17" w:rsidR="009E0E88" w:rsidRDefault="009E0E88">
          <w:pPr>
            <w:rPr>
              <w:ins w:id="9" w:author="Benson-Hartman, Mary" w:date="2018-07-05T20:59:00Z"/>
            </w:rPr>
          </w:pPr>
          <w:ins w:id="10" w:author="Benson-Hartman, Mary" w:date="2018-07-05T20:59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11" w:author="Benson-Hartman, Mary" w:date="2018-07-05T20:59:00Z"/>
      </w:sdtContent>
    </w:sdt>
    <w:customXmlInsRangeEnd w:id="11"/>
    <w:p w14:paraId="3E6BC0B3" w14:textId="77777777" w:rsidR="008261FB" w:rsidRDefault="008261FB"/>
    <w:p w14:paraId="46CC635A" w14:textId="77777777" w:rsidR="008261FB" w:rsidRDefault="008261FB"/>
    <w:p w14:paraId="2A0C42BF" w14:textId="77777777" w:rsidR="008261FB" w:rsidRDefault="008261FB">
      <w:bookmarkStart w:id="12" w:name="_GoBack"/>
      <w:bookmarkEnd w:id="12"/>
    </w:p>
    <w:p w14:paraId="33696511" w14:textId="77777777" w:rsidR="008261FB" w:rsidRDefault="008261FB"/>
    <w:p w14:paraId="6D57022F" w14:textId="77777777" w:rsidR="008261FB" w:rsidRDefault="008261FB"/>
    <w:p w14:paraId="3DFBAA14" w14:textId="77777777" w:rsidR="008261FB" w:rsidRDefault="008261FB"/>
    <w:p w14:paraId="7AB89568" w14:textId="77777777" w:rsidR="008261FB" w:rsidRDefault="008261FB"/>
    <w:p w14:paraId="1648B650" w14:textId="77777777" w:rsidR="008261FB" w:rsidRDefault="008261FB"/>
    <w:p w14:paraId="7E86D487" w14:textId="77777777" w:rsidR="008261FB" w:rsidRDefault="008261FB"/>
    <w:p w14:paraId="15944B76" w14:textId="77777777" w:rsidR="008261FB" w:rsidRDefault="008261FB"/>
    <w:p w14:paraId="751FB0A0" w14:textId="77777777" w:rsidR="008261FB" w:rsidRDefault="008261FB"/>
    <w:p w14:paraId="5BC7E442" w14:textId="77777777" w:rsidR="008261FB" w:rsidRDefault="008261FB"/>
    <w:p w14:paraId="1E8C94D1" w14:textId="77777777" w:rsidR="008261FB" w:rsidRDefault="008261FB"/>
    <w:p w14:paraId="1235CB6D" w14:textId="77777777" w:rsidR="008261FB" w:rsidRDefault="008261FB"/>
    <w:p w14:paraId="34C9E299" w14:textId="77777777" w:rsidR="008261FB" w:rsidRDefault="008261FB"/>
    <w:p w14:paraId="4006E4CB" w14:textId="77777777" w:rsidR="008261FB" w:rsidRDefault="008261FB"/>
    <w:p w14:paraId="63841816" w14:textId="77777777" w:rsidR="008261FB" w:rsidRDefault="008261FB"/>
    <w:p w14:paraId="5D9CE3C0" w14:textId="77777777" w:rsidR="008261FB" w:rsidRDefault="008261FB"/>
    <w:p w14:paraId="66DA1BD5" w14:textId="77777777" w:rsidR="008261FB" w:rsidRDefault="008261FB"/>
    <w:p w14:paraId="586AA779" w14:textId="77777777" w:rsidR="008261FB" w:rsidRDefault="008261FB"/>
    <w:p w14:paraId="0EA7B8C8" w14:textId="77777777" w:rsidR="008261FB" w:rsidRDefault="008261FB"/>
    <w:p w14:paraId="536892BE" w14:textId="77777777" w:rsidR="008261FB" w:rsidRDefault="008261FB"/>
    <w:p w14:paraId="6DD264CD" w14:textId="77777777" w:rsidR="008261FB" w:rsidRDefault="008261FB"/>
    <w:p w14:paraId="3B720E40" w14:textId="77777777" w:rsidR="008261FB" w:rsidRDefault="008261FB"/>
    <w:p w14:paraId="219977CE" w14:textId="77777777" w:rsidR="008261FB" w:rsidRDefault="008261FB"/>
    <w:p w14:paraId="1795E96A" w14:textId="77777777" w:rsidR="008261FB" w:rsidRDefault="008261FB"/>
    <w:p w14:paraId="6D28373C" w14:textId="77777777" w:rsidR="008261FB" w:rsidRDefault="008261FB"/>
    <w:p w14:paraId="3ADBEDB0" w14:textId="77777777" w:rsidR="008261FB" w:rsidRDefault="008261FB"/>
    <w:p w14:paraId="223A3A34" w14:textId="77777777" w:rsidR="008261FB" w:rsidRDefault="008261FB"/>
    <w:p w14:paraId="2ED79863" w14:textId="77777777" w:rsidR="008261FB" w:rsidRDefault="008261FB"/>
    <w:p w14:paraId="1FFDC9FC" w14:textId="77777777" w:rsidR="008261FB" w:rsidRDefault="008261FB"/>
    <w:p w14:paraId="663A8EFA" w14:textId="77777777" w:rsidR="008261FB" w:rsidRDefault="008261FB"/>
    <w:p w14:paraId="6F8C0321" w14:textId="77777777" w:rsidR="008261FB" w:rsidRDefault="008261FB"/>
    <w:p w14:paraId="696101EC" w14:textId="56B144D1" w:rsidR="009E0E88" w:rsidRDefault="009E0E88">
      <w:pPr>
        <w:rPr>
          <w:ins w:id="13" w:author="Benson-Hartman, Mary" w:date="2018-07-05T20:56:00Z"/>
        </w:rPr>
      </w:pPr>
      <w:ins w:id="14" w:author="Benson-Hartman, Mary" w:date="2018-07-05T20:56:00Z">
        <w:r>
          <w:br w:type="page"/>
        </w:r>
      </w:ins>
    </w:p>
    <w:p w14:paraId="69A9ECA6" w14:textId="77777777" w:rsidR="008261FB" w:rsidRDefault="008261FB"/>
    <w:p w14:paraId="49939B2B" w14:textId="77777777" w:rsidR="008261FB" w:rsidRDefault="008261FB"/>
    <w:p w14:paraId="3EB491B2" w14:textId="01A71F9F" w:rsidR="008261FB" w:rsidRDefault="008261FB" w:rsidP="00486300">
      <w:pPr>
        <w:pStyle w:val="Heading1"/>
        <w:rPr>
          <w:ins w:id="15" w:author="Benson-Hartman, Mary" w:date="2018-07-05T19:50:00Z"/>
          <w:rFonts w:ascii="Arial" w:hAnsi="Arial" w:cs="Arial"/>
          <w:b/>
          <w:color w:val="ED7D31" w:themeColor="accent2"/>
          <w:sz w:val="24"/>
          <w:szCs w:val="24"/>
        </w:rPr>
      </w:pPr>
      <w:bookmarkStart w:id="16" w:name="_Toc518587690"/>
      <w:r w:rsidRPr="000B52B9">
        <w:rPr>
          <w:rFonts w:ascii="Arial" w:hAnsi="Arial" w:cs="Arial"/>
          <w:b/>
          <w:color w:val="ED7D31" w:themeColor="accent2"/>
          <w:sz w:val="24"/>
          <w:szCs w:val="24"/>
        </w:rPr>
        <w:t xml:space="preserve">Spring </w:t>
      </w:r>
      <w:r w:rsidR="00623157" w:rsidRPr="000B52B9">
        <w:rPr>
          <w:rFonts w:ascii="Arial" w:hAnsi="Arial" w:cs="Arial"/>
          <w:b/>
          <w:color w:val="ED7D31" w:themeColor="accent2"/>
          <w:sz w:val="24"/>
          <w:szCs w:val="24"/>
        </w:rPr>
        <w:t xml:space="preserve">Cloud </w:t>
      </w:r>
      <w:proofErr w:type="spellStart"/>
      <w:r w:rsidR="00623157" w:rsidRPr="000B52B9">
        <w:rPr>
          <w:rFonts w:ascii="Arial" w:hAnsi="Arial" w:cs="Arial"/>
          <w:b/>
          <w:color w:val="ED7D31" w:themeColor="accent2"/>
          <w:sz w:val="24"/>
          <w:szCs w:val="24"/>
        </w:rPr>
        <w:t>Config</w:t>
      </w:r>
      <w:proofErr w:type="spellEnd"/>
      <w:r w:rsidR="00623157" w:rsidRPr="000B52B9">
        <w:rPr>
          <w:rFonts w:ascii="Arial" w:hAnsi="Arial" w:cs="Arial"/>
          <w:b/>
          <w:color w:val="ED7D31" w:themeColor="accent2"/>
          <w:sz w:val="24"/>
          <w:szCs w:val="24"/>
        </w:rPr>
        <w:t xml:space="preserve"> Server</w:t>
      </w:r>
      <w:bookmarkEnd w:id="16"/>
    </w:p>
    <w:p w14:paraId="4D5C4213" w14:textId="77777777" w:rsidR="00CD27EE" w:rsidRPr="00CD27EE" w:rsidRDefault="00CD27EE" w:rsidP="00CD27EE">
      <w:pPr>
        <w:rPr>
          <w:rPrChange w:id="17" w:author="Benson-Hartman, Mary" w:date="2018-07-05T19:50:00Z">
            <w:rPr>
              <w:rFonts w:ascii="Arial" w:hAnsi="Arial" w:cs="Arial"/>
              <w:b/>
              <w:color w:val="ED7D31" w:themeColor="accent2"/>
              <w:sz w:val="24"/>
              <w:szCs w:val="24"/>
            </w:rPr>
          </w:rPrChange>
        </w:rPr>
        <w:pPrChange w:id="18" w:author="Benson-Hartman, Mary" w:date="2018-07-05T19:50:00Z">
          <w:pPr>
            <w:pStyle w:val="Heading1"/>
          </w:pPr>
        </w:pPrChange>
      </w:pPr>
    </w:p>
    <w:p w14:paraId="0BE7344A" w14:textId="77777777" w:rsidR="00CD27EE" w:rsidRPr="00CD27EE" w:rsidRDefault="00CD27EE" w:rsidP="00CD27EE">
      <w:pPr>
        <w:rPr>
          <w:ins w:id="19" w:author="Benson-Hartman, Mary" w:date="2018-07-05T19:49:00Z"/>
          <w:rStyle w:val="Strong"/>
          <w:rFonts w:ascii="Arial" w:hAnsi="Arial" w:cs="Arial"/>
          <w:sz w:val="22"/>
          <w:szCs w:val="22"/>
          <w:rPrChange w:id="20" w:author="Benson-Hartman, Mary" w:date="2018-07-05T19:50:00Z">
            <w:rPr>
              <w:ins w:id="21" w:author="Benson-Hartman, Mary" w:date="2018-07-05T19:49:00Z"/>
              <w:rStyle w:val="Strong"/>
              <w:rFonts w:ascii="Arial" w:hAnsi="Arial" w:cs="Arial"/>
            </w:rPr>
          </w:rPrChange>
        </w:rPr>
      </w:pPr>
      <w:bookmarkStart w:id="22" w:name="_Toc517971068"/>
      <w:ins w:id="23" w:author="Benson-Hartman, Mary" w:date="2018-07-05T19:49:00Z">
        <w:r w:rsidRPr="00CD27EE">
          <w:rPr>
            <w:rStyle w:val="Strong"/>
            <w:rFonts w:ascii="Arial" w:hAnsi="Arial" w:cs="Arial"/>
            <w:sz w:val="22"/>
            <w:szCs w:val="22"/>
            <w:rPrChange w:id="24" w:author="Benson-Hartman, Mary" w:date="2018-07-05T19:50:00Z">
              <w:rPr>
                <w:rStyle w:val="Strong"/>
                <w:rFonts w:ascii="Arial" w:hAnsi="Arial" w:cs="Arial"/>
              </w:rPr>
            </w:rPrChange>
          </w:rPr>
          <w:t>Overview</w:t>
        </w:r>
      </w:ins>
    </w:p>
    <w:p w14:paraId="3FCDBA7F" w14:textId="43AEF596" w:rsidR="00CD27EE" w:rsidRPr="00CD27EE" w:rsidRDefault="00CD27EE" w:rsidP="00CD27EE">
      <w:pPr>
        <w:rPr>
          <w:ins w:id="25" w:author="Benson-Hartman, Mary" w:date="2018-07-05T19:49:00Z"/>
          <w:rStyle w:val="Strong"/>
          <w:rFonts w:ascii="Arial" w:hAnsi="Arial" w:cs="Arial"/>
          <w:sz w:val="22"/>
          <w:szCs w:val="22"/>
          <w:rPrChange w:id="26" w:author="Benson-Hartman, Mary" w:date="2018-07-05T19:50:00Z">
            <w:rPr>
              <w:ins w:id="27" w:author="Benson-Hartman, Mary" w:date="2018-07-05T19:49:00Z"/>
              <w:rStyle w:val="Strong"/>
              <w:rFonts w:ascii="Arial" w:hAnsi="Arial" w:cs="Arial"/>
            </w:rPr>
          </w:rPrChange>
        </w:rPr>
      </w:pPr>
      <w:ins w:id="28" w:author="Benson-Hartman, Mary" w:date="2018-07-05T19:49:00Z">
        <w:r w:rsidRPr="00CD27EE">
          <w:rPr>
            <w:rStyle w:val="Strong"/>
            <w:rFonts w:ascii="Arial" w:hAnsi="Arial" w:cs="Arial"/>
            <w:sz w:val="22"/>
            <w:szCs w:val="22"/>
            <w:rPrChange w:id="29" w:author="Benson-Hartman, Mary" w:date="2018-07-05T19:50:00Z">
              <w:rPr>
                <w:rStyle w:val="Strong"/>
                <w:rFonts w:ascii="Arial" w:hAnsi="Arial" w:cs="Arial"/>
              </w:rPr>
            </w:rPrChange>
          </w:rPr>
          <w:t xml:space="preserve">Time:  </w:t>
        </w:r>
        <w:commentRangeStart w:id="30"/>
        <w:r w:rsidRPr="00CD27EE">
          <w:rPr>
            <w:rStyle w:val="Strong"/>
            <w:rFonts w:ascii="Arial" w:hAnsi="Arial" w:cs="Arial"/>
            <w:sz w:val="22"/>
            <w:szCs w:val="22"/>
            <w:rPrChange w:id="31" w:author="Benson-Hartman, Mary" w:date="2018-07-05T19:50:00Z">
              <w:rPr>
                <w:rStyle w:val="Strong"/>
                <w:rFonts w:ascii="Arial" w:hAnsi="Arial" w:cs="Arial"/>
              </w:rPr>
            </w:rPrChange>
          </w:rPr>
          <w:t>X</w:t>
        </w:r>
        <w:commentRangeEnd w:id="30"/>
        <w:r w:rsidRPr="00CD27EE">
          <w:rPr>
            <w:rStyle w:val="CommentReference"/>
            <w:rFonts w:ascii="Arial" w:hAnsi="Arial" w:cs="Arial"/>
            <w:sz w:val="22"/>
            <w:szCs w:val="22"/>
            <w:rPrChange w:id="32" w:author="Benson-Hartman, Mary" w:date="2018-07-05T19:50:00Z">
              <w:rPr>
                <w:rStyle w:val="CommentReference"/>
              </w:rPr>
            </w:rPrChange>
          </w:rPr>
          <w:commentReference w:id="30"/>
        </w:r>
        <w:r w:rsidRPr="00CD27EE">
          <w:rPr>
            <w:rStyle w:val="Strong"/>
            <w:rFonts w:ascii="Arial" w:hAnsi="Arial" w:cs="Arial"/>
            <w:sz w:val="22"/>
            <w:szCs w:val="22"/>
            <w:rPrChange w:id="33" w:author="Benson-Hartman, Mary" w:date="2018-07-05T19:50:00Z">
              <w:rPr>
                <w:rStyle w:val="Strong"/>
                <w:rFonts w:ascii="Arial" w:hAnsi="Arial" w:cs="Arial"/>
              </w:rPr>
            </w:rPrChange>
          </w:rPr>
          <w:t xml:space="preserve"> Minutes</w:t>
        </w:r>
      </w:ins>
    </w:p>
    <w:p w14:paraId="52787C24" w14:textId="77777777" w:rsidR="00CD27EE" w:rsidRPr="00CD27EE" w:rsidRDefault="00CD27EE" w:rsidP="00CD27EE">
      <w:pPr>
        <w:rPr>
          <w:ins w:id="34" w:author="Benson-Hartman, Mary" w:date="2018-07-05T19:49:00Z"/>
          <w:rStyle w:val="Strong"/>
          <w:rFonts w:ascii="Arial" w:hAnsi="Arial" w:cs="Arial"/>
          <w:sz w:val="22"/>
          <w:szCs w:val="22"/>
          <w:rPrChange w:id="35" w:author="Benson-Hartman, Mary" w:date="2018-07-05T19:50:00Z">
            <w:rPr>
              <w:ins w:id="36" w:author="Benson-Hartman, Mary" w:date="2018-07-05T19:49:00Z"/>
              <w:rStyle w:val="Strong"/>
              <w:rFonts w:ascii="Arial" w:hAnsi="Arial" w:cs="Arial"/>
            </w:rPr>
          </w:rPrChange>
        </w:rPr>
      </w:pPr>
    </w:p>
    <w:p w14:paraId="733F6165" w14:textId="77777777" w:rsidR="00CD27EE" w:rsidRPr="00CD27EE" w:rsidRDefault="00CD27EE" w:rsidP="00CD27EE">
      <w:pPr>
        <w:rPr>
          <w:ins w:id="37" w:author="Benson-Hartman, Mary" w:date="2018-07-05T19:49:00Z"/>
          <w:rFonts w:ascii="Arial" w:hAnsi="Arial" w:cs="Arial"/>
          <w:sz w:val="22"/>
          <w:szCs w:val="22"/>
          <w:rPrChange w:id="38" w:author="Benson-Hartman, Mary" w:date="2018-07-05T19:50:00Z">
            <w:rPr>
              <w:ins w:id="39" w:author="Benson-Hartman, Mary" w:date="2018-07-05T19:49:00Z"/>
              <w:rFonts w:ascii="Arial" w:hAnsi="Arial" w:cs="Arial"/>
            </w:rPr>
          </w:rPrChange>
        </w:rPr>
      </w:pPr>
      <w:ins w:id="40" w:author="Benson-Hartman, Mary" w:date="2018-07-05T19:49:00Z">
        <w:r w:rsidRPr="00CD27EE">
          <w:rPr>
            <w:rFonts w:ascii="Arial" w:hAnsi="Arial" w:cs="Arial"/>
            <w:sz w:val="22"/>
            <w:szCs w:val="22"/>
            <w:rPrChange w:id="41" w:author="Benson-Hartman, Mary" w:date="2018-07-05T19:50:00Z">
              <w:rPr>
                <w:rFonts w:ascii="Arial" w:hAnsi="Arial" w:cs="Arial"/>
              </w:rPr>
            </w:rPrChange>
          </w:rPr>
          <w:t>In this exercise, you will:</w:t>
        </w:r>
      </w:ins>
    </w:p>
    <w:p w14:paraId="304621AC" w14:textId="0853DB13" w:rsidR="008261FB" w:rsidRPr="001E6B27" w:rsidRDefault="002F79E2" w:rsidP="001E6B27">
      <w:pPr>
        <w:pStyle w:val="ListParagraph"/>
        <w:numPr>
          <w:ilvl w:val="0"/>
          <w:numId w:val="19"/>
        </w:numPr>
        <w:rPr>
          <w:ins w:id="42" w:author="Benson-Hartman, Mary" w:date="2018-07-05T19:46:00Z"/>
          <w:rFonts w:ascii="Arial" w:eastAsia="Times New Roman" w:hAnsi="Arial" w:cs="Arial"/>
          <w:color w:val="24292E"/>
          <w:sz w:val="22"/>
          <w:szCs w:val="22"/>
          <w:shd w:val="clear" w:color="auto" w:fill="FFFFFF"/>
          <w:rPrChange w:id="43" w:author="Benson-Hartman, Mary" w:date="2018-07-05T20:54:00Z">
            <w:rPr>
              <w:ins w:id="44" w:author="Benson-Hartman, Mary" w:date="2018-07-05T19:46:00Z"/>
              <w:rFonts w:eastAsia="Times New Roman"/>
              <w:shd w:val="clear" w:color="auto" w:fill="FFFFFF"/>
            </w:rPr>
          </w:rPrChange>
        </w:rPr>
        <w:pPrChange w:id="45" w:author="Benson-Hartman, Mary" w:date="2018-07-05T20:54:00Z">
          <w:pPr>
            <w:pStyle w:val="Heading1"/>
          </w:pPr>
        </w:pPrChange>
      </w:pPr>
      <w:del w:id="46" w:author="Benson-Hartman, Mary" w:date="2018-07-05T19:52:00Z">
        <w:r w:rsidRPr="001E6B27" w:rsidDel="00CD27EE">
          <w:rPr>
            <w:rFonts w:ascii="Arial" w:eastAsia="Times New Roman" w:hAnsi="Arial" w:cs="Arial"/>
            <w:color w:val="24292E"/>
            <w:sz w:val="22"/>
            <w:szCs w:val="22"/>
            <w:shd w:val="clear" w:color="auto" w:fill="FFFFFF"/>
            <w:rPrChange w:id="47" w:author="Benson-Hartman, Mary" w:date="2018-07-05T20:54:00Z">
              <w:rPr>
                <w:rFonts w:eastAsia="Times New Roman"/>
                <w:shd w:val="clear" w:color="auto" w:fill="FFFFFF"/>
              </w:rPr>
            </w:rPrChange>
          </w:rPr>
          <w:delText>We will generate</w:delText>
        </w:r>
      </w:del>
      <w:ins w:id="48" w:author="Benson-Hartman, Mary" w:date="2018-07-05T19:52:00Z">
        <w:r w:rsidR="00CD27EE" w:rsidRPr="001E6B27">
          <w:rPr>
            <w:rFonts w:ascii="Arial" w:eastAsia="Times New Roman" w:hAnsi="Arial" w:cs="Arial"/>
            <w:color w:val="24292E"/>
            <w:sz w:val="22"/>
            <w:szCs w:val="22"/>
            <w:shd w:val="clear" w:color="auto" w:fill="FFFFFF"/>
            <w:rPrChange w:id="49" w:author="Benson-Hartman, Mary" w:date="2018-07-05T20:54:00Z">
              <w:rPr>
                <w:rFonts w:eastAsia="Times New Roman"/>
                <w:shd w:val="clear" w:color="auto" w:fill="FFFFFF"/>
              </w:rPr>
            </w:rPrChange>
          </w:rPr>
          <w:t>Generate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  <w:rPrChange w:id="50" w:author="Benson-Hartman, Mary" w:date="2018-07-05T20:54:00Z">
            <w:rPr>
              <w:rFonts w:eastAsia="Times New Roman"/>
              <w:shd w:val="clear" w:color="auto" w:fill="FFFFFF"/>
            </w:rPr>
          </w:rPrChange>
        </w:rPr>
        <w:t xml:space="preserve"> and setup Spring Cloud Config S</w:t>
      </w:r>
      <w:r w:rsidR="008261FB" w:rsidRPr="001E6B27">
        <w:rPr>
          <w:rFonts w:ascii="Arial" w:eastAsia="Times New Roman" w:hAnsi="Arial" w:cs="Arial"/>
          <w:color w:val="24292E"/>
          <w:sz w:val="22"/>
          <w:szCs w:val="22"/>
          <w:shd w:val="clear" w:color="auto" w:fill="FFFFFF"/>
          <w:rPrChange w:id="51" w:author="Benson-Hartman, Mary" w:date="2018-07-05T20:54:00Z">
            <w:rPr>
              <w:rFonts w:eastAsia="Times New Roman"/>
              <w:shd w:val="clear" w:color="auto" w:fill="FFFFFF"/>
            </w:rPr>
          </w:rPrChange>
        </w:rPr>
        <w:t>erver to hold maximum and minimum configuration properties and will run on port 8888. This service will serve limits-service with properties.</w:t>
      </w:r>
      <w:bookmarkEnd w:id="22"/>
    </w:p>
    <w:p w14:paraId="27FD46CB" w14:textId="77777777" w:rsidR="00CD27EE" w:rsidRPr="00CD27EE" w:rsidRDefault="00CD27EE" w:rsidP="00CD27EE">
      <w:pPr>
        <w:rPr>
          <w:rPrChange w:id="52" w:author="Benson-Hartman, Mary" w:date="2018-07-05T19:46:00Z">
            <w:rPr>
              <w:rFonts w:ascii="Arial" w:eastAsia="Times New Roman" w:hAnsi="Arial" w:cs="Arial"/>
              <w:sz w:val="22"/>
              <w:szCs w:val="22"/>
            </w:rPr>
          </w:rPrChange>
        </w:rPr>
        <w:pPrChange w:id="53" w:author="Benson-Hartman, Mary" w:date="2018-07-05T19:46:00Z">
          <w:pPr>
            <w:pStyle w:val="Heading1"/>
          </w:pPr>
        </w:pPrChange>
      </w:pPr>
    </w:p>
    <w:p w14:paraId="0D868C51" w14:textId="14081AB5" w:rsidR="008261FB" w:rsidRPr="000B52B9" w:rsidRDefault="00E83190" w:rsidP="00CD27EE">
      <w:pPr>
        <w:rPr>
          <w:rFonts w:ascii="Arial" w:hAnsi="Arial" w:cs="Arial"/>
          <w:b/>
          <w:color w:val="000000" w:themeColor="text1"/>
          <w:sz w:val="22"/>
          <w:szCs w:val="22"/>
        </w:rPr>
        <w:pPrChange w:id="54" w:author="Benson-Hartman, Mary" w:date="2018-07-05T19:46:00Z">
          <w:pPr>
            <w:pStyle w:val="Heading1"/>
            <w:spacing w:line="480" w:lineRule="auto"/>
          </w:pPr>
        </w:pPrChange>
      </w:pPr>
      <w:r>
        <w:rPr>
          <w:rFonts w:ascii="Arial" w:hAnsi="Arial" w:cs="Arial"/>
          <w:b/>
          <w:color w:val="000000" w:themeColor="text1"/>
          <w:sz w:val="22"/>
          <w:szCs w:val="22"/>
        </w:rPr>
        <w:t>Step 1</w:t>
      </w:r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: Setup Git Local Repo </w:t>
      </w:r>
      <w:ins w:id="55" w:author="Benson-Hartman, Mary" w:date="2018-07-05T19:53:00Z">
        <w:r w:rsidR="00CD27EE">
          <w:rPr>
            <w:rFonts w:ascii="Arial" w:hAnsi="Arial" w:cs="Arial"/>
            <w:b/>
            <w:color w:val="000000" w:themeColor="text1"/>
            <w:sz w:val="22"/>
            <w:szCs w:val="22"/>
          </w:rPr>
          <w:t>w</w:t>
        </w:r>
      </w:ins>
      <w:del w:id="56" w:author="Benson-Hartman, Mary" w:date="2018-07-05T19:53:00Z">
        <w:r w:rsidR="008261FB" w:rsidRPr="000B52B9" w:rsidDel="00CD27EE">
          <w:rPr>
            <w:rFonts w:ascii="Arial" w:hAnsi="Arial" w:cs="Arial"/>
            <w:b/>
            <w:color w:val="000000" w:themeColor="text1"/>
            <w:sz w:val="22"/>
            <w:szCs w:val="22"/>
          </w:rPr>
          <w:delText>W</w:delText>
        </w:r>
      </w:del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ith </w:t>
      </w:r>
      <w:proofErr w:type="spellStart"/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>Config</w:t>
      </w:r>
      <w:proofErr w:type="spellEnd"/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 File</w:t>
      </w:r>
    </w:p>
    <w:p w14:paraId="7DC1C82D" w14:textId="08D87C07" w:rsidR="008261FB" w:rsidRPr="001E6B27" w:rsidRDefault="008261FB" w:rsidP="001E6B2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4292E"/>
          <w:sz w:val="22"/>
          <w:szCs w:val="22"/>
          <w:rPrChange w:id="57" w:author="Benson-Hartman, Mary" w:date="2018-07-05T20:50:00Z">
            <w:rPr>
              <w:rFonts w:eastAsia="Times New Roman"/>
            </w:rPr>
          </w:rPrChange>
        </w:rPr>
        <w:pPrChange w:id="58" w:author="Benson-Hartman, Mary" w:date="2018-07-05T20:50:00Z">
          <w:pPr>
            <w:pStyle w:val="Heading1"/>
            <w:numPr>
              <w:numId w:val="14"/>
            </w:numPr>
            <w:ind w:left="720" w:hanging="360"/>
          </w:pPr>
        </w:pPrChange>
      </w:pPr>
      <w:bookmarkStart w:id="59" w:name="_Toc517971070"/>
      <w:r w:rsidRPr="001E6B27">
        <w:rPr>
          <w:rFonts w:ascii="Arial" w:eastAsia="Times New Roman" w:hAnsi="Arial" w:cs="Arial"/>
          <w:color w:val="24292E"/>
          <w:sz w:val="22"/>
          <w:szCs w:val="22"/>
          <w:rPrChange w:id="60" w:author="Benson-Hartman, Mary" w:date="2018-07-05T20:50:00Z">
            <w:rPr>
              <w:rFonts w:eastAsia="Times New Roman"/>
            </w:rPr>
          </w:rPrChange>
        </w:rPr>
        <w:t xml:space="preserve">Create a folder anywhere on your machine and </w:t>
      </w:r>
      <w:del w:id="61" w:author="Benson-Hartman, Mary" w:date="2018-07-05T19:55:00Z">
        <w:r w:rsidRPr="001E6B27" w:rsidDel="00CF3DC9">
          <w:rPr>
            <w:rFonts w:ascii="Arial" w:eastAsia="Times New Roman" w:hAnsi="Arial" w:cs="Arial"/>
            <w:color w:val="24292E"/>
            <w:sz w:val="22"/>
            <w:szCs w:val="22"/>
            <w:rPrChange w:id="62" w:author="Benson-Hartman, Mary" w:date="2018-07-05T20:50:00Z">
              <w:rPr>
                <w:rFonts w:eastAsia="Times New Roman"/>
              </w:rPr>
            </w:rPrChange>
          </w:rPr>
          <w:delText xml:space="preserve">do </w:delText>
        </w:r>
      </w:del>
      <w:ins w:id="63" w:author="Benson-Hartman, Mary" w:date="2018-07-05T19:55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64" w:author="Benson-Hartman, Mary" w:date="2018-07-05T20:50:00Z">
              <w:rPr>
                <w:rFonts w:eastAsia="Times New Roman"/>
              </w:rPr>
            </w:rPrChange>
          </w:rPr>
          <w:t>perform</w:t>
        </w:r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65" w:author="Benson-Hartman, Mary" w:date="2018-07-05T20:50:00Z">
              <w:rPr>
                <w:rFonts w:eastAsia="Times New Roman"/>
              </w:rPr>
            </w:rPrChange>
          </w:rPr>
          <w:t xml:space="preserve">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66" w:author="Benson-Hartman, Mary" w:date="2018-07-05T20:50:00Z">
            <w:rPr>
              <w:rFonts w:eastAsia="Times New Roman"/>
            </w:rPr>
          </w:rPrChange>
        </w:rPr>
        <w:t>git init</w:t>
      </w:r>
      <w:bookmarkEnd w:id="59"/>
      <w:ins w:id="67" w:author="Benson-Hartman, Mary" w:date="2018-07-05T19:55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68" w:author="Benson-Hartman, Mary" w:date="2018-07-05T20:50:00Z">
              <w:rPr>
                <w:rFonts w:eastAsia="Times New Roman"/>
              </w:rPr>
            </w:rPrChange>
          </w:rPr>
          <w:t>.</w:t>
        </w:r>
      </w:ins>
    </w:p>
    <w:p w14:paraId="0E2974DD" w14:textId="14A2B26D" w:rsidR="008261FB" w:rsidRPr="001E6B27" w:rsidRDefault="008261FB" w:rsidP="001E6B2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4292E"/>
          <w:sz w:val="22"/>
          <w:szCs w:val="22"/>
          <w:rPrChange w:id="69" w:author="Benson-Hartman, Mary" w:date="2018-07-05T20:50:00Z">
            <w:rPr>
              <w:rFonts w:eastAsia="Times New Roman"/>
            </w:rPr>
          </w:rPrChange>
        </w:rPr>
        <w:pPrChange w:id="70" w:author="Benson-Hartman, Mary" w:date="2018-07-05T20:50:00Z">
          <w:pPr>
            <w:pStyle w:val="Heading1"/>
            <w:numPr>
              <w:numId w:val="14"/>
            </w:numPr>
            <w:ind w:left="720" w:hanging="360"/>
          </w:pPr>
        </w:pPrChange>
      </w:pPr>
      <w:bookmarkStart w:id="71" w:name="_Toc517971071"/>
      <w:r w:rsidRPr="001E6B27">
        <w:rPr>
          <w:rFonts w:ascii="Arial" w:eastAsia="Times New Roman" w:hAnsi="Arial" w:cs="Arial"/>
          <w:color w:val="24292E"/>
          <w:sz w:val="22"/>
          <w:szCs w:val="22"/>
          <w:rPrChange w:id="72" w:author="Benson-Hartman, Mary" w:date="2018-07-05T20:50:00Z">
            <w:rPr>
              <w:rFonts w:eastAsia="Times New Roman"/>
            </w:rPr>
          </w:rPrChange>
        </w:rPr>
        <w:t xml:space="preserve">Add this folder as </w:t>
      </w:r>
      <w:ins w:id="73" w:author="Benson-Hartman, Mary" w:date="2018-07-05T19:54:00Z">
        <w:r w:rsidR="00CD27EE" w:rsidRPr="001E6B27">
          <w:rPr>
            <w:rFonts w:ascii="Arial" w:eastAsia="Times New Roman" w:hAnsi="Arial" w:cs="Arial"/>
            <w:color w:val="24292E"/>
            <w:sz w:val="22"/>
            <w:szCs w:val="22"/>
            <w:rPrChange w:id="74" w:author="Benson-Hartman, Mary" w:date="2018-07-05T20:50:00Z">
              <w:rPr>
                <w:rFonts w:eastAsia="Times New Roman"/>
              </w:rPr>
            </w:rPrChange>
          </w:rPr>
          <w:t xml:space="preserve">an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75" w:author="Benson-Hartman, Mary" w:date="2018-07-05T20:50:00Z">
            <w:rPr>
              <w:rFonts w:eastAsia="Times New Roman"/>
            </w:rPr>
          </w:rPrChange>
        </w:rPr>
        <w:t>external resource (optional step)</w:t>
      </w:r>
      <w:bookmarkEnd w:id="71"/>
      <w:ins w:id="76" w:author="Benson-Hartman, Mary" w:date="2018-07-05T19:54:00Z">
        <w:r w:rsidR="00CD27EE" w:rsidRPr="001E6B27">
          <w:rPr>
            <w:rFonts w:ascii="Arial" w:eastAsia="Times New Roman" w:hAnsi="Arial" w:cs="Arial"/>
            <w:color w:val="24292E"/>
            <w:sz w:val="22"/>
            <w:szCs w:val="22"/>
            <w:rPrChange w:id="77" w:author="Benson-Hartman, Mary" w:date="2018-07-05T20:50:00Z">
              <w:rPr>
                <w:rFonts w:eastAsia="Times New Roman"/>
              </w:rPr>
            </w:rPrChange>
          </w:rPr>
          <w:t>.</w:t>
        </w:r>
      </w:ins>
    </w:p>
    <w:p w14:paraId="67750857" w14:textId="7F29DC49" w:rsidR="008261FB" w:rsidRPr="001E6B27" w:rsidRDefault="008261FB" w:rsidP="001E6B2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4292E"/>
          <w:sz w:val="22"/>
          <w:szCs w:val="22"/>
          <w:rPrChange w:id="78" w:author="Benson-Hartman, Mary" w:date="2018-07-05T20:51:00Z">
            <w:rPr>
              <w:rFonts w:eastAsia="Times New Roman"/>
            </w:rPr>
          </w:rPrChange>
        </w:rPr>
        <w:pPrChange w:id="79" w:author="Benson-Hartman, Mary" w:date="2018-07-05T20:51:00Z">
          <w:pPr>
            <w:pStyle w:val="Heading1"/>
            <w:numPr>
              <w:numId w:val="14"/>
            </w:numPr>
            <w:ind w:left="720" w:hanging="360"/>
          </w:pPr>
        </w:pPrChange>
      </w:pPr>
      <w:bookmarkStart w:id="80" w:name="_Toc517971072"/>
      <w:r w:rsidRPr="001E6B27">
        <w:rPr>
          <w:rFonts w:ascii="Arial" w:eastAsia="Times New Roman" w:hAnsi="Arial" w:cs="Arial"/>
          <w:color w:val="24292E"/>
          <w:sz w:val="22"/>
          <w:szCs w:val="22"/>
          <w:rPrChange w:id="81" w:author="Benson-Hartman, Mary" w:date="2018-07-05T20:51:00Z">
            <w:rPr>
              <w:rFonts w:eastAsia="Times New Roman"/>
            </w:rPr>
          </w:rPrChange>
        </w:rPr>
        <w:t xml:space="preserve">Create a properties file inside this folder, this is </w:t>
      </w:r>
      <w:ins w:id="82" w:author="Benson-Hartman, Mary" w:date="2018-07-05T19:57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83" w:author="Benson-Hartman, Mary" w:date="2018-07-05T20:51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84" w:author="Benson-Hartman, Mary" w:date="2018-07-05T20:51:00Z">
            <w:rPr>
              <w:rFonts w:eastAsia="Times New Roman"/>
            </w:rPr>
          </w:rPrChange>
        </w:rPr>
        <w:t>configuration server</w:t>
      </w:r>
      <w:ins w:id="85" w:author="Benson-Hartman, Mary" w:date="2018-07-05T19:59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86" w:author="Benson-Hartman, Mary" w:date="2018-07-05T20:51:00Z">
              <w:rPr>
                <w:rFonts w:eastAsia="Times New Roman"/>
              </w:rPr>
            </w:rPrChange>
          </w:rPr>
          <w:t>.</w:t>
        </w:r>
      </w:ins>
      <w:del w:id="87" w:author="Benson-Hartman, Mary" w:date="2018-07-05T19:59:00Z">
        <w:r w:rsidRPr="001E6B27" w:rsidDel="00CF3DC9">
          <w:rPr>
            <w:rFonts w:ascii="Arial" w:eastAsia="Times New Roman" w:hAnsi="Arial" w:cs="Arial"/>
            <w:color w:val="24292E"/>
            <w:sz w:val="22"/>
            <w:szCs w:val="22"/>
            <w:rPrChange w:id="88" w:author="Benson-Hartman, Mary" w:date="2018-07-05T20:51:00Z">
              <w:rPr>
                <w:rFonts w:eastAsia="Times New Roman"/>
              </w:rPr>
            </w:rPrChange>
          </w:rPr>
          <w:delText>,</w:delText>
        </w:r>
      </w:del>
      <w:r w:rsidRPr="001E6B27">
        <w:rPr>
          <w:rFonts w:ascii="Arial" w:eastAsia="Times New Roman" w:hAnsi="Arial" w:cs="Arial"/>
          <w:color w:val="24292E"/>
          <w:sz w:val="22"/>
          <w:szCs w:val="22"/>
          <w:rPrChange w:id="89" w:author="Benson-Hartman, Mary" w:date="2018-07-05T20:51:00Z">
            <w:rPr>
              <w:rFonts w:eastAsia="Times New Roman"/>
            </w:rPr>
          </w:rPrChange>
        </w:rPr>
        <w:t xml:space="preserve"> </w:t>
      </w:r>
      <w:del w:id="90" w:author="Benson-Hartman, Mary" w:date="2018-07-05T19:59:00Z">
        <w:r w:rsidRPr="001E6B27" w:rsidDel="00CF3DC9">
          <w:rPr>
            <w:rFonts w:ascii="Arial" w:eastAsia="Times New Roman" w:hAnsi="Arial" w:cs="Arial"/>
            <w:color w:val="24292E"/>
            <w:sz w:val="22"/>
            <w:szCs w:val="22"/>
            <w:rPrChange w:id="91" w:author="Benson-Hartman, Mary" w:date="2018-07-05T20:51:00Z">
              <w:rPr>
                <w:rFonts w:eastAsia="Times New Roman"/>
              </w:rPr>
            </w:rPrChange>
          </w:rPr>
          <w:delText xml:space="preserve">but </w:delText>
        </w:r>
      </w:del>
      <w:ins w:id="92" w:author="Benson-Hartman, Mary" w:date="2018-07-05T19:59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93" w:author="Benson-Hartman, Mary" w:date="2018-07-05T20:51:00Z">
              <w:rPr>
                <w:rFonts w:eastAsia="Times New Roman"/>
              </w:rPr>
            </w:rPrChange>
          </w:rPr>
          <w:t>However,</w:t>
        </w:r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94" w:author="Benson-Hartman, Mary" w:date="2018-07-05T20:51:00Z">
              <w:rPr>
                <w:rFonts w:eastAsia="Times New Roman"/>
              </w:rPr>
            </w:rPrChange>
          </w:rPr>
          <w:t xml:space="preserve"> </w:t>
        </w:r>
      </w:ins>
      <w:ins w:id="95" w:author="Benson-Hartman, Mary" w:date="2018-07-05T19:57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96" w:author="Benson-Hartman, Mary" w:date="2018-07-05T20:51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97" w:author="Benson-Hartman, Mary" w:date="2018-07-05T20:51:00Z">
            <w:rPr>
              <w:rFonts w:eastAsia="Times New Roman"/>
            </w:rPr>
          </w:rPrChange>
        </w:rPr>
        <w:t xml:space="preserve">file name has to be same as </w:t>
      </w:r>
      <w:ins w:id="98" w:author="Benson-Hartman, Mary" w:date="2018-07-05T19:58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99" w:author="Benson-Hartman, Mary" w:date="2018-07-05T20:51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100" w:author="Benson-Hartman, Mary" w:date="2018-07-05T20:51:00Z">
            <w:rPr>
              <w:rFonts w:eastAsia="Times New Roman"/>
            </w:rPr>
          </w:rPrChange>
        </w:rPr>
        <w:t xml:space="preserve">application name for which we are creating </w:t>
      </w:r>
      <w:ins w:id="101" w:author="Benson-Hartman, Mary" w:date="2018-07-05T19:59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102" w:author="Benson-Hartman, Mary" w:date="2018-07-05T20:51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103" w:author="Benson-Hartman, Mary" w:date="2018-07-05T20:51:00Z">
            <w:rPr>
              <w:rFonts w:eastAsia="Times New Roman"/>
            </w:rPr>
          </w:rPrChange>
        </w:rPr>
        <w:t xml:space="preserve">configuration </w:t>
      </w:r>
      <w:del w:id="104" w:author="Benson-Hartman, Mary" w:date="2018-07-05T19:56:00Z">
        <w:r w:rsidRPr="001E6B27" w:rsidDel="00CF3DC9">
          <w:rPr>
            <w:rFonts w:ascii="Arial" w:eastAsia="Times New Roman" w:hAnsi="Arial" w:cs="Arial"/>
            <w:color w:val="24292E"/>
            <w:sz w:val="22"/>
            <w:szCs w:val="22"/>
            <w:rPrChange w:id="105" w:author="Benson-Hartman, Mary" w:date="2018-07-05T20:51:00Z">
              <w:rPr>
                <w:rFonts w:eastAsia="Times New Roman"/>
              </w:rPr>
            </w:rPrChange>
          </w:rPr>
          <w:delText>i.e</w:delText>
        </w:r>
      </w:del>
      <w:ins w:id="106" w:author="Benson-Hartman, Mary" w:date="2018-07-05T19:56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107" w:author="Benson-Hartman, Mary" w:date="2018-07-05T20:51:00Z">
              <w:rPr>
                <w:rFonts w:eastAsia="Times New Roman"/>
              </w:rPr>
            </w:rPrChange>
          </w:rPr>
          <w:t>i.e.,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108" w:author="Benson-Hartman, Mary" w:date="2018-07-05T20:51:00Z">
            <w:rPr>
              <w:rFonts w:eastAsia="Times New Roman"/>
            </w:rPr>
          </w:rPrChange>
        </w:rPr>
        <w:t xml:space="preserve"> limits-</w:t>
      </w:r>
      <w:proofErr w:type="spellStart"/>
      <w:r w:rsidRPr="001E6B27">
        <w:rPr>
          <w:rFonts w:ascii="Arial" w:eastAsia="Times New Roman" w:hAnsi="Arial" w:cs="Arial"/>
          <w:color w:val="24292E"/>
          <w:sz w:val="22"/>
          <w:szCs w:val="22"/>
          <w:rPrChange w:id="109" w:author="Benson-Hartman, Mary" w:date="2018-07-05T20:51:00Z">
            <w:rPr>
              <w:rFonts w:eastAsia="Times New Roman"/>
            </w:rPr>
          </w:rPrChange>
        </w:rPr>
        <w:t>service.properties</w:t>
      </w:r>
      <w:bookmarkEnd w:id="80"/>
      <w:proofErr w:type="spellEnd"/>
      <w:ins w:id="110" w:author="Benson-Hartman, Mary" w:date="2018-07-05T19:56:00Z">
        <w:r w:rsidR="00CF3DC9" w:rsidRPr="001E6B27">
          <w:rPr>
            <w:rFonts w:ascii="Arial" w:eastAsia="Times New Roman" w:hAnsi="Arial" w:cs="Arial"/>
            <w:color w:val="24292E"/>
            <w:sz w:val="22"/>
            <w:szCs w:val="22"/>
            <w:rPrChange w:id="111" w:author="Benson-Hartman, Mary" w:date="2018-07-05T20:51:00Z">
              <w:rPr>
                <w:rFonts w:eastAsia="Times New Roman"/>
              </w:rPr>
            </w:rPrChange>
          </w:rPr>
          <w:t>.</w:t>
        </w:r>
      </w:ins>
    </w:p>
    <w:p w14:paraId="0FCDEB71" w14:textId="74D6C4AD" w:rsidR="008261FB" w:rsidRPr="009E0E88" w:rsidRDefault="008261FB" w:rsidP="009E0E88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4292E"/>
          <w:sz w:val="22"/>
          <w:szCs w:val="22"/>
          <w:rPrChange w:id="112" w:author="Benson-Hartman, Mary" w:date="2018-07-05T20:57:00Z">
            <w:rPr>
              <w:rFonts w:eastAsia="Times New Roman"/>
            </w:rPr>
          </w:rPrChange>
        </w:rPr>
        <w:pPrChange w:id="113" w:author="Benson-Hartman, Mary" w:date="2018-07-05T20:57:00Z">
          <w:pPr>
            <w:pStyle w:val="Heading1"/>
            <w:numPr>
              <w:numId w:val="14"/>
            </w:numPr>
            <w:ind w:left="720" w:hanging="360"/>
          </w:pPr>
        </w:pPrChange>
      </w:pPr>
      <w:bookmarkStart w:id="114" w:name="_Toc517971073"/>
      <w:commentRangeStart w:id="115"/>
      <w:r w:rsidRPr="009E0E88">
        <w:rPr>
          <w:rFonts w:ascii="Arial" w:eastAsia="Times New Roman" w:hAnsi="Arial" w:cs="Arial"/>
          <w:color w:val="24292E"/>
          <w:sz w:val="22"/>
          <w:szCs w:val="22"/>
          <w:rPrChange w:id="116" w:author="Benson-Hartman, Mary" w:date="2018-07-05T20:57:00Z">
            <w:rPr>
              <w:rFonts w:eastAsia="Times New Roman"/>
            </w:rPr>
          </w:rPrChange>
        </w:rPr>
        <w:t xml:space="preserve">Move </w:t>
      </w:r>
      <w:ins w:id="117" w:author="Benson-Hartman, Mary" w:date="2018-07-05T20:01:00Z">
        <w:r w:rsidR="00CF3DC9" w:rsidRPr="009E0E88">
          <w:rPr>
            <w:rFonts w:ascii="Arial" w:eastAsia="Times New Roman" w:hAnsi="Arial" w:cs="Arial"/>
            <w:color w:val="24292E"/>
            <w:sz w:val="22"/>
            <w:szCs w:val="22"/>
            <w:rPrChange w:id="118" w:author="Benson-Hartman, Mary" w:date="2018-07-05T20:57:00Z">
              <w:rPr>
                <w:rFonts w:eastAsia="Times New Roman"/>
              </w:rPr>
            </w:rPrChange>
          </w:rPr>
          <w:t xml:space="preserve">the </w:t>
        </w:r>
      </w:ins>
      <w:r w:rsidRPr="009E0E88">
        <w:rPr>
          <w:rFonts w:ascii="Arial" w:eastAsia="Times New Roman" w:hAnsi="Arial" w:cs="Arial"/>
          <w:color w:val="24292E"/>
          <w:sz w:val="22"/>
          <w:szCs w:val="22"/>
          <w:rPrChange w:id="119" w:author="Benson-Hartman, Mary" w:date="2018-07-05T20:57:00Z">
            <w:rPr>
              <w:rFonts w:eastAsia="Times New Roman"/>
            </w:rPr>
          </w:rPrChange>
        </w:rPr>
        <w:t>below entries from application.properties of limits-service to th</w:t>
      </w:r>
      <w:ins w:id="120" w:author="Benson-Hartman, Mary" w:date="2018-07-05T20:00:00Z">
        <w:r w:rsidR="00CF3DC9" w:rsidRPr="009E0E88">
          <w:rPr>
            <w:rFonts w:ascii="Arial" w:eastAsia="Times New Roman" w:hAnsi="Arial" w:cs="Arial"/>
            <w:color w:val="24292E"/>
            <w:sz w:val="22"/>
            <w:szCs w:val="22"/>
            <w:rPrChange w:id="121" w:author="Benson-Hartman, Mary" w:date="2018-07-05T20:57:00Z">
              <w:rPr>
                <w:rFonts w:eastAsia="Times New Roman"/>
              </w:rPr>
            </w:rPrChange>
          </w:rPr>
          <w:t>e</w:t>
        </w:r>
      </w:ins>
      <w:del w:id="122" w:author="Benson-Hartman, Mary" w:date="2018-07-05T20:00:00Z">
        <w:r w:rsidRPr="009E0E88" w:rsidDel="00CF3DC9">
          <w:rPr>
            <w:rFonts w:ascii="Arial" w:eastAsia="Times New Roman" w:hAnsi="Arial" w:cs="Arial"/>
            <w:color w:val="24292E"/>
            <w:sz w:val="22"/>
            <w:szCs w:val="22"/>
            <w:rPrChange w:id="123" w:author="Benson-Hartman, Mary" w:date="2018-07-05T20:57:00Z">
              <w:rPr>
                <w:rFonts w:eastAsia="Times New Roman"/>
              </w:rPr>
            </w:rPrChange>
          </w:rPr>
          <w:delText>is</w:delText>
        </w:r>
      </w:del>
      <w:r w:rsidRPr="009E0E88">
        <w:rPr>
          <w:rFonts w:ascii="Arial" w:eastAsia="Times New Roman" w:hAnsi="Arial" w:cs="Arial"/>
          <w:color w:val="24292E"/>
          <w:sz w:val="22"/>
          <w:szCs w:val="22"/>
          <w:rPrChange w:id="124" w:author="Benson-Hartman, Mary" w:date="2018-07-05T20:57:00Z">
            <w:rPr>
              <w:rFonts w:eastAsia="Times New Roman"/>
            </w:rPr>
          </w:rPrChange>
        </w:rPr>
        <w:t xml:space="preserve"> new </w:t>
      </w:r>
      <w:proofErr w:type="spellStart"/>
      <w:r w:rsidRPr="009E0E88">
        <w:rPr>
          <w:rFonts w:ascii="Arial" w:eastAsia="Times New Roman" w:hAnsi="Arial" w:cs="Arial"/>
          <w:color w:val="24292E"/>
          <w:sz w:val="22"/>
          <w:szCs w:val="22"/>
          <w:rPrChange w:id="125" w:author="Benson-Hartman, Mary" w:date="2018-07-05T20:57:00Z">
            <w:rPr>
              <w:rFonts w:eastAsia="Times New Roman"/>
            </w:rPr>
          </w:rPrChange>
        </w:rPr>
        <w:t>config</w:t>
      </w:r>
      <w:proofErr w:type="spellEnd"/>
      <w:r w:rsidRPr="009E0E88">
        <w:rPr>
          <w:rFonts w:ascii="Arial" w:eastAsia="Times New Roman" w:hAnsi="Arial" w:cs="Arial"/>
          <w:color w:val="24292E"/>
          <w:sz w:val="22"/>
          <w:szCs w:val="22"/>
          <w:rPrChange w:id="126" w:author="Benson-Hartman, Mary" w:date="2018-07-05T20:57:00Z">
            <w:rPr>
              <w:rFonts w:eastAsia="Times New Roman"/>
            </w:rPr>
          </w:rPrChange>
        </w:rPr>
        <w:t xml:space="preserve"> project, now on limits-service will get configuration from spring cloud </w:t>
      </w:r>
      <w:proofErr w:type="spellStart"/>
      <w:r w:rsidRPr="009E0E88">
        <w:rPr>
          <w:rFonts w:ascii="Arial" w:eastAsia="Times New Roman" w:hAnsi="Arial" w:cs="Arial"/>
          <w:color w:val="24292E"/>
          <w:sz w:val="22"/>
          <w:szCs w:val="22"/>
          <w:rPrChange w:id="127" w:author="Benson-Hartman, Mary" w:date="2018-07-05T20:57:00Z">
            <w:rPr>
              <w:rFonts w:eastAsia="Times New Roman"/>
            </w:rPr>
          </w:rPrChange>
        </w:rPr>
        <w:t>config</w:t>
      </w:r>
      <w:proofErr w:type="spellEnd"/>
      <w:r w:rsidRPr="009E0E88">
        <w:rPr>
          <w:rFonts w:ascii="Arial" w:eastAsia="Times New Roman" w:hAnsi="Arial" w:cs="Arial"/>
          <w:color w:val="24292E"/>
          <w:sz w:val="22"/>
          <w:szCs w:val="22"/>
          <w:rPrChange w:id="128" w:author="Benson-Hartman, Mary" w:date="2018-07-05T20:57:00Z">
            <w:rPr>
              <w:rFonts w:eastAsia="Times New Roman"/>
            </w:rPr>
          </w:rPrChange>
        </w:rPr>
        <w:t>.</w:t>
      </w:r>
      <w:bookmarkEnd w:id="114"/>
      <w:commentRangeEnd w:id="115"/>
      <w:r w:rsidR="003E6D8C">
        <w:rPr>
          <w:rStyle w:val="CommentReference"/>
        </w:rPr>
        <w:commentReference w:id="115"/>
      </w:r>
    </w:p>
    <w:p w14:paraId="69CE0EDD" w14:textId="77777777" w:rsidR="008261FB" w:rsidRPr="00F93FE2" w:rsidRDefault="008261FB" w:rsidP="00486300">
      <w:pPr>
        <w:pStyle w:val="ListParagraph"/>
        <w:shd w:val="clear" w:color="auto" w:fill="F6F6F6"/>
        <w:spacing w:before="360" w:after="58"/>
        <w:rPr>
          <w:rFonts w:ascii="Arial" w:hAnsi="Arial" w:cs="Arial"/>
          <w:color w:val="323539"/>
          <w:sz w:val="22"/>
          <w:szCs w:val="22"/>
        </w:rPr>
      </w:pPr>
      <w:proofErr w:type="gramStart"/>
      <w:r w:rsidRPr="00F93FE2">
        <w:rPr>
          <w:rFonts w:ascii="Arial" w:hAnsi="Arial" w:cs="Arial"/>
          <w:color w:val="323539"/>
          <w:sz w:val="22"/>
          <w:szCs w:val="22"/>
        </w:rPr>
        <w:t>limits-service.minimum=</w:t>
      </w:r>
      <w:proofErr w:type="gramEnd"/>
      <w:r w:rsidRPr="00F93FE2">
        <w:rPr>
          <w:rFonts w:ascii="Arial" w:hAnsi="Arial" w:cs="Arial"/>
          <w:color w:val="323539"/>
          <w:sz w:val="22"/>
          <w:szCs w:val="22"/>
        </w:rPr>
        <w:t>1</w:t>
      </w:r>
    </w:p>
    <w:p w14:paraId="211D12B2" w14:textId="77777777" w:rsidR="008261FB" w:rsidRPr="00F93FE2" w:rsidRDefault="008261FB" w:rsidP="00486300">
      <w:pPr>
        <w:pStyle w:val="ListParagraph"/>
        <w:shd w:val="clear" w:color="auto" w:fill="F6F6F6"/>
        <w:spacing w:before="360" w:after="58"/>
        <w:rPr>
          <w:rFonts w:ascii="Arial" w:hAnsi="Arial" w:cs="Arial"/>
          <w:color w:val="323539"/>
          <w:sz w:val="22"/>
          <w:szCs w:val="22"/>
        </w:rPr>
      </w:pPr>
      <w:r w:rsidRPr="00F93FE2">
        <w:rPr>
          <w:rFonts w:ascii="Arial" w:hAnsi="Arial" w:cs="Arial"/>
          <w:color w:val="323539"/>
          <w:sz w:val="22"/>
          <w:szCs w:val="22"/>
        </w:rPr>
        <w:t>limits-service.maximum=999</w:t>
      </w:r>
    </w:p>
    <w:p w14:paraId="53DD245F" w14:textId="77777777" w:rsidR="001E6B27" w:rsidRDefault="001E6B27" w:rsidP="001E6B27">
      <w:pPr>
        <w:pStyle w:val="ListParagraph"/>
        <w:rPr>
          <w:ins w:id="129" w:author="Benson-Hartman, Mary" w:date="2018-07-05T20:51:00Z"/>
          <w:rFonts w:ascii="Arial" w:eastAsia="Times New Roman" w:hAnsi="Arial" w:cs="Arial"/>
          <w:color w:val="24292E"/>
          <w:sz w:val="22"/>
          <w:szCs w:val="22"/>
        </w:rPr>
        <w:pPrChange w:id="130" w:author="Benson-Hartman, Mary" w:date="2018-07-05T20:51:00Z">
          <w:pPr>
            <w:pStyle w:val="Heading1"/>
            <w:numPr>
              <w:numId w:val="15"/>
            </w:numPr>
            <w:ind w:left="720" w:hanging="360"/>
          </w:pPr>
        </w:pPrChange>
      </w:pPr>
      <w:bookmarkStart w:id="131" w:name="_Toc517971074"/>
    </w:p>
    <w:p w14:paraId="73630B68" w14:textId="68BF4BFE" w:rsidR="008261FB" w:rsidRPr="001E6B27" w:rsidRDefault="008261FB" w:rsidP="001E6B27">
      <w:pPr>
        <w:pStyle w:val="ListParagraph"/>
        <w:numPr>
          <w:ilvl w:val="0"/>
          <w:numId w:val="16"/>
        </w:numPr>
        <w:rPr>
          <w:rFonts w:ascii="Arial" w:eastAsia="Times New Roman" w:hAnsi="Arial" w:cs="Arial"/>
          <w:color w:val="24292E"/>
          <w:sz w:val="22"/>
          <w:szCs w:val="22"/>
          <w:rPrChange w:id="132" w:author="Benson-Hartman, Mary" w:date="2018-07-05T20:51:00Z">
            <w:rPr>
              <w:rFonts w:eastAsia="Times New Roman"/>
            </w:rPr>
          </w:rPrChange>
        </w:rPr>
        <w:pPrChange w:id="133" w:author="Benson-Hartman, Mary" w:date="2018-07-05T20:51:00Z">
          <w:pPr>
            <w:pStyle w:val="Heading1"/>
            <w:numPr>
              <w:numId w:val="15"/>
            </w:numPr>
            <w:ind w:left="720" w:hanging="360"/>
          </w:pPr>
        </w:pPrChange>
      </w:pPr>
      <w:r w:rsidRPr="001E6B27">
        <w:rPr>
          <w:rFonts w:ascii="Arial" w:eastAsia="Times New Roman" w:hAnsi="Arial" w:cs="Arial"/>
          <w:color w:val="24292E"/>
          <w:sz w:val="22"/>
          <w:szCs w:val="22"/>
          <w:rPrChange w:id="134" w:author="Benson-Hartman, Mary" w:date="2018-07-05T20:51:00Z">
            <w:rPr>
              <w:rFonts w:eastAsia="Times New Roman"/>
            </w:rPr>
          </w:rPrChange>
        </w:rPr>
        <w:t xml:space="preserve">Run </w:t>
      </w:r>
      <w:r w:rsidRPr="001E6B27">
        <w:rPr>
          <w:rFonts w:ascii="Arial" w:eastAsia="Times New Roman" w:hAnsi="Arial" w:cs="Arial"/>
          <w:b/>
          <w:color w:val="24292E"/>
          <w:sz w:val="22"/>
          <w:szCs w:val="22"/>
          <w:rPrChange w:id="135" w:author="Benson-Hartman, Mary" w:date="2018-07-05T20:51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 xml:space="preserve">git </w:t>
      </w:r>
      <w:proofErr w:type="spellStart"/>
      <w:r w:rsidRPr="001E6B27">
        <w:rPr>
          <w:rFonts w:ascii="Arial" w:eastAsia="Times New Roman" w:hAnsi="Arial" w:cs="Arial"/>
          <w:b/>
          <w:color w:val="24292E"/>
          <w:sz w:val="22"/>
          <w:szCs w:val="22"/>
          <w:rPrChange w:id="136" w:author="Benson-Hartman, Mary" w:date="2018-07-05T20:51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>init</w:t>
      </w:r>
      <w:proofErr w:type="spellEnd"/>
      <w:r w:rsidRPr="001E6B27">
        <w:rPr>
          <w:rFonts w:ascii="Arial" w:eastAsia="Times New Roman" w:hAnsi="Arial" w:cs="Arial"/>
          <w:color w:val="24292E"/>
          <w:sz w:val="22"/>
          <w:szCs w:val="22"/>
          <w:rPrChange w:id="137" w:author="Benson-Hartman, Mary" w:date="2018-07-05T20:51:00Z">
            <w:rPr>
              <w:rFonts w:eastAsia="Times New Roman"/>
            </w:rPr>
          </w:rPrChange>
        </w:rPr>
        <w:t xml:space="preserve"> inside </w:t>
      </w:r>
      <w:ins w:id="138" w:author="Benson-Hartman, Mary" w:date="2018-07-05T20:07:00Z">
        <w:r w:rsidR="003E6D8C" w:rsidRPr="001E6B27">
          <w:rPr>
            <w:rFonts w:ascii="Arial" w:eastAsia="Times New Roman" w:hAnsi="Arial" w:cs="Arial"/>
            <w:color w:val="24292E"/>
            <w:sz w:val="22"/>
            <w:szCs w:val="22"/>
            <w:rPrChange w:id="139" w:author="Benson-Hartman, Mary" w:date="2018-07-05T20:51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140" w:author="Benson-Hartman, Mary" w:date="2018-07-05T20:51:00Z">
            <w:rPr>
              <w:rFonts w:eastAsia="Times New Roman"/>
            </w:rPr>
          </w:rPrChange>
        </w:rPr>
        <w:t xml:space="preserve">new folder and add </w:t>
      </w:r>
      <w:ins w:id="141" w:author="Benson-Hartman, Mary" w:date="2018-07-05T20:08:00Z">
        <w:r w:rsidR="003E6D8C" w:rsidRPr="001E6B27">
          <w:rPr>
            <w:rFonts w:ascii="Arial" w:eastAsia="Times New Roman" w:hAnsi="Arial" w:cs="Arial"/>
            <w:color w:val="24292E"/>
            <w:sz w:val="22"/>
            <w:szCs w:val="22"/>
            <w:rPrChange w:id="142" w:author="Benson-Hartman, Mary" w:date="2018-07-05T20:51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143" w:author="Benson-Hartman, Mary" w:date="2018-07-05T20:51:00Z">
            <w:rPr>
              <w:rFonts w:eastAsia="Times New Roman"/>
            </w:rPr>
          </w:rPrChange>
        </w:rPr>
        <w:t>newly created file</w:t>
      </w:r>
      <w:bookmarkEnd w:id="131"/>
      <w:ins w:id="144" w:author="Benson-Hartman, Mary" w:date="2018-07-05T20:08:00Z">
        <w:r w:rsidR="003E6D8C" w:rsidRPr="001E6B27">
          <w:rPr>
            <w:rFonts w:ascii="Arial" w:eastAsia="Times New Roman" w:hAnsi="Arial" w:cs="Arial"/>
            <w:color w:val="24292E"/>
            <w:sz w:val="22"/>
            <w:szCs w:val="22"/>
            <w:rPrChange w:id="145" w:author="Benson-Hartman, Mary" w:date="2018-07-05T20:51:00Z">
              <w:rPr>
                <w:rFonts w:eastAsia="Times New Roman"/>
              </w:rPr>
            </w:rPrChange>
          </w:rPr>
          <w:t>.</w:t>
        </w:r>
      </w:ins>
    </w:p>
    <w:p w14:paraId="39B97F54" w14:textId="77777777" w:rsidR="008261FB" w:rsidRPr="009E0E88" w:rsidRDefault="008261FB" w:rsidP="009E0E88">
      <w:pPr>
        <w:pStyle w:val="ListParagraph"/>
        <w:numPr>
          <w:ilvl w:val="0"/>
          <w:numId w:val="16"/>
        </w:numPr>
        <w:rPr>
          <w:ins w:id="146" w:author="Benson-Hartman, Mary" w:date="2018-07-05T20:34:00Z"/>
          <w:rFonts w:ascii="Arial" w:eastAsia="Times New Roman" w:hAnsi="Arial" w:cs="Arial"/>
          <w:color w:val="24292E"/>
          <w:sz w:val="22"/>
          <w:szCs w:val="22"/>
          <w:rPrChange w:id="147" w:author="Benson-Hartman, Mary" w:date="2018-07-05T20:56:00Z">
            <w:rPr>
              <w:ins w:id="148" w:author="Benson-Hartman, Mary" w:date="2018-07-05T20:34:00Z"/>
              <w:rFonts w:eastAsia="Times New Roman"/>
            </w:rPr>
          </w:rPrChange>
        </w:rPr>
        <w:pPrChange w:id="149" w:author="Benson-Hartman, Mary" w:date="2018-07-05T20:56:00Z">
          <w:pPr>
            <w:pStyle w:val="Heading1"/>
            <w:numPr>
              <w:numId w:val="15"/>
            </w:numPr>
            <w:ind w:left="720" w:hanging="360"/>
          </w:pPr>
        </w:pPrChange>
      </w:pPr>
      <w:bookmarkStart w:id="150" w:name="_Toc517971075"/>
      <w:r w:rsidRPr="009E0E88">
        <w:rPr>
          <w:rFonts w:ascii="Arial" w:eastAsia="Times New Roman" w:hAnsi="Arial" w:cs="Arial"/>
          <w:color w:val="24292E"/>
          <w:sz w:val="22"/>
          <w:szCs w:val="22"/>
          <w:rPrChange w:id="151" w:author="Benson-Hartman, Mary" w:date="2018-07-05T20:56:00Z">
            <w:rPr>
              <w:rFonts w:eastAsia="Times New Roman"/>
            </w:rPr>
          </w:rPrChange>
        </w:rPr>
        <w:t>Commit this file locally, no need to push.</w:t>
      </w:r>
      <w:bookmarkEnd w:id="150"/>
    </w:p>
    <w:p w14:paraId="7168B20C" w14:textId="77777777" w:rsidR="00A723D4" w:rsidRPr="00A723D4" w:rsidRDefault="00A723D4" w:rsidP="00A723D4">
      <w:pPr>
        <w:rPr>
          <w:rPrChange w:id="152" w:author="Benson-Hartman, Mary" w:date="2018-07-05T20:34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pPrChange w:id="153" w:author="Benson-Hartman, Mary" w:date="2018-07-05T20:34:00Z">
          <w:pPr>
            <w:pStyle w:val="Heading1"/>
            <w:numPr>
              <w:numId w:val="15"/>
            </w:numPr>
            <w:ind w:left="720" w:hanging="360"/>
          </w:pPr>
        </w:pPrChange>
      </w:pPr>
    </w:p>
    <w:p w14:paraId="1C569EBF" w14:textId="24B395EE" w:rsidR="008261FB" w:rsidRDefault="00E83190" w:rsidP="00A723D4">
      <w:pPr>
        <w:rPr>
          <w:ins w:id="154" w:author="Benson-Hartman, Mary" w:date="2018-07-05T20:35:00Z"/>
          <w:rFonts w:ascii="Arial" w:hAnsi="Arial" w:cs="Arial"/>
          <w:b/>
          <w:color w:val="000000" w:themeColor="text1"/>
          <w:sz w:val="22"/>
          <w:szCs w:val="22"/>
        </w:rPr>
        <w:pPrChange w:id="155" w:author="Benson-Hartman, Mary" w:date="2018-07-05T20:33:00Z">
          <w:pPr>
            <w:pStyle w:val="Heading1"/>
            <w:spacing w:line="480" w:lineRule="auto"/>
          </w:pPr>
        </w:pPrChange>
      </w:pPr>
      <w:r>
        <w:rPr>
          <w:rFonts w:ascii="Arial" w:hAnsi="Arial" w:cs="Arial"/>
          <w:b/>
          <w:color w:val="000000" w:themeColor="text1"/>
          <w:sz w:val="22"/>
          <w:szCs w:val="22"/>
        </w:rPr>
        <w:t>Step 2</w:t>
      </w:r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: Generate </w:t>
      </w:r>
      <w:del w:id="156" w:author="Benson-Hartman, Mary" w:date="2018-07-05T20:08:00Z">
        <w:r w:rsidR="008261FB" w:rsidRPr="000B52B9" w:rsidDel="003E6D8C">
          <w:rPr>
            <w:rFonts w:ascii="Arial" w:hAnsi="Arial" w:cs="Arial"/>
            <w:b/>
            <w:color w:val="000000" w:themeColor="text1"/>
            <w:sz w:val="22"/>
            <w:szCs w:val="22"/>
          </w:rPr>
          <w:delText xml:space="preserve">And </w:delText>
        </w:r>
      </w:del>
      <w:ins w:id="157" w:author="Benson-Hartman, Mary" w:date="2018-07-05T20:08:00Z">
        <w:r w:rsidR="003E6D8C">
          <w:rPr>
            <w:rFonts w:ascii="Arial" w:hAnsi="Arial" w:cs="Arial"/>
            <w:b/>
            <w:color w:val="000000" w:themeColor="text1"/>
            <w:sz w:val="22"/>
            <w:szCs w:val="22"/>
          </w:rPr>
          <w:t>a</w:t>
        </w:r>
        <w:r w:rsidR="003E6D8C" w:rsidRPr="000B52B9">
          <w:rPr>
            <w:rFonts w:ascii="Arial" w:hAnsi="Arial" w:cs="Arial"/>
            <w:b/>
            <w:color w:val="000000" w:themeColor="text1"/>
            <w:sz w:val="22"/>
            <w:szCs w:val="22"/>
          </w:rPr>
          <w:t xml:space="preserve">nd </w:t>
        </w:r>
      </w:ins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Setup Spring Cloud </w:t>
      </w:r>
      <w:proofErr w:type="spellStart"/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>Config</w:t>
      </w:r>
      <w:proofErr w:type="spellEnd"/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 Server </w:t>
      </w:r>
      <w:del w:id="158" w:author="Benson-Hartman, Mary" w:date="2018-07-05T20:08:00Z">
        <w:r w:rsidR="008261FB" w:rsidRPr="000B52B9" w:rsidDel="003E6D8C">
          <w:rPr>
            <w:rFonts w:ascii="Arial" w:hAnsi="Arial" w:cs="Arial"/>
            <w:b/>
            <w:color w:val="000000" w:themeColor="text1"/>
            <w:sz w:val="22"/>
            <w:szCs w:val="22"/>
          </w:rPr>
          <w:delText xml:space="preserve">On </w:delText>
        </w:r>
      </w:del>
      <w:ins w:id="159" w:author="Benson-Hartman, Mary" w:date="2018-07-05T20:08:00Z">
        <w:r w:rsidR="003E6D8C">
          <w:rPr>
            <w:rFonts w:ascii="Arial" w:hAnsi="Arial" w:cs="Arial"/>
            <w:b/>
            <w:color w:val="000000" w:themeColor="text1"/>
            <w:sz w:val="22"/>
            <w:szCs w:val="22"/>
          </w:rPr>
          <w:t>o</w:t>
        </w:r>
        <w:r w:rsidR="003E6D8C" w:rsidRPr="000B52B9">
          <w:rPr>
            <w:rFonts w:ascii="Arial" w:hAnsi="Arial" w:cs="Arial"/>
            <w:b/>
            <w:color w:val="000000" w:themeColor="text1"/>
            <w:sz w:val="22"/>
            <w:szCs w:val="22"/>
          </w:rPr>
          <w:t xml:space="preserve">n </w:t>
        </w:r>
      </w:ins>
      <w:r w:rsidR="008261FB" w:rsidRPr="000B52B9">
        <w:rPr>
          <w:rFonts w:ascii="Arial" w:hAnsi="Arial" w:cs="Arial"/>
          <w:b/>
          <w:color w:val="000000" w:themeColor="text1"/>
          <w:sz w:val="22"/>
          <w:szCs w:val="22"/>
        </w:rPr>
        <w:t>Port 8888</w:t>
      </w:r>
    </w:p>
    <w:p w14:paraId="588362B4" w14:textId="77777777" w:rsidR="00A723D4" w:rsidRPr="000B52B9" w:rsidRDefault="00A723D4" w:rsidP="00A723D4">
      <w:pPr>
        <w:rPr>
          <w:rFonts w:ascii="Arial" w:hAnsi="Arial" w:cs="Arial"/>
          <w:b/>
          <w:color w:val="000000" w:themeColor="text1"/>
          <w:sz w:val="22"/>
          <w:szCs w:val="22"/>
        </w:rPr>
        <w:pPrChange w:id="160" w:author="Benson-Hartman, Mary" w:date="2018-07-05T20:33:00Z">
          <w:pPr>
            <w:pStyle w:val="Heading1"/>
            <w:spacing w:line="480" w:lineRule="auto"/>
          </w:pPr>
        </w:pPrChange>
      </w:pPr>
    </w:p>
    <w:p w14:paraId="4214C813" w14:textId="77777777" w:rsidR="008261FB" w:rsidRPr="000B52B9" w:rsidRDefault="008261FB" w:rsidP="00A723D4">
      <w:pPr>
        <w:rPr>
          <w:rFonts w:ascii="Arial" w:eastAsia="Times New Roman" w:hAnsi="Arial" w:cs="Arial"/>
          <w:b/>
          <w:color w:val="000000" w:themeColor="text1"/>
          <w:sz w:val="22"/>
          <w:szCs w:val="22"/>
        </w:rPr>
        <w:pPrChange w:id="161" w:author="Benson-Hartman, Mary" w:date="2018-07-05T20:33:00Z">
          <w:pPr>
            <w:pStyle w:val="Heading1"/>
          </w:pPr>
        </w:pPrChange>
      </w:pPr>
      <w:bookmarkStart w:id="162" w:name="_Toc517971077"/>
      <w:r w:rsidRPr="000B52B9">
        <w:rPr>
          <w:rFonts w:ascii="Arial" w:eastAsia="Times New Roman" w:hAnsi="Arial" w:cs="Arial"/>
          <w:b/>
          <w:color w:val="000000" w:themeColor="text1"/>
          <w:sz w:val="22"/>
          <w:szCs w:val="22"/>
          <w:shd w:val="clear" w:color="auto" w:fill="FFFFFF"/>
        </w:rPr>
        <w:t>Setup</w:t>
      </w:r>
      <w:bookmarkEnd w:id="162"/>
    </w:p>
    <w:p w14:paraId="324C4DB4" w14:textId="740C983F" w:rsidR="008261FB" w:rsidRPr="000B52B9" w:rsidRDefault="008261FB" w:rsidP="00A723D4">
      <w:pPr>
        <w:rPr>
          <w:rFonts w:ascii="Arial" w:eastAsia="Times New Roman" w:hAnsi="Arial" w:cs="Arial"/>
          <w:color w:val="24292E"/>
          <w:sz w:val="22"/>
          <w:szCs w:val="22"/>
        </w:rPr>
        <w:pPrChange w:id="163" w:author="Benson-Hartman, Mary" w:date="2018-07-05T20:34:00Z">
          <w:pPr>
            <w:pStyle w:val="Heading1"/>
            <w:numPr>
              <w:numId w:val="12"/>
            </w:numPr>
            <w:ind w:left="720" w:hanging="360"/>
          </w:pPr>
        </w:pPrChange>
      </w:pPr>
      <w:bookmarkStart w:id="164" w:name="_Toc517971078"/>
      <w:r w:rsidRPr="000B52B9">
        <w:rPr>
          <w:rFonts w:ascii="Arial" w:eastAsia="Times New Roman" w:hAnsi="Arial" w:cs="Arial"/>
          <w:color w:val="24292E"/>
          <w:sz w:val="22"/>
          <w:szCs w:val="22"/>
        </w:rPr>
        <w:t>Create a new project from </w:t>
      </w:r>
      <w:r w:rsidR="00BD5BD1">
        <w:fldChar w:fldCharType="begin"/>
      </w:r>
      <w:r w:rsidR="00BD5BD1">
        <w:instrText xml:space="preserve"> HYPERLINK "https://start.spring.io/" </w:instrText>
      </w:r>
      <w:r w:rsidR="00BD5BD1">
        <w:fldChar w:fldCharType="separate"/>
      </w:r>
      <w:r w:rsidRPr="000B52B9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t>https://start.spring.io/</w:t>
      </w:r>
      <w:r w:rsidR="00BD5BD1">
        <w:rPr>
          <w:rFonts w:ascii="Arial" w:eastAsia="Times New Roman" w:hAnsi="Arial" w:cs="Arial"/>
          <w:color w:val="000000" w:themeColor="text1"/>
          <w:sz w:val="22"/>
          <w:szCs w:val="22"/>
          <w:u w:val="single"/>
        </w:rPr>
        <w:fldChar w:fldCharType="end"/>
      </w:r>
      <w:r w:rsidRPr="000B52B9">
        <w:rPr>
          <w:rFonts w:ascii="Arial" w:eastAsia="Times New Roman" w:hAnsi="Arial" w:cs="Arial"/>
          <w:color w:val="24292E"/>
          <w:sz w:val="22"/>
          <w:szCs w:val="22"/>
        </w:rPr>
        <w:t xml:space="preserve"> and add </w:t>
      </w:r>
      <w:del w:id="165" w:author="Benson-Hartman, Mary" w:date="2018-07-05T20:13:00Z">
        <w:r w:rsidRPr="000B52B9" w:rsidDel="003E6D8C">
          <w:rPr>
            <w:rFonts w:ascii="Arial" w:eastAsia="Times New Roman" w:hAnsi="Arial" w:cs="Arial"/>
            <w:color w:val="24292E"/>
            <w:sz w:val="22"/>
            <w:szCs w:val="22"/>
          </w:rPr>
          <w:delText xml:space="preserve">config </w:delText>
        </w:r>
      </w:del>
      <w:proofErr w:type="spellStart"/>
      <w:ins w:id="166" w:author="Benson-Hartman, Mary" w:date="2018-07-05T20:13:00Z">
        <w:r w:rsidR="003E6D8C">
          <w:rPr>
            <w:rFonts w:ascii="Arial" w:eastAsia="Times New Roman" w:hAnsi="Arial" w:cs="Arial"/>
            <w:color w:val="24292E"/>
            <w:sz w:val="22"/>
            <w:szCs w:val="22"/>
          </w:rPr>
          <w:t>C</w:t>
        </w:r>
        <w:r w:rsidR="003E6D8C" w:rsidRPr="000B52B9">
          <w:rPr>
            <w:rFonts w:ascii="Arial" w:eastAsia="Times New Roman" w:hAnsi="Arial" w:cs="Arial"/>
            <w:color w:val="24292E"/>
            <w:sz w:val="22"/>
            <w:szCs w:val="22"/>
          </w:rPr>
          <w:t>onfig</w:t>
        </w:r>
        <w:proofErr w:type="spellEnd"/>
        <w:r w:rsidR="003E6D8C" w:rsidRPr="000B52B9">
          <w:rPr>
            <w:rFonts w:ascii="Arial" w:eastAsia="Times New Roman" w:hAnsi="Arial" w:cs="Arial"/>
            <w:color w:val="24292E"/>
            <w:sz w:val="22"/>
            <w:szCs w:val="22"/>
          </w:rPr>
          <w:t xml:space="preserve"> </w:t>
        </w:r>
      </w:ins>
      <w:del w:id="167" w:author="Benson-Hartman, Mary" w:date="2018-07-05T20:13:00Z">
        <w:r w:rsidRPr="000B52B9" w:rsidDel="003E6D8C">
          <w:rPr>
            <w:rFonts w:ascii="Arial" w:eastAsia="Times New Roman" w:hAnsi="Arial" w:cs="Arial"/>
            <w:color w:val="24292E"/>
            <w:sz w:val="22"/>
            <w:szCs w:val="22"/>
          </w:rPr>
          <w:delText xml:space="preserve">server </w:delText>
        </w:r>
      </w:del>
      <w:ins w:id="168" w:author="Benson-Hartman, Mary" w:date="2018-07-05T20:13:00Z">
        <w:r w:rsidR="003E6D8C">
          <w:rPr>
            <w:rFonts w:ascii="Arial" w:eastAsia="Times New Roman" w:hAnsi="Arial" w:cs="Arial"/>
            <w:color w:val="24292E"/>
            <w:sz w:val="22"/>
            <w:szCs w:val="22"/>
          </w:rPr>
          <w:t>S</w:t>
        </w:r>
        <w:r w:rsidR="003E6D8C" w:rsidRPr="000B52B9">
          <w:rPr>
            <w:rFonts w:ascii="Arial" w:eastAsia="Times New Roman" w:hAnsi="Arial" w:cs="Arial"/>
            <w:color w:val="24292E"/>
            <w:sz w:val="22"/>
            <w:szCs w:val="22"/>
          </w:rPr>
          <w:t xml:space="preserve">erver </w:t>
        </w:r>
      </w:ins>
      <w:ins w:id="169" w:author="Benson-Hartman, Mary" w:date="2018-07-05T20:15:00Z">
        <w:r w:rsidR="003E6D8C">
          <w:rPr>
            <w:rFonts w:ascii="Arial" w:eastAsia="Times New Roman" w:hAnsi="Arial" w:cs="Arial"/>
            <w:color w:val="24292E"/>
            <w:sz w:val="22"/>
            <w:szCs w:val="22"/>
          </w:rPr>
          <w:t xml:space="preserve">as a </w:t>
        </w:r>
      </w:ins>
      <w:del w:id="170" w:author="Benson-Hartman, Mary" w:date="2018-07-05T20:15:00Z">
        <w:r w:rsidRPr="000B52B9" w:rsidDel="003E6D8C">
          <w:rPr>
            <w:rFonts w:ascii="Arial" w:eastAsia="Times New Roman" w:hAnsi="Arial" w:cs="Arial"/>
            <w:color w:val="24292E"/>
            <w:sz w:val="22"/>
            <w:szCs w:val="22"/>
          </w:rPr>
          <w:delText>in</w:delText>
        </w:r>
      </w:del>
      <w:r w:rsidRPr="000B52B9">
        <w:rPr>
          <w:rFonts w:ascii="Arial" w:eastAsia="Times New Roman" w:hAnsi="Arial" w:cs="Arial"/>
          <w:color w:val="24292E"/>
          <w:sz w:val="22"/>
          <w:szCs w:val="22"/>
        </w:rPr>
        <w:t xml:space="preserve"> dependency</w:t>
      </w:r>
      <w:ins w:id="171" w:author="Benson-Hartman, Mary" w:date="2018-07-05T20:15:00Z">
        <w:r w:rsidR="003E6D8C">
          <w:rPr>
            <w:rFonts w:ascii="Arial" w:eastAsia="Times New Roman" w:hAnsi="Arial" w:cs="Arial"/>
            <w:color w:val="24292E"/>
            <w:sz w:val="22"/>
            <w:szCs w:val="22"/>
          </w:rPr>
          <w:t>,</w:t>
        </w:r>
      </w:ins>
      <w:r w:rsidRPr="000B52B9">
        <w:rPr>
          <w:rFonts w:ascii="Arial" w:eastAsia="Times New Roman" w:hAnsi="Arial" w:cs="Arial"/>
          <w:color w:val="24292E"/>
          <w:sz w:val="22"/>
          <w:szCs w:val="22"/>
        </w:rPr>
        <w:t xml:space="preserve"> as shown below</w:t>
      </w:r>
      <w:bookmarkEnd w:id="164"/>
      <w:ins w:id="172" w:author="Benson-Hartman, Mary" w:date="2018-07-05T20:15:00Z">
        <w:r w:rsidR="003E6D8C">
          <w:rPr>
            <w:rFonts w:ascii="Arial" w:eastAsia="Times New Roman" w:hAnsi="Arial" w:cs="Arial"/>
            <w:color w:val="24292E"/>
            <w:sz w:val="22"/>
            <w:szCs w:val="22"/>
          </w:rPr>
          <w:t>.</w:t>
        </w:r>
      </w:ins>
    </w:p>
    <w:p w14:paraId="344DD333" w14:textId="77777777" w:rsidR="008261FB" w:rsidRPr="000B52B9" w:rsidRDefault="008261FB" w:rsidP="00486300">
      <w:pPr>
        <w:pStyle w:val="Heading1"/>
        <w:rPr>
          <w:rFonts w:ascii="Arial" w:eastAsia="Times New Roman" w:hAnsi="Arial" w:cs="Arial"/>
          <w:color w:val="24292E"/>
          <w:sz w:val="22"/>
          <w:szCs w:val="22"/>
        </w:rPr>
      </w:pPr>
    </w:p>
    <w:p w14:paraId="28AC1914" w14:textId="77777777" w:rsidR="008261FB" w:rsidRPr="000B52B9" w:rsidRDefault="008261FB" w:rsidP="00486300">
      <w:pPr>
        <w:pStyle w:val="Heading1"/>
        <w:rPr>
          <w:rFonts w:ascii="Arial" w:hAnsi="Arial" w:cs="Arial"/>
          <w:sz w:val="22"/>
          <w:szCs w:val="22"/>
        </w:rPr>
      </w:pPr>
    </w:p>
    <w:p w14:paraId="6D4AEE07" w14:textId="77777777" w:rsidR="008261FB" w:rsidRDefault="008261FB" w:rsidP="00A723D4">
      <w:pPr>
        <w:rPr>
          <w:rFonts w:ascii="Arial" w:hAnsi="Arial" w:cs="Arial"/>
          <w:sz w:val="22"/>
          <w:szCs w:val="22"/>
        </w:rPr>
        <w:pPrChange w:id="173" w:author="Benson-Hartman, Mary" w:date="2018-07-05T20:35:00Z">
          <w:pPr>
            <w:pStyle w:val="Heading1"/>
          </w:pPr>
        </w:pPrChange>
      </w:pPr>
      <w:bookmarkStart w:id="174" w:name="_Toc517971079"/>
      <w:r w:rsidRPr="000B52B9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7E91E555" wp14:editId="3E17D788">
            <wp:extent cx="5727700" cy="202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g-cloud-config-serve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4"/>
    </w:p>
    <w:p w14:paraId="6E9A739B" w14:textId="77777777" w:rsidR="003D092A" w:rsidRPr="003D092A" w:rsidRDefault="003D092A" w:rsidP="00486300"/>
    <w:p w14:paraId="36520542" w14:textId="2FA3BFB7" w:rsidR="008261FB" w:rsidRPr="00317AE6" w:rsidRDefault="00785706" w:rsidP="00317AE6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24292E"/>
          <w:sz w:val="22"/>
          <w:szCs w:val="22"/>
          <w:rPrChange w:id="175" w:author="Benson-Hartman, Mary" w:date="2018-07-05T20:36:00Z">
            <w:rPr>
              <w:rFonts w:eastAsia="Times New Roman"/>
            </w:rPr>
          </w:rPrChange>
        </w:rPr>
        <w:pPrChange w:id="176" w:author="Benson-Hartman, Mary" w:date="2018-07-05T20:39:00Z">
          <w:pPr>
            <w:pStyle w:val="Heading1"/>
            <w:numPr>
              <w:numId w:val="11"/>
            </w:numPr>
            <w:ind w:left="720" w:hanging="360"/>
          </w:pPr>
        </w:pPrChange>
      </w:pPr>
      <w:bookmarkStart w:id="177" w:name="_Toc517971080"/>
      <w:ins w:id="178" w:author="Benson-Hartman, Mary" w:date="2018-07-05T20:16:00Z">
        <w:r w:rsidRPr="00317AE6">
          <w:rPr>
            <w:rFonts w:ascii="Arial" w:eastAsia="Times New Roman" w:hAnsi="Arial" w:cs="Arial"/>
            <w:color w:val="24292E"/>
            <w:sz w:val="22"/>
            <w:szCs w:val="22"/>
            <w:rPrChange w:id="179" w:author="Benson-Hartman, Mary" w:date="2018-07-05T20:36:00Z">
              <w:rPr>
                <w:rFonts w:eastAsia="Times New Roman"/>
              </w:rPr>
            </w:rPrChange>
          </w:rPr>
          <w:t xml:space="preserve">Click </w:t>
        </w:r>
      </w:ins>
      <w:r w:rsidR="008261FB" w:rsidRPr="00317AE6">
        <w:rPr>
          <w:rFonts w:ascii="Arial" w:eastAsia="Times New Roman" w:hAnsi="Arial" w:cs="Arial"/>
          <w:b/>
          <w:color w:val="24292E"/>
          <w:sz w:val="22"/>
          <w:szCs w:val="22"/>
          <w:rPrChange w:id="180" w:author="Benson-Hartman, Mary" w:date="2018-07-05T20:36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 xml:space="preserve">Generate </w:t>
      </w:r>
      <w:ins w:id="181" w:author="Benson-Hartman, Mary" w:date="2018-07-05T20:15:00Z">
        <w:r w:rsidR="003E6D8C" w:rsidRPr="00317AE6">
          <w:rPr>
            <w:rFonts w:ascii="Arial" w:eastAsia="Times New Roman" w:hAnsi="Arial" w:cs="Arial"/>
            <w:b/>
            <w:color w:val="24292E"/>
            <w:sz w:val="22"/>
            <w:szCs w:val="22"/>
            <w:rPrChange w:id="182" w:author="Benson-Hartman, Mary" w:date="2018-07-05T20:36:00Z">
              <w:rPr>
                <w:rFonts w:ascii="Arial" w:eastAsia="Times New Roman" w:hAnsi="Arial" w:cs="Arial"/>
                <w:color w:val="24292E"/>
                <w:sz w:val="22"/>
                <w:szCs w:val="22"/>
              </w:rPr>
            </w:rPrChange>
          </w:rPr>
          <w:t>P</w:t>
        </w:r>
      </w:ins>
      <w:del w:id="183" w:author="Benson-Hartman, Mary" w:date="2018-07-05T20:15:00Z">
        <w:r w:rsidR="008261FB" w:rsidRPr="00317AE6" w:rsidDel="003E6D8C">
          <w:rPr>
            <w:rFonts w:ascii="Arial" w:eastAsia="Times New Roman" w:hAnsi="Arial" w:cs="Arial"/>
            <w:b/>
            <w:color w:val="24292E"/>
            <w:sz w:val="22"/>
            <w:szCs w:val="22"/>
            <w:rPrChange w:id="184" w:author="Benson-Hartman, Mary" w:date="2018-07-05T20:36:00Z">
              <w:rPr>
                <w:rFonts w:ascii="Arial" w:eastAsia="Times New Roman" w:hAnsi="Arial" w:cs="Arial"/>
                <w:color w:val="24292E"/>
                <w:sz w:val="22"/>
                <w:szCs w:val="22"/>
              </w:rPr>
            </w:rPrChange>
          </w:rPr>
          <w:delText>p</w:delText>
        </w:r>
      </w:del>
      <w:r w:rsidR="008261FB" w:rsidRPr="00317AE6">
        <w:rPr>
          <w:rFonts w:ascii="Arial" w:eastAsia="Times New Roman" w:hAnsi="Arial" w:cs="Arial"/>
          <w:b/>
          <w:color w:val="24292E"/>
          <w:sz w:val="22"/>
          <w:szCs w:val="22"/>
          <w:rPrChange w:id="185" w:author="Benson-Hartman, Mary" w:date="2018-07-05T20:36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>roject</w:t>
      </w:r>
      <w:r w:rsidR="008261FB" w:rsidRPr="00317AE6">
        <w:rPr>
          <w:rFonts w:ascii="Arial" w:eastAsia="Times New Roman" w:hAnsi="Arial" w:cs="Arial"/>
          <w:color w:val="24292E"/>
          <w:sz w:val="22"/>
          <w:szCs w:val="22"/>
          <w:rPrChange w:id="186" w:author="Benson-Hartman, Mary" w:date="2018-07-05T20:36:00Z">
            <w:rPr>
              <w:rFonts w:eastAsia="Times New Roman"/>
            </w:rPr>
          </w:rPrChange>
        </w:rPr>
        <w:t xml:space="preserve"> and open with IDE</w:t>
      </w:r>
      <w:bookmarkEnd w:id="177"/>
      <w:ins w:id="187" w:author="Benson-Hartman, Mary" w:date="2018-07-05T20:16:00Z">
        <w:r w:rsidRPr="00317AE6">
          <w:rPr>
            <w:rFonts w:ascii="Arial" w:eastAsia="Times New Roman" w:hAnsi="Arial" w:cs="Arial"/>
            <w:color w:val="24292E"/>
            <w:sz w:val="22"/>
            <w:szCs w:val="22"/>
            <w:rPrChange w:id="188" w:author="Benson-Hartman, Mary" w:date="2018-07-05T20:36:00Z">
              <w:rPr>
                <w:rFonts w:eastAsia="Times New Roman"/>
              </w:rPr>
            </w:rPrChange>
          </w:rPr>
          <w:t>.</w:t>
        </w:r>
      </w:ins>
    </w:p>
    <w:p w14:paraId="03A089E0" w14:textId="3B2374F8" w:rsidR="0033389E" w:rsidRDefault="008261FB" w:rsidP="00317AE6">
      <w:pPr>
        <w:pStyle w:val="ListParagraph"/>
        <w:numPr>
          <w:ilvl w:val="0"/>
          <w:numId w:val="17"/>
        </w:numPr>
        <w:rPr>
          <w:ins w:id="189" w:author="Benson-Hartman, Mary" w:date="2018-07-05T20:40:00Z"/>
          <w:rFonts w:ascii="Arial" w:eastAsia="Times New Roman" w:hAnsi="Arial" w:cs="Arial"/>
          <w:b/>
          <w:color w:val="24292E"/>
          <w:sz w:val="22"/>
          <w:szCs w:val="22"/>
        </w:rPr>
        <w:pPrChange w:id="190" w:author="Benson-Hartman, Mary" w:date="2018-07-05T20:39:00Z">
          <w:pPr>
            <w:pStyle w:val="Heading1"/>
            <w:numPr>
              <w:numId w:val="11"/>
            </w:numPr>
            <w:ind w:left="720" w:hanging="360"/>
          </w:pPr>
        </w:pPrChange>
      </w:pPr>
      <w:bookmarkStart w:id="191" w:name="_Toc517971081"/>
      <w:r w:rsidRPr="00317AE6">
        <w:rPr>
          <w:rFonts w:ascii="Arial" w:eastAsia="Times New Roman" w:hAnsi="Arial" w:cs="Arial"/>
          <w:color w:val="24292E"/>
          <w:sz w:val="22"/>
          <w:szCs w:val="22"/>
          <w:rPrChange w:id="192" w:author="Benson-Hartman, Mary" w:date="2018-07-05T20:39:00Z">
            <w:rPr>
              <w:rFonts w:eastAsia="Times New Roman"/>
            </w:rPr>
          </w:rPrChange>
        </w:rPr>
        <w:t xml:space="preserve">Make </w:t>
      </w:r>
      <w:ins w:id="193" w:author="Benson-Hartman, Mary" w:date="2018-07-05T20:17:00Z">
        <w:r w:rsidR="00785706" w:rsidRPr="00317AE6">
          <w:rPr>
            <w:rFonts w:ascii="Arial" w:eastAsia="Times New Roman" w:hAnsi="Arial" w:cs="Arial"/>
            <w:color w:val="24292E"/>
            <w:sz w:val="22"/>
            <w:szCs w:val="22"/>
            <w:rPrChange w:id="194" w:author="Benson-Hartman, Mary" w:date="2018-07-05T20:39:00Z">
              <w:rPr>
                <w:rFonts w:eastAsia="Times New Roman"/>
              </w:rPr>
            </w:rPrChange>
          </w:rPr>
          <w:t xml:space="preserve">the </w:t>
        </w:r>
      </w:ins>
      <w:r w:rsidRPr="00317AE6">
        <w:rPr>
          <w:rFonts w:ascii="Arial" w:eastAsia="Times New Roman" w:hAnsi="Arial" w:cs="Arial"/>
          <w:color w:val="24292E"/>
          <w:sz w:val="22"/>
          <w:szCs w:val="22"/>
          <w:rPrChange w:id="195" w:author="Benson-Hartman, Mary" w:date="2018-07-05T20:39:00Z">
            <w:rPr>
              <w:rFonts w:eastAsia="Times New Roman"/>
            </w:rPr>
          </w:rPrChange>
        </w:rPr>
        <w:t xml:space="preserve">below entries to </w:t>
      </w:r>
      <w:proofErr w:type="spellStart"/>
      <w:r w:rsidRPr="00317AE6">
        <w:rPr>
          <w:rFonts w:ascii="Arial" w:eastAsia="Times New Roman" w:hAnsi="Arial" w:cs="Arial"/>
          <w:b/>
          <w:color w:val="24292E"/>
          <w:sz w:val="22"/>
          <w:szCs w:val="22"/>
          <w:rPrChange w:id="196" w:author="Benson-Hartman, Mary" w:date="2018-07-05T20:39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>application.properties</w:t>
      </w:r>
      <w:bookmarkEnd w:id="191"/>
      <w:proofErr w:type="spellEnd"/>
      <w:ins w:id="197" w:author="Benson-Hartman, Mary" w:date="2018-07-05T20:17:00Z">
        <w:r w:rsidR="00785706" w:rsidRPr="00317AE6">
          <w:rPr>
            <w:rFonts w:ascii="Arial" w:eastAsia="Times New Roman" w:hAnsi="Arial" w:cs="Arial"/>
            <w:b/>
            <w:color w:val="24292E"/>
            <w:sz w:val="22"/>
            <w:szCs w:val="22"/>
            <w:rPrChange w:id="198" w:author="Benson-Hartman, Mary" w:date="2018-07-05T20:39:00Z">
              <w:rPr>
                <w:rFonts w:eastAsia="Times New Roman"/>
                <w:b/>
              </w:rPr>
            </w:rPrChange>
          </w:rPr>
          <w:t>:</w:t>
        </w:r>
      </w:ins>
    </w:p>
    <w:p w14:paraId="3FD05983" w14:textId="77777777" w:rsidR="00317AE6" w:rsidRPr="00317AE6" w:rsidRDefault="00317AE6" w:rsidP="00317AE6">
      <w:pPr>
        <w:pStyle w:val="ListParagraph"/>
        <w:rPr>
          <w:rFonts w:ascii="Arial" w:eastAsia="Times New Roman" w:hAnsi="Arial" w:cs="Arial"/>
          <w:b/>
          <w:color w:val="24292E"/>
          <w:sz w:val="22"/>
          <w:szCs w:val="22"/>
          <w:rPrChange w:id="199" w:author="Benson-Hartman, Mary" w:date="2018-07-05T20:39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pPrChange w:id="200" w:author="Benson-Hartman, Mary" w:date="2018-07-05T20:40:00Z">
          <w:pPr>
            <w:pStyle w:val="Heading1"/>
            <w:numPr>
              <w:numId w:val="11"/>
            </w:numPr>
            <w:ind w:left="720" w:hanging="360"/>
          </w:pPr>
        </w:pPrChange>
      </w:pPr>
    </w:p>
    <w:p w14:paraId="40D60222" w14:textId="1B0DF1FB" w:rsidR="008261FB" w:rsidRPr="00785706" w:rsidRDefault="008261FB" w:rsidP="00486300">
      <w:pPr>
        <w:pStyle w:val="ListParagraph"/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  <w:rPrChange w:id="201" w:author="Benson-Hartman, Mary" w:date="2018-07-05T20:23:00Z">
            <w:rPr>
              <w:rFonts w:ascii="Arial" w:hAnsi="Arial" w:cs="Arial"/>
              <w:color w:val="323539"/>
              <w:sz w:val="22"/>
              <w:szCs w:val="22"/>
            </w:rPr>
          </w:rPrChange>
        </w:rPr>
      </w:pPr>
      <w:r w:rsidRPr="00785706">
        <w:rPr>
          <w:rFonts w:ascii="Courier New" w:hAnsi="Courier New" w:cs="Courier New"/>
          <w:color w:val="323539"/>
          <w:sz w:val="22"/>
          <w:szCs w:val="22"/>
          <w:rPrChange w:id="202" w:author="Benson-Hartman, Mary" w:date="2018-07-05T20:24:00Z">
            <w:rPr>
              <w:rFonts w:ascii="Arial" w:hAnsi="Arial" w:cs="Arial"/>
              <w:color w:val="323539"/>
              <w:sz w:val="22"/>
              <w:szCs w:val="22"/>
            </w:rPr>
          </w:rPrChange>
        </w:rPr>
        <w:t>spring</w:t>
      </w:r>
      <w:r w:rsidRPr="00785706">
        <w:rPr>
          <w:rFonts w:ascii="Courier New" w:hAnsi="Courier New" w:cs="Courier New"/>
          <w:color w:val="323539"/>
          <w:sz w:val="22"/>
          <w:szCs w:val="22"/>
          <w:rPrChange w:id="203" w:author="Benson-Hartman, Mary" w:date="2018-07-05T20:23:00Z">
            <w:rPr>
              <w:rFonts w:ascii="Arial" w:hAnsi="Arial" w:cs="Arial"/>
              <w:color w:val="323539"/>
              <w:sz w:val="22"/>
              <w:szCs w:val="22"/>
            </w:rPr>
          </w:rPrChange>
        </w:rPr>
        <w:t>.application.name=spring-cloud-config-server</w:t>
      </w:r>
    </w:p>
    <w:p w14:paraId="6D1CAF2F" w14:textId="0108EC80" w:rsidR="008261FB" w:rsidRPr="00785706" w:rsidRDefault="008261FB" w:rsidP="00486300">
      <w:pPr>
        <w:pStyle w:val="ListParagraph"/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  <w:rPrChange w:id="204" w:author="Benson-Hartman, Mary" w:date="2018-07-05T20:23:00Z">
            <w:rPr>
              <w:rFonts w:ascii="Arial" w:hAnsi="Arial" w:cs="Arial"/>
              <w:color w:val="323539"/>
              <w:sz w:val="22"/>
              <w:szCs w:val="22"/>
            </w:rPr>
          </w:rPrChange>
        </w:rPr>
      </w:pPr>
      <w:r w:rsidRPr="00785706">
        <w:rPr>
          <w:rFonts w:ascii="Courier New" w:hAnsi="Courier New" w:cs="Courier New"/>
          <w:color w:val="323539"/>
          <w:sz w:val="22"/>
          <w:szCs w:val="22"/>
          <w:rPrChange w:id="205" w:author="Benson-Hartman, Mary" w:date="2018-07-05T20:23:00Z">
            <w:rPr>
              <w:rFonts w:ascii="Arial" w:hAnsi="Arial" w:cs="Arial"/>
              <w:color w:val="323539"/>
              <w:sz w:val="22"/>
              <w:szCs w:val="22"/>
            </w:rPr>
          </w:rPrChange>
        </w:rPr>
        <w:lastRenderedPageBreak/>
        <w:t>server.port=8888</w:t>
      </w:r>
    </w:p>
    <w:p w14:paraId="0079A04E" w14:textId="4E659476" w:rsidR="008261FB" w:rsidRPr="00785706" w:rsidRDefault="008261FB" w:rsidP="00486300">
      <w:pPr>
        <w:pStyle w:val="ListParagraph"/>
        <w:shd w:val="clear" w:color="auto" w:fill="F6F6F6"/>
        <w:spacing w:before="360" w:after="58"/>
        <w:rPr>
          <w:rFonts w:ascii="Courier New" w:hAnsi="Courier New" w:cs="Courier New"/>
          <w:color w:val="323539"/>
          <w:sz w:val="22"/>
          <w:szCs w:val="22"/>
          <w:rPrChange w:id="206" w:author="Benson-Hartman, Mary" w:date="2018-07-05T20:23:00Z">
            <w:rPr>
              <w:rFonts w:ascii="Arial" w:hAnsi="Arial" w:cs="Arial"/>
              <w:color w:val="323539"/>
              <w:sz w:val="22"/>
              <w:szCs w:val="22"/>
            </w:rPr>
          </w:rPrChange>
        </w:rPr>
      </w:pPr>
      <w:r w:rsidRPr="00785706">
        <w:rPr>
          <w:rFonts w:ascii="Courier New" w:hAnsi="Courier New" w:cs="Courier New"/>
          <w:color w:val="323539"/>
          <w:sz w:val="22"/>
          <w:szCs w:val="22"/>
          <w:rPrChange w:id="207" w:author="Benson-Hartman, Mary" w:date="2018-07-05T20:23:00Z">
            <w:rPr>
              <w:rFonts w:ascii="Arial" w:hAnsi="Arial" w:cs="Arial"/>
              <w:color w:val="323539"/>
              <w:sz w:val="22"/>
              <w:szCs w:val="22"/>
            </w:rPr>
          </w:rPrChange>
        </w:rPr>
        <w:t>spring.cloud.config.server.git.uri=file://{git-localconfig-repo-path}</w:t>
      </w:r>
    </w:p>
    <w:p w14:paraId="5507781F" w14:textId="29FD41EB" w:rsidR="0033389E" w:rsidRPr="000B52B9" w:rsidRDefault="0033389E" w:rsidP="00486300">
      <w:pPr>
        <w:pStyle w:val="Heading1"/>
        <w:rPr>
          <w:rFonts w:ascii="Arial" w:eastAsia="Times New Roman" w:hAnsi="Arial" w:cs="Arial"/>
          <w:color w:val="24292E"/>
          <w:sz w:val="22"/>
          <w:szCs w:val="22"/>
          <w:bdr w:val="none" w:sz="0" w:space="0" w:color="auto" w:frame="1"/>
        </w:rPr>
      </w:pPr>
    </w:p>
    <w:p w14:paraId="1A98286A" w14:textId="0DFD67E2" w:rsidR="008261FB" w:rsidRPr="00317AE6" w:rsidRDefault="008261FB" w:rsidP="00317AE6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24292E"/>
          <w:sz w:val="22"/>
          <w:szCs w:val="22"/>
          <w:rPrChange w:id="208" w:author="Benson-Hartman, Mary" w:date="2018-07-05T20:41:00Z">
            <w:rPr>
              <w:rFonts w:eastAsia="Times New Roman"/>
            </w:rPr>
          </w:rPrChange>
        </w:rPr>
        <w:pPrChange w:id="209" w:author="Benson-Hartman, Mary" w:date="2018-07-05T20:41:00Z">
          <w:pPr>
            <w:pStyle w:val="Heading1"/>
            <w:numPr>
              <w:numId w:val="10"/>
            </w:numPr>
            <w:ind w:left="720" w:hanging="360"/>
          </w:pPr>
        </w:pPrChange>
      </w:pPr>
      <w:bookmarkStart w:id="210" w:name="_Toc517971082"/>
      <w:r w:rsidRPr="00317AE6">
        <w:rPr>
          <w:rFonts w:ascii="Arial" w:eastAsia="Times New Roman" w:hAnsi="Arial" w:cs="Arial"/>
          <w:color w:val="24292E"/>
          <w:sz w:val="22"/>
          <w:szCs w:val="22"/>
          <w:rPrChange w:id="211" w:author="Benson-Hartman, Mary" w:date="2018-07-05T20:41:00Z">
            <w:rPr>
              <w:rFonts w:eastAsia="Times New Roman"/>
            </w:rPr>
          </w:rPrChange>
        </w:rPr>
        <w:t xml:space="preserve">Change </w:t>
      </w:r>
      <w:r w:rsidRPr="00317AE6">
        <w:rPr>
          <w:rFonts w:ascii="Courier New" w:eastAsia="Times New Roman" w:hAnsi="Courier New" w:cs="Courier New"/>
          <w:color w:val="24292E"/>
          <w:sz w:val="22"/>
          <w:szCs w:val="22"/>
          <w:rPrChange w:id="212" w:author="Benson-Hartman, Mary" w:date="2018-07-05T20:41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 xml:space="preserve">git-localconfig-repo-path </w:t>
      </w:r>
      <w:r w:rsidRPr="00317AE6">
        <w:rPr>
          <w:rFonts w:ascii="Arial" w:eastAsia="Times New Roman" w:hAnsi="Arial" w:cs="Arial"/>
          <w:color w:val="24292E"/>
          <w:sz w:val="22"/>
          <w:szCs w:val="22"/>
          <w:rPrChange w:id="213" w:author="Benson-Hartman, Mary" w:date="2018-07-05T20:41:00Z">
            <w:rPr>
              <w:rFonts w:eastAsia="Times New Roman"/>
            </w:rPr>
          </w:rPrChange>
        </w:rPr>
        <w:t>with full path on your machine, you can also use</w:t>
      </w:r>
      <w:ins w:id="214" w:author="Benson-Hartman, Mary" w:date="2018-07-05T20:17:00Z">
        <w:r w:rsidR="00785706" w:rsidRPr="00317AE6">
          <w:rPr>
            <w:rFonts w:ascii="Arial" w:eastAsia="Times New Roman" w:hAnsi="Arial" w:cs="Arial"/>
            <w:color w:val="24292E"/>
            <w:sz w:val="22"/>
            <w:szCs w:val="22"/>
            <w:rPrChange w:id="215" w:author="Benson-Hartman, Mary" w:date="2018-07-05T20:41:00Z">
              <w:rPr>
                <w:rFonts w:eastAsia="Times New Roman"/>
              </w:rPr>
            </w:rPrChange>
          </w:rPr>
          <w:t xml:space="preserve"> the</w:t>
        </w:r>
      </w:ins>
      <w:r w:rsidRPr="00317AE6">
        <w:rPr>
          <w:rFonts w:ascii="Arial" w:eastAsia="Times New Roman" w:hAnsi="Arial" w:cs="Arial"/>
          <w:color w:val="24292E"/>
          <w:sz w:val="22"/>
          <w:szCs w:val="22"/>
          <w:rPrChange w:id="216" w:author="Benson-Hartman, Mary" w:date="2018-07-05T20:41:00Z">
            <w:rPr>
              <w:rFonts w:eastAsia="Times New Roman"/>
            </w:rPr>
          </w:rPrChange>
        </w:rPr>
        <w:t xml:space="preserve"> </w:t>
      </w:r>
      <w:proofErr w:type="spellStart"/>
      <w:r w:rsidRPr="00317AE6">
        <w:rPr>
          <w:rFonts w:ascii="Arial" w:eastAsia="Times New Roman" w:hAnsi="Arial" w:cs="Arial"/>
          <w:color w:val="24292E"/>
          <w:sz w:val="22"/>
          <w:szCs w:val="22"/>
          <w:rPrChange w:id="217" w:author="Benson-Hartman, Mary" w:date="2018-07-05T20:41:00Z">
            <w:rPr>
              <w:rFonts w:eastAsia="Times New Roman"/>
            </w:rPr>
          </w:rPrChange>
        </w:rPr>
        <w:t>github</w:t>
      </w:r>
      <w:proofErr w:type="spellEnd"/>
      <w:r w:rsidRPr="00317AE6">
        <w:rPr>
          <w:rFonts w:ascii="Arial" w:eastAsia="Times New Roman" w:hAnsi="Arial" w:cs="Arial"/>
          <w:color w:val="24292E"/>
          <w:sz w:val="22"/>
          <w:szCs w:val="22"/>
          <w:rPrChange w:id="218" w:author="Benson-Hartman, Mary" w:date="2018-07-05T20:41:00Z">
            <w:rPr>
              <w:rFonts w:eastAsia="Times New Roman"/>
            </w:rPr>
          </w:rPrChange>
        </w:rPr>
        <w:t xml:space="preserve"> file</w:t>
      </w:r>
      <w:bookmarkEnd w:id="210"/>
      <w:ins w:id="219" w:author="Benson-Hartman, Mary" w:date="2018-07-05T20:17:00Z">
        <w:r w:rsidR="00785706" w:rsidRPr="00317AE6">
          <w:rPr>
            <w:rFonts w:ascii="Arial" w:eastAsia="Times New Roman" w:hAnsi="Arial" w:cs="Arial"/>
            <w:color w:val="24292E"/>
            <w:sz w:val="22"/>
            <w:szCs w:val="22"/>
            <w:rPrChange w:id="220" w:author="Benson-Hartman, Mary" w:date="2018-07-05T20:41:00Z">
              <w:rPr>
                <w:rFonts w:eastAsia="Times New Roman"/>
              </w:rPr>
            </w:rPrChange>
          </w:rPr>
          <w:t>.</w:t>
        </w:r>
      </w:ins>
    </w:p>
    <w:p w14:paraId="5A531FB5" w14:textId="0E5B9B9D" w:rsidR="008261FB" w:rsidRDefault="008261FB" w:rsidP="00317AE6">
      <w:pPr>
        <w:pStyle w:val="ListParagraph"/>
        <w:numPr>
          <w:ilvl w:val="0"/>
          <w:numId w:val="17"/>
        </w:numPr>
        <w:rPr>
          <w:ins w:id="221" w:author="Benson-Hartman, Mary" w:date="2018-07-05T20:42:00Z"/>
          <w:rFonts w:ascii="Arial" w:eastAsia="Times New Roman" w:hAnsi="Arial" w:cs="Arial"/>
          <w:color w:val="24292E"/>
          <w:sz w:val="22"/>
          <w:szCs w:val="22"/>
        </w:rPr>
        <w:pPrChange w:id="222" w:author="Benson-Hartman, Mary" w:date="2018-07-05T20:41:00Z">
          <w:pPr>
            <w:pStyle w:val="Heading1"/>
            <w:numPr>
              <w:numId w:val="10"/>
            </w:numPr>
            <w:ind w:left="720" w:hanging="360"/>
          </w:pPr>
        </w:pPrChange>
      </w:pPr>
      <w:bookmarkStart w:id="223" w:name="_Toc517971083"/>
      <w:del w:id="224" w:author="Benson-Hartman, Mary" w:date="2018-07-05T20:18:00Z">
        <w:r w:rsidRPr="00317AE6" w:rsidDel="00785706">
          <w:rPr>
            <w:rFonts w:ascii="Arial" w:eastAsia="Times New Roman" w:hAnsi="Arial" w:cs="Arial"/>
            <w:color w:val="24292E"/>
            <w:sz w:val="22"/>
            <w:szCs w:val="22"/>
            <w:rPrChange w:id="225" w:author="Benson-Hartman, Mary" w:date="2018-07-05T20:41:00Z">
              <w:rPr>
                <w:rFonts w:eastAsia="Times New Roman"/>
              </w:rPr>
            </w:rPrChange>
          </w:rPr>
          <w:delText xml:space="preserve">add </w:delText>
        </w:r>
      </w:del>
      <w:ins w:id="226" w:author="Benson-Hartman, Mary" w:date="2018-07-05T20:18:00Z">
        <w:r w:rsidR="00785706" w:rsidRPr="00317AE6">
          <w:rPr>
            <w:rFonts w:ascii="Arial" w:eastAsia="Times New Roman" w:hAnsi="Arial" w:cs="Arial"/>
            <w:color w:val="24292E"/>
            <w:sz w:val="22"/>
            <w:szCs w:val="22"/>
            <w:rPrChange w:id="227" w:author="Benson-Hartman, Mary" w:date="2018-07-05T20:41:00Z">
              <w:rPr>
                <w:rFonts w:eastAsia="Times New Roman"/>
              </w:rPr>
            </w:rPrChange>
          </w:rPr>
          <w:t>A</w:t>
        </w:r>
        <w:r w:rsidR="00785706" w:rsidRPr="00317AE6">
          <w:rPr>
            <w:rFonts w:ascii="Arial" w:eastAsia="Times New Roman" w:hAnsi="Arial" w:cs="Arial"/>
            <w:color w:val="24292E"/>
            <w:sz w:val="22"/>
            <w:szCs w:val="22"/>
            <w:rPrChange w:id="228" w:author="Benson-Hartman, Mary" w:date="2018-07-05T20:41:00Z">
              <w:rPr>
                <w:rFonts w:eastAsia="Times New Roman"/>
              </w:rPr>
            </w:rPrChange>
          </w:rPr>
          <w:t xml:space="preserve">dd </w:t>
        </w:r>
      </w:ins>
      <w:r w:rsidRPr="00317AE6">
        <w:rPr>
          <w:rFonts w:ascii="Arial" w:eastAsia="Times New Roman" w:hAnsi="Arial" w:cs="Arial"/>
          <w:b/>
          <w:color w:val="24292E"/>
          <w:sz w:val="22"/>
          <w:szCs w:val="22"/>
          <w:rPrChange w:id="229" w:author="Benson-Hartman, Mary" w:date="2018-07-05T20:41:00Z">
            <w:rPr>
              <w:rFonts w:eastAsia="Times New Roman"/>
              <w:b/>
            </w:rPr>
          </w:rPrChange>
        </w:rPr>
        <w:t>@</w:t>
      </w:r>
      <w:proofErr w:type="spellStart"/>
      <w:r w:rsidRPr="00317AE6">
        <w:rPr>
          <w:rFonts w:ascii="Arial" w:eastAsia="Times New Roman" w:hAnsi="Arial" w:cs="Arial"/>
          <w:b/>
          <w:color w:val="24292E"/>
          <w:sz w:val="22"/>
          <w:szCs w:val="22"/>
          <w:rPrChange w:id="230" w:author="Benson-Hartman, Mary" w:date="2018-07-05T20:41:00Z">
            <w:rPr>
              <w:rFonts w:eastAsia="Times New Roman"/>
              <w:b/>
            </w:rPr>
          </w:rPrChange>
        </w:rPr>
        <w:t>EnableConfigServer</w:t>
      </w:r>
      <w:proofErr w:type="spellEnd"/>
      <w:r w:rsidRPr="00317AE6">
        <w:rPr>
          <w:rFonts w:ascii="Arial" w:eastAsia="Times New Roman" w:hAnsi="Arial" w:cs="Arial"/>
          <w:color w:val="24292E"/>
          <w:sz w:val="22"/>
          <w:szCs w:val="22"/>
          <w:rPrChange w:id="231" w:author="Benson-Hartman, Mary" w:date="2018-07-05T20:41:00Z">
            <w:rPr>
              <w:rFonts w:eastAsia="Times New Roman"/>
            </w:rPr>
          </w:rPrChange>
        </w:rPr>
        <w:t xml:space="preserve"> to com.optum.microservices.springcloudconfigserver.SpringCloudConfigServerApplication</w:t>
      </w:r>
      <w:bookmarkEnd w:id="223"/>
    </w:p>
    <w:p w14:paraId="78BAEAE4" w14:textId="77777777" w:rsidR="00317AE6" w:rsidRPr="00317AE6" w:rsidRDefault="00317AE6" w:rsidP="00317AE6">
      <w:pPr>
        <w:pStyle w:val="ListParagraph"/>
        <w:rPr>
          <w:rFonts w:ascii="Arial" w:eastAsia="Times New Roman" w:hAnsi="Arial" w:cs="Arial"/>
          <w:color w:val="24292E"/>
          <w:sz w:val="22"/>
          <w:szCs w:val="22"/>
          <w:rPrChange w:id="232" w:author="Benson-Hartman, Mary" w:date="2018-07-05T20:41:00Z">
            <w:rPr>
              <w:rFonts w:eastAsia="Times New Roman"/>
            </w:rPr>
          </w:rPrChange>
        </w:rPr>
        <w:pPrChange w:id="233" w:author="Benson-Hartman, Mary" w:date="2018-07-05T20:42:00Z">
          <w:pPr>
            <w:pStyle w:val="Heading1"/>
            <w:numPr>
              <w:numId w:val="10"/>
            </w:numPr>
            <w:ind w:left="720" w:hanging="360"/>
          </w:pPr>
        </w:pPrChange>
      </w:pPr>
    </w:p>
    <w:p w14:paraId="41F43B3F" w14:textId="77777777" w:rsidR="00340006" w:rsidRPr="002F79E2" w:rsidRDefault="008261FB" w:rsidP="00317AE6">
      <w:pPr>
        <w:rPr>
          <w:rFonts w:ascii="Arial" w:eastAsia="Times New Roman" w:hAnsi="Arial" w:cs="Arial"/>
          <w:b/>
          <w:color w:val="000000" w:themeColor="text1"/>
          <w:sz w:val="22"/>
          <w:szCs w:val="22"/>
        </w:rPr>
        <w:pPrChange w:id="234" w:author="Benson-Hartman, Mary" w:date="2018-07-05T20:41:00Z">
          <w:pPr>
            <w:pStyle w:val="Heading1"/>
          </w:pPr>
        </w:pPrChange>
      </w:pPr>
      <w:bookmarkStart w:id="235" w:name="_Toc517971084"/>
      <w:r w:rsidRPr="000B52B9">
        <w:rPr>
          <w:rFonts w:ascii="Arial" w:eastAsia="Times New Roman" w:hAnsi="Arial" w:cs="Arial"/>
          <w:color w:val="24292E"/>
          <w:sz w:val="22"/>
          <w:szCs w:val="22"/>
        </w:rPr>
        <w:t xml:space="preserve">Run spring cloud </w:t>
      </w:r>
      <w:proofErr w:type="spellStart"/>
      <w:r w:rsidRPr="000B52B9">
        <w:rPr>
          <w:rFonts w:ascii="Arial" w:eastAsia="Times New Roman" w:hAnsi="Arial" w:cs="Arial"/>
          <w:color w:val="24292E"/>
          <w:sz w:val="22"/>
          <w:szCs w:val="22"/>
        </w:rPr>
        <w:t>config</w:t>
      </w:r>
      <w:proofErr w:type="spellEnd"/>
      <w:r w:rsidRPr="000B52B9">
        <w:rPr>
          <w:rFonts w:ascii="Arial" w:eastAsia="Times New Roman" w:hAnsi="Arial" w:cs="Arial"/>
          <w:color w:val="24292E"/>
          <w:sz w:val="22"/>
          <w:szCs w:val="22"/>
        </w:rPr>
        <w:t xml:space="preserve"> server and </w:t>
      </w:r>
      <w:commentRangeStart w:id="236"/>
      <w:r w:rsidRPr="000B52B9">
        <w:rPr>
          <w:rFonts w:ascii="Arial" w:eastAsia="Times New Roman" w:hAnsi="Arial" w:cs="Arial"/>
          <w:color w:val="24292E"/>
          <w:sz w:val="22"/>
          <w:szCs w:val="22"/>
        </w:rPr>
        <w:t>hit</w:t>
      </w:r>
      <w:commentRangeEnd w:id="236"/>
      <w:r w:rsidR="00785706">
        <w:rPr>
          <w:rStyle w:val="CommentReference"/>
        </w:rPr>
        <w:commentReference w:id="236"/>
      </w:r>
      <w:r w:rsidRPr="000B52B9">
        <w:rPr>
          <w:rFonts w:ascii="Arial" w:eastAsia="Times New Roman" w:hAnsi="Arial" w:cs="Arial"/>
          <w:color w:val="24292E"/>
          <w:sz w:val="22"/>
          <w:szCs w:val="22"/>
        </w:rPr>
        <w:t xml:space="preserve"> URL </w:t>
      </w:r>
      <w:r w:rsidR="00BD5BD1">
        <w:fldChar w:fldCharType="begin"/>
      </w:r>
      <w:r w:rsidR="00BD5BD1">
        <w:instrText xml:space="preserve"> HYPERLINK "ht</w:instrText>
      </w:r>
      <w:r w:rsidR="00BD5BD1">
        <w:instrText xml:space="preserve">tp://localhost:8888/limits-service/default" </w:instrText>
      </w:r>
      <w:r w:rsidR="00BD5BD1">
        <w:fldChar w:fldCharType="separate"/>
      </w:r>
      <w:r w:rsidRPr="002F79E2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t>http://localhost:8888/limits-service/default</w:t>
      </w:r>
      <w:bookmarkEnd w:id="235"/>
      <w:r w:rsidR="00BD5BD1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</w:rPr>
        <w:fldChar w:fldCharType="end"/>
      </w:r>
    </w:p>
    <w:p w14:paraId="5191A738" w14:textId="77777777" w:rsidR="003246E6" w:rsidRPr="00A723D4" w:rsidRDefault="008261FB" w:rsidP="00486300">
      <w:pPr>
        <w:pStyle w:val="ListParagraph"/>
        <w:shd w:val="clear" w:color="auto" w:fill="F6F6F6"/>
        <w:spacing w:before="360" w:after="58"/>
        <w:rPr>
          <w:rFonts w:ascii="Courier New" w:eastAsia="Times New Roman" w:hAnsi="Courier New" w:cs="Courier New"/>
          <w:color w:val="000000" w:themeColor="text1"/>
          <w:sz w:val="22"/>
          <w:szCs w:val="22"/>
          <w:rPrChange w:id="237" w:author="Benson-Hartman, Mary" w:date="2018-07-05T20:25:00Z">
            <w:rPr>
              <w:rFonts w:ascii="Arial" w:eastAsia="Times New Roman" w:hAnsi="Arial" w:cs="Arial"/>
              <w:color w:val="000000" w:themeColor="text1"/>
              <w:sz w:val="22"/>
              <w:szCs w:val="22"/>
            </w:rPr>
          </w:rPrChange>
        </w:rPr>
      </w:pPr>
      <w:r w:rsidRPr="00A723D4">
        <w:rPr>
          <w:rFonts w:ascii="Courier New" w:hAnsi="Courier New" w:cs="Courier New"/>
          <w:color w:val="323539"/>
          <w:sz w:val="22"/>
          <w:szCs w:val="22"/>
          <w:rPrChange w:id="238" w:author="Benson-Hartman, Mary" w:date="2018-07-05T20:25:00Z">
            <w:rPr>
              <w:rFonts w:ascii="Arial" w:hAnsi="Arial" w:cs="Arial"/>
              <w:color w:val="323539"/>
              <w:sz w:val="22"/>
              <w:szCs w:val="22"/>
            </w:rPr>
          </w:rPrChange>
        </w:rPr>
        <w:t>{"name":"limits-service","profiles":["default"],"label":null,"version":"d7bbc8de7b6d61e4da2f8f20dcfea8b2</w:t>
      </w:r>
    </w:p>
    <w:p w14:paraId="390A7EE1" w14:textId="77777777" w:rsidR="001E6B27" w:rsidRDefault="001E6B27" w:rsidP="001E6B27">
      <w:pPr>
        <w:rPr>
          <w:ins w:id="239" w:author="Benson-Hartman, Mary" w:date="2018-07-05T20:48:00Z"/>
          <w:rFonts w:ascii="Arial" w:hAnsi="Arial" w:cs="Arial"/>
          <w:b/>
          <w:color w:val="000000" w:themeColor="text1"/>
          <w:sz w:val="22"/>
          <w:szCs w:val="22"/>
        </w:rPr>
        <w:pPrChange w:id="240" w:author="Benson-Hartman, Mary" w:date="2018-07-05T20:48:00Z">
          <w:pPr>
            <w:pStyle w:val="Heading1"/>
            <w:spacing w:line="480" w:lineRule="auto"/>
          </w:pPr>
        </w:pPrChange>
      </w:pPr>
    </w:p>
    <w:p w14:paraId="5BC8E62F" w14:textId="539867D9" w:rsidR="008261FB" w:rsidRPr="000B52B9" w:rsidRDefault="008261FB" w:rsidP="001E6B27">
      <w:pPr>
        <w:rPr>
          <w:rFonts w:ascii="Arial" w:hAnsi="Arial" w:cs="Arial"/>
          <w:b/>
          <w:color w:val="000000" w:themeColor="text1"/>
          <w:sz w:val="22"/>
          <w:szCs w:val="22"/>
        </w:rPr>
        <w:pPrChange w:id="241" w:author="Benson-Hartman, Mary" w:date="2018-07-05T20:48:00Z">
          <w:pPr>
            <w:pStyle w:val="Heading1"/>
            <w:spacing w:line="480" w:lineRule="auto"/>
          </w:pPr>
        </w:pPrChange>
      </w:pPr>
      <w:r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Step </w:t>
      </w:r>
      <w:r w:rsidR="00E83190">
        <w:rPr>
          <w:rFonts w:ascii="Arial" w:hAnsi="Arial" w:cs="Arial"/>
          <w:b/>
          <w:color w:val="000000" w:themeColor="text1"/>
          <w:sz w:val="22"/>
          <w:szCs w:val="22"/>
        </w:rPr>
        <w:t>3</w:t>
      </w:r>
      <w:r w:rsidR="00340006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: Change </w:t>
      </w:r>
      <w:del w:id="242" w:author="Benson-Hartman, Mary" w:date="2018-07-05T20:26:00Z">
        <w:r w:rsidR="00340006" w:rsidRPr="000B52B9" w:rsidDel="00A723D4">
          <w:rPr>
            <w:rFonts w:ascii="Arial" w:hAnsi="Arial" w:cs="Arial"/>
            <w:b/>
            <w:color w:val="000000" w:themeColor="text1"/>
            <w:sz w:val="22"/>
            <w:szCs w:val="22"/>
          </w:rPr>
          <w:delText xml:space="preserve">To </w:delText>
        </w:r>
      </w:del>
      <w:ins w:id="243" w:author="Benson-Hartman, Mary" w:date="2018-07-05T20:26:00Z">
        <w:r w:rsidR="00A723D4">
          <w:rPr>
            <w:rFonts w:ascii="Arial" w:hAnsi="Arial" w:cs="Arial"/>
            <w:b/>
            <w:color w:val="000000" w:themeColor="text1"/>
            <w:sz w:val="22"/>
            <w:szCs w:val="22"/>
          </w:rPr>
          <w:t>t</w:t>
        </w:r>
        <w:r w:rsidR="00A723D4" w:rsidRPr="000B52B9">
          <w:rPr>
            <w:rFonts w:ascii="Arial" w:hAnsi="Arial" w:cs="Arial"/>
            <w:b/>
            <w:color w:val="000000" w:themeColor="text1"/>
            <w:sz w:val="22"/>
            <w:szCs w:val="22"/>
          </w:rPr>
          <w:t xml:space="preserve">o </w:t>
        </w:r>
      </w:ins>
      <w:r w:rsidR="00340006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Limits-Service </w:t>
      </w:r>
      <w:del w:id="244" w:author="Benson-Hartman, Mary" w:date="2018-07-05T20:26:00Z">
        <w:r w:rsidR="00340006" w:rsidRPr="000B52B9" w:rsidDel="00A723D4">
          <w:rPr>
            <w:rFonts w:ascii="Arial" w:hAnsi="Arial" w:cs="Arial"/>
            <w:b/>
            <w:color w:val="000000" w:themeColor="text1"/>
            <w:sz w:val="22"/>
            <w:szCs w:val="22"/>
          </w:rPr>
          <w:delText xml:space="preserve">To </w:delText>
        </w:r>
      </w:del>
      <w:ins w:id="245" w:author="Benson-Hartman, Mary" w:date="2018-07-05T20:26:00Z">
        <w:r w:rsidR="00A723D4">
          <w:rPr>
            <w:rFonts w:ascii="Arial" w:hAnsi="Arial" w:cs="Arial"/>
            <w:b/>
            <w:color w:val="000000" w:themeColor="text1"/>
            <w:sz w:val="22"/>
            <w:szCs w:val="22"/>
          </w:rPr>
          <w:t>t</w:t>
        </w:r>
        <w:r w:rsidR="00A723D4" w:rsidRPr="000B52B9">
          <w:rPr>
            <w:rFonts w:ascii="Arial" w:hAnsi="Arial" w:cs="Arial"/>
            <w:b/>
            <w:color w:val="000000" w:themeColor="text1"/>
            <w:sz w:val="22"/>
            <w:szCs w:val="22"/>
          </w:rPr>
          <w:t xml:space="preserve">o </w:t>
        </w:r>
      </w:ins>
      <w:r w:rsidR="00340006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Read </w:t>
      </w:r>
      <w:del w:id="246" w:author="Benson-Hartman, Mary" w:date="2018-07-05T20:26:00Z">
        <w:r w:rsidR="00340006" w:rsidRPr="000B52B9" w:rsidDel="00A723D4">
          <w:rPr>
            <w:rFonts w:ascii="Arial" w:hAnsi="Arial" w:cs="Arial"/>
            <w:b/>
            <w:color w:val="000000" w:themeColor="text1"/>
            <w:sz w:val="22"/>
            <w:szCs w:val="22"/>
          </w:rPr>
          <w:delText xml:space="preserve">From </w:delText>
        </w:r>
      </w:del>
      <w:ins w:id="247" w:author="Benson-Hartman, Mary" w:date="2018-07-05T20:26:00Z">
        <w:r w:rsidR="00A723D4">
          <w:rPr>
            <w:rFonts w:ascii="Arial" w:hAnsi="Arial" w:cs="Arial"/>
            <w:b/>
            <w:color w:val="000000" w:themeColor="text1"/>
            <w:sz w:val="22"/>
            <w:szCs w:val="22"/>
          </w:rPr>
          <w:t>f</w:t>
        </w:r>
        <w:r w:rsidR="00A723D4" w:rsidRPr="000B52B9">
          <w:rPr>
            <w:rFonts w:ascii="Arial" w:hAnsi="Arial" w:cs="Arial"/>
            <w:b/>
            <w:color w:val="000000" w:themeColor="text1"/>
            <w:sz w:val="22"/>
            <w:szCs w:val="22"/>
          </w:rPr>
          <w:t xml:space="preserve">rom </w:t>
        </w:r>
      </w:ins>
      <w:r w:rsidR="00340006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Spring Cloud </w:t>
      </w:r>
      <w:proofErr w:type="spellStart"/>
      <w:r w:rsidR="00340006" w:rsidRPr="000B52B9">
        <w:rPr>
          <w:rFonts w:ascii="Arial" w:hAnsi="Arial" w:cs="Arial"/>
          <w:b/>
          <w:color w:val="000000" w:themeColor="text1"/>
          <w:sz w:val="22"/>
          <w:szCs w:val="22"/>
        </w:rPr>
        <w:t>Config</w:t>
      </w:r>
      <w:proofErr w:type="spellEnd"/>
      <w:r w:rsidR="00340006" w:rsidRPr="000B52B9">
        <w:rPr>
          <w:rFonts w:ascii="Arial" w:hAnsi="Arial" w:cs="Arial"/>
          <w:b/>
          <w:color w:val="000000" w:themeColor="text1"/>
          <w:sz w:val="22"/>
          <w:szCs w:val="22"/>
        </w:rPr>
        <w:t xml:space="preserve"> Server</w:t>
      </w:r>
    </w:p>
    <w:p w14:paraId="453386EB" w14:textId="77777777" w:rsidR="008261FB" w:rsidRPr="001E6B27" w:rsidRDefault="008261FB" w:rsidP="001E6B27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24292E"/>
          <w:sz w:val="22"/>
          <w:szCs w:val="22"/>
          <w:rPrChange w:id="248" w:author="Benson-Hartman, Mary" w:date="2018-07-05T20:48:00Z">
            <w:rPr>
              <w:rFonts w:eastAsia="Times New Roman"/>
            </w:rPr>
          </w:rPrChange>
        </w:rPr>
        <w:pPrChange w:id="249" w:author="Benson-Hartman, Mary" w:date="2018-07-05T20:48:00Z">
          <w:pPr>
            <w:pStyle w:val="Heading1"/>
            <w:numPr>
              <w:numId w:val="9"/>
            </w:numPr>
            <w:ind w:left="720" w:hanging="360"/>
          </w:pPr>
        </w:pPrChange>
      </w:pPr>
      <w:bookmarkStart w:id="250" w:name="_Toc517971086"/>
      <w:r w:rsidRPr="001E6B27">
        <w:rPr>
          <w:rFonts w:ascii="Arial" w:eastAsia="Times New Roman" w:hAnsi="Arial" w:cs="Arial"/>
          <w:color w:val="24292E"/>
          <w:sz w:val="22"/>
          <w:szCs w:val="22"/>
          <w:rPrChange w:id="251" w:author="Benson-Hartman, Mary" w:date="2018-07-05T20:48:00Z">
            <w:rPr>
              <w:rFonts w:eastAsia="Times New Roman"/>
            </w:rPr>
          </w:rPrChange>
        </w:rPr>
        <w:t xml:space="preserve">Rename </w:t>
      </w:r>
      <w:r w:rsidRPr="001E6B27">
        <w:rPr>
          <w:rFonts w:ascii="Arial" w:eastAsia="Times New Roman" w:hAnsi="Arial" w:cs="Arial"/>
          <w:b/>
          <w:color w:val="24292E"/>
          <w:sz w:val="22"/>
          <w:szCs w:val="22"/>
          <w:rPrChange w:id="252" w:author="Benson-Hartman, Mary" w:date="2018-07-05T20:48:00Z">
            <w:rPr>
              <w:rFonts w:eastAsia="Times New Roman"/>
            </w:rPr>
          </w:rPrChange>
        </w:rPr>
        <w:t>application.properties</w:t>
      </w:r>
      <w:r w:rsidRPr="001E6B27">
        <w:rPr>
          <w:rFonts w:ascii="Arial" w:eastAsia="Times New Roman" w:hAnsi="Arial" w:cs="Arial"/>
          <w:color w:val="24292E"/>
          <w:sz w:val="22"/>
          <w:szCs w:val="22"/>
          <w:rPrChange w:id="253" w:author="Benson-Hartman, Mary" w:date="2018-07-05T20:48:00Z">
            <w:rPr>
              <w:rFonts w:eastAsia="Times New Roman"/>
            </w:rPr>
          </w:rPrChange>
        </w:rPr>
        <w:t xml:space="preserve"> inside limits-service to </w:t>
      </w:r>
      <w:r w:rsidRPr="001E6B27">
        <w:rPr>
          <w:rFonts w:ascii="Arial" w:eastAsia="Times New Roman" w:hAnsi="Arial" w:cs="Arial"/>
          <w:b/>
          <w:color w:val="24292E"/>
          <w:sz w:val="22"/>
          <w:szCs w:val="22"/>
          <w:rPrChange w:id="254" w:author="Benson-Hartman, Mary" w:date="2018-07-05T20:48:00Z">
            <w:rPr>
              <w:rFonts w:eastAsia="Times New Roman"/>
            </w:rPr>
          </w:rPrChange>
        </w:rPr>
        <w:t>bootstrap.properties</w:t>
      </w:r>
      <w:bookmarkEnd w:id="250"/>
    </w:p>
    <w:p w14:paraId="64CBCA26" w14:textId="77777777" w:rsidR="008261FB" w:rsidRPr="009E0E88" w:rsidRDefault="008261FB" w:rsidP="009E0E88">
      <w:pPr>
        <w:pStyle w:val="ListParagraph"/>
        <w:numPr>
          <w:ilvl w:val="0"/>
          <w:numId w:val="18"/>
        </w:numPr>
        <w:rPr>
          <w:rFonts w:ascii="Arial" w:eastAsia="Times New Roman" w:hAnsi="Arial" w:cs="Arial"/>
          <w:color w:val="24292E"/>
          <w:sz w:val="22"/>
          <w:szCs w:val="22"/>
          <w:rPrChange w:id="255" w:author="Benson-Hartman, Mary" w:date="2018-07-05T20:58:00Z">
            <w:rPr>
              <w:rFonts w:eastAsia="Times New Roman"/>
            </w:rPr>
          </w:rPrChange>
        </w:rPr>
        <w:pPrChange w:id="256" w:author="Benson-Hartman, Mary" w:date="2018-07-05T20:58:00Z">
          <w:pPr>
            <w:pStyle w:val="Heading1"/>
            <w:numPr>
              <w:numId w:val="9"/>
            </w:numPr>
            <w:ind w:left="720" w:hanging="360"/>
          </w:pPr>
        </w:pPrChange>
      </w:pPr>
      <w:bookmarkStart w:id="257" w:name="_Toc517971087"/>
      <w:r w:rsidRPr="009E0E88">
        <w:rPr>
          <w:rFonts w:ascii="Arial" w:eastAsia="Times New Roman" w:hAnsi="Arial" w:cs="Arial"/>
          <w:color w:val="24292E"/>
          <w:sz w:val="22"/>
          <w:szCs w:val="22"/>
          <w:rPrChange w:id="258" w:author="Benson-Hartman, Mary" w:date="2018-07-05T20:58:00Z">
            <w:rPr>
              <w:rFonts w:eastAsia="Times New Roman"/>
            </w:rPr>
          </w:rPrChange>
        </w:rPr>
        <w:t xml:space="preserve">Add </w:t>
      </w:r>
      <w:proofErr w:type="spellStart"/>
      <w:r w:rsidRPr="009E0E88">
        <w:rPr>
          <w:rFonts w:ascii="Arial" w:eastAsia="Times New Roman" w:hAnsi="Arial" w:cs="Arial"/>
          <w:color w:val="24292E"/>
          <w:sz w:val="22"/>
          <w:szCs w:val="22"/>
          <w:rPrChange w:id="259" w:author="Benson-Hartman, Mary" w:date="2018-07-05T20:58:00Z">
            <w:rPr>
              <w:rFonts w:eastAsia="Times New Roman"/>
            </w:rPr>
          </w:rPrChange>
        </w:rPr>
        <w:t>spring.cloud.config.uri</w:t>
      </w:r>
      <w:proofErr w:type="spellEnd"/>
      <w:r w:rsidRPr="009E0E88">
        <w:rPr>
          <w:rFonts w:ascii="Arial" w:eastAsia="Times New Roman" w:hAnsi="Arial" w:cs="Arial"/>
          <w:color w:val="24292E"/>
          <w:sz w:val="22"/>
          <w:szCs w:val="22"/>
          <w:rPrChange w:id="260" w:author="Benson-Hartman, Mary" w:date="2018-07-05T20:58:00Z">
            <w:rPr>
              <w:rFonts w:eastAsia="Times New Roman"/>
            </w:rPr>
          </w:rPrChange>
        </w:rPr>
        <w:t>=</w:t>
      </w:r>
      <w:r w:rsidR="00BD5BD1">
        <w:fldChar w:fldCharType="begin"/>
      </w:r>
      <w:r w:rsidR="00BD5BD1">
        <w:instrText xml:space="preserve"> HYPERLINK "http://localhost:8888/" </w:instrText>
      </w:r>
      <w:r w:rsidR="00BD5BD1">
        <w:fldChar w:fldCharType="separate"/>
      </w:r>
      <w:r w:rsidRPr="009E0E88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rPrChange w:id="261" w:author="Benson-Hartman, Mary" w:date="2018-07-05T20:58:00Z">
            <w:rPr>
              <w:rFonts w:eastAsia="Times New Roman"/>
              <w:b/>
              <w:color w:val="000000" w:themeColor="text1"/>
              <w:u w:val="single"/>
            </w:rPr>
          </w:rPrChange>
        </w:rPr>
        <w:t>http://localhost:8888</w:t>
      </w:r>
      <w:r w:rsidR="00BD5BD1" w:rsidRPr="009E0E88">
        <w:rPr>
          <w:rFonts w:ascii="Arial" w:eastAsia="Times New Roman" w:hAnsi="Arial" w:cs="Arial"/>
          <w:b/>
          <w:color w:val="000000" w:themeColor="text1"/>
          <w:sz w:val="22"/>
          <w:szCs w:val="22"/>
          <w:u w:val="single"/>
          <w:rPrChange w:id="262" w:author="Benson-Hartman, Mary" w:date="2018-07-05T20:58:00Z">
            <w:rPr>
              <w:rFonts w:eastAsia="Times New Roman"/>
              <w:b/>
              <w:color w:val="000000" w:themeColor="text1"/>
              <w:u w:val="single"/>
            </w:rPr>
          </w:rPrChange>
        </w:rPr>
        <w:fldChar w:fldCharType="end"/>
      </w:r>
      <w:r w:rsidRPr="009E0E88">
        <w:rPr>
          <w:rFonts w:ascii="Arial" w:eastAsia="Times New Roman" w:hAnsi="Arial" w:cs="Arial"/>
          <w:color w:val="24292E"/>
          <w:sz w:val="22"/>
          <w:szCs w:val="22"/>
          <w:rPrChange w:id="263" w:author="Benson-Hartman, Mary" w:date="2018-07-05T20:58:00Z">
            <w:rPr>
              <w:rFonts w:eastAsia="Times New Roman"/>
            </w:rPr>
          </w:rPrChange>
        </w:rPr>
        <w:t xml:space="preserve"> to </w:t>
      </w:r>
      <w:proofErr w:type="spellStart"/>
      <w:r w:rsidRPr="009E0E88">
        <w:rPr>
          <w:rFonts w:ascii="Arial" w:eastAsia="Times New Roman" w:hAnsi="Arial" w:cs="Arial"/>
          <w:b/>
          <w:color w:val="24292E"/>
          <w:sz w:val="22"/>
          <w:szCs w:val="22"/>
          <w:rPrChange w:id="264" w:author="Benson-Hartman, Mary" w:date="2018-07-05T20:58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>bootstrap.properties</w:t>
      </w:r>
      <w:bookmarkEnd w:id="257"/>
      <w:proofErr w:type="spellEnd"/>
    </w:p>
    <w:p w14:paraId="7916F967" w14:textId="351BCABD" w:rsidR="008261FB" w:rsidRPr="001E6B27" w:rsidRDefault="008261FB" w:rsidP="001E6B27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24292E"/>
          <w:sz w:val="22"/>
          <w:szCs w:val="22"/>
          <w:rPrChange w:id="265" w:author="Benson-Hartman, Mary" w:date="2018-07-05T20:49:00Z">
            <w:rPr>
              <w:rFonts w:eastAsia="Times New Roman"/>
            </w:rPr>
          </w:rPrChange>
        </w:rPr>
        <w:pPrChange w:id="266" w:author="Benson-Hartman, Mary" w:date="2018-07-05T20:49:00Z">
          <w:pPr>
            <w:pStyle w:val="Heading1"/>
            <w:numPr>
              <w:numId w:val="9"/>
            </w:numPr>
            <w:ind w:left="720" w:hanging="360"/>
          </w:pPr>
        </w:pPrChange>
      </w:pPr>
      <w:bookmarkStart w:id="267" w:name="_Toc517971088"/>
      <w:r w:rsidRPr="001E6B27">
        <w:rPr>
          <w:rFonts w:ascii="Arial" w:eastAsia="Times New Roman" w:hAnsi="Arial" w:cs="Arial"/>
          <w:color w:val="24292E"/>
          <w:sz w:val="22"/>
          <w:szCs w:val="22"/>
          <w:rPrChange w:id="268" w:author="Benson-Hartman, Mary" w:date="2018-07-05T20:49:00Z">
            <w:rPr>
              <w:rFonts w:eastAsia="Times New Roman"/>
            </w:rPr>
          </w:rPrChange>
        </w:rPr>
        <w:t xml:space="preserve">Run </w:t>
      </w:r>
      <w:ins w:id="269" w:author="Benson-Hartman, Mary" w:date="2018-07-05T20:27:00Z">
        <w:r w:rsidR="00A723D4" w:rsidRPr="001E6B27">
          <w:rPr>
            <w:rFonts w:ascii="Arial" w:eastAsia="Times New Roman" w:hAnsi="Arial" w:cs="Arial"/>
            <w:color w:val="24292E"/>
            <w:sz w:val="22"/>
            <w:szCs w:val="22"/>
            <w:rPrChange w:id="270" w:author="Benson-Hartman, Mary" w:date="2018-07-05T20:49:00Z">
              <w:rPr>
                <w:rFonts w:eastAsia="Times New Roman"/>
              </w:rPr>
            </w:rPrChange>
          </w:rPr>
          <w:t xml:space="preserve">the 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271" w:author="Benson-Hartman, Mary" w:date="2018-07-05T20:49:00Z">
            <w:rPr>
              <w:rFonts w:eastAsia="Times New Roman"/>
            </w:rPr>
          </w:rPrChange>
        </w:rPr>
        <w:t>application and now</w:t>
      </w:r>
      <w:ins w:id="272" w:author="Benson-Hartman, Mary" w:date="2018-07-05T20:28:00Z">
        <w:r w:rsidR="00A723D4" w:rsidRPr="001E6B27">
          <w:rPr>
            <w:rFonts w:ascii="Arial" w:eastAsia="Times New Roman" w:hAnsi="Arial" w:cs="Arial"/>
            <w:color w:val="24292E"/>
            <w:sz w:val="22"/>
            <w:szCs w:val="22"/>
            <w:rPrChange w:id="273" w:author="Benson-Hartman, Mary" w:date="2018-07-05T20:49:00Z">
              <w:rPr>
                <w:rFonts w:eastAsia="Times New Roman"/>
              </w:rPr>
            </w:rPrChange>
          </w:rPr>
          <w:t>,</w:t>
        </w:r>
      </w:ins>
      <w:r w:rsidRPr="001E6B27">
        <w:rPr>
          <w:rFonts w:ascii="Arial" w:eastAsia="Times New Roman" w:hAnsi="Arial" w:cs="Arial"/>
          <w:color w:val="24292E"/>
          <w:sz w:val="22"/>
          <w:szCs w:val="22"/>
          <w:rPrChange w:id="274" w:author="Benson-Hartman, Mary" w:date="2018-07-05T20:49:00Z">
            <w:rPr>
              <w:rFonts w:eastAsia="Times New Roman"/>
            </w:rPr>
          </w:rPrChange>
        </w:rPr>
        <w:t xml:space="preserve"> </w:t>
      </w:r>
      <w:r w:rsidRPr="001E6B27">
        <w:rPr>
          <w:rFonts w:ascii="Arial" w:eastAsia="Times New Roman" w:hAnsi="Arial" w:cs="Arial"/>
          <w:b/>
          <w:color w:val="24292E"/>
          <w:sz w:val="22"/>
          <w:szCs w:val="22"/>
          <w:rPrChange w:id="275" w:author="Benson-Hartman, Mary" w:date="2018-07-05T20:49:00Z">
            <w:rPr>
              <w:rFonts w:ascii="Arial" w:eastAsia="Times New Roman" w:hAnsi="Arial" w:cs="Arial"/>
              <w:color w:val="24292E"/>
              <w:sz w:val="22"/>
              <w:szCs w:val="22"/>
            </w:rPr>
          </w:rPrChange>
        </w:rPr>
        <w:t>limit service</w:t>
      </w:r>
      <w:r w:rsidRPr="001E6B27">
        <w:rPr>
          <w:rFonts w:ascii="Arial" w:eastAsia="Times New Roman" w:hAnsi="Arial" w:cs="Arial"/>
          <w:color w:val="24292E"/>
          <w:sz w:val="22"/>
          <w:szCs w:val="22"/>
          <w:rPrChange w:id="276" w:author="Benson-Hartman, Mary" w:date="2018-07-05T20:49:00Z">
            <w:rPr>
              <w:rFonts w:eastAsia="Times New Roman"/>
            </w:rPr>
          </w:rPrChange>
        </w:rPr>
        <w:t xml:space="preserve"> </w:t>
      </w:r>
      <w:commentRangeStart w:id="277"/>
      <w:r w:rsidRPr="001E6B27">
        <w:rPr>
          <w:rFonts w:ascii="Arial" w:eastAsia="Times New Roman" w:hAnsi="Arial" w:cs="Arial"/>
          <w:color w:val="24292E"/>
          <w:sz w:val="22"/>
          <w:szCs w:val="22"/>
          <w:rPrChange w:id="278" w:author="Benson-Hartman, Mary" w:date="2018-07-05T20:49:00Z">
            <w:rPr>
              <w:rFonts w:eastAsia="Times New Roman"/>
            </w:rPr>
          </w:rPrChange>
        </w:rPr>
        <w:t xml:space="preserve">will read property </w:t>
      </w:r>
      <w:commentRangeEnd w:id="277"/>
      <w:r w:rsidR="00A723D4">
        <w:rPr>
          <w:rStyle w:val="CommentReference"/>
        </w:rPr>
        <w:commentReference w:id="277"/>
      </w:r>
      <w:r w:rsidRPr="001E6B27">
        <w:rPr>
          <w:rFonts w:ascii="Arial" w:eastAsia="Times New Roman" w:hAnsi="Arial" w:cs="Arial"/>
          <w:color w:val="24292E"/>
          <w:sz w:val="22"/>
          <w:szCs w:val="22"/>
          <w:rPrChange w:id="279" w:author="Benson-Hartman, Mary" w:date="2018-07-05T20:49:00Z">
            <w:rPr>
              <w:rFonts w:eastAsia="Times New Roman"/>
            </w:rPr>
          </w:rPrChange>
        </w:rPr>
        <w:t>from spring-cloud-</w:t>
      </w:r>
      <w:proofErr w:type="spellStart"/>
      <w:r w:rsidRPr="001E6B27">
        <w:rPr>
          <w:rFonts w:ascii="Arial" w:eastAsia="Times New Roman" w:hAnsi="Arial" w:cs="Arial"/>
          <w:color w:val="24292E"/>
          <w:sz w:val="22"/>
          <w:szCs w:val="22"/>
          <w:rPrChange w:id="280" w:author="Benson-Hartman, Mary" w:date="2018-07-05T20:49:00Z">
            <w:rPr>
              <w:rFonts w:eastAsia="Times New Roman"/>
            </w:rPr>
          </w:rPrChange>
        </w:rPr>
        <w:t>config</w:t>
      </w:r>
      <w:proofErr w:type="spellEnd"/>
      <w:r w:rsidRPr="001E6B27">
        <w:rPr>
          <w:rFonts w:ascii="Arial" w:eastAsia="Times New Roman" w:hAnsi="Arial" w:cs="Arial"/>
          <w:color w:val="24292E"/>
          <w:sz w:val="22"/>
          <w:szCs w:val="22"/>
          <w:rPrChange w:id="281" w:author="Benson-Hartman, Mary" w:date="2018-07-05T20:49:00Z">
            <w:rPr>
              <w:rFonts w:eastAsia="Times New Roman"/>
            </w:rPr>
          </w:rPrChange>
        </w:rPr>
        <w:t>-server running on port 8888.</w:t>
      </w:r>
      <w:bookmarkEnd w:id="267"/>
    </w:p>
    <w:p w14:paraId="016AF050" w14:textId="77777777" w:rsidR="008261FB" w:rsidRDefault="008261FB"/>
    <w:sectPr w:rsidR="008261FB" w:rsidSect="008971A7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0" w:author="Benson-Hartman, Mary" w:date="2018-07-05T21:00:00Z" w:initials="MBH">
    <w:p w14:paraId="4D816840" w14:textId="21B6B445" w:rsidR="00CD27EE" w:rsidRDefault="00CD27EE">
      <w:pPr>
        <w:pStyle w:val="CommentText"/>
      </w:pPr>
      <w:r>
        <w:rPr>
          <w:rStyle w:val="CommentReference"/>
        </w:rPr>
        <w:annotationRef/>
      </w:r>
      <w:r>
        <w:t>Note to ES – Please replace the X with the number of minutes this exercise will take. Thank you.</w:t>
      </w:r>
    </w:p>
  </w:comment>
  <w:comment w:id="115" w:author="Benson-Hartman, Mary" w:date="2018-07-05T21:00:00Z" w:initials="MBH">
    <w:p w14:paraId="188B8F0D" w14:textId="203E557D" w:rsidR="003E6D8C" w:rsidRDefault="003E6D8C">
      <w:pPr>
        <w:pStyle w:val="CommentText"/>
      </w:pPr>
      <w:r>
        <w:rPr>
          <w:rStyle w:val="CommentReference"/>
        </w:rPr>
        <w:annotationRef/>
      </w:r>
      <w:r>
        <w:t>Note to ES – This is confusing – make this bullet point more understandable.</w:t>
      </w:r>
    </w:p>
  </w:comment>
  <w:comment w:id="236" w:author="Benson-Hartman, Mary" w:date="2018-07-05T21:00:00Z" w:initials="MBH">
    <w:p w14:paraId="00E09DB1" w14:textId="7AD9D548" w:rsidR="00785706" w:rsidRDefault="00785706" w:rsidP="00785706">
      <w:pPr>
        <w:pStyle w:val="CommentText"/>
      </w:pPr>
      <w:r>
        <w:rPr>
          <w:rStyle w:val="CommentReference"/>
        </w:rPr>
        <w:annotationRef/>
      </w:r>
      <w:r>
        <w:t xml:space="preserve">Note to ES – Is “hit” correct? Should it read “Run spring cloud </w:t>
      </w:r>
      <w:proofErr w:type="spellStart"/>
      <w:r>
        <w:t>config</w:t>
      </w:r>
      <w:proofErr w:type="spellEnd"/>
      <w:r>
        <w:t xml:space="preserve"> server and click the URL http://localhost:8888/limits-service/default”</w:t>
      </w:r>
    </w:p>
    <w:p w14:paraId="788B85A8" w14:textId="6CB05460" w:rsidR="00785706" w:rsidRDefault="00785706" w:rsidP="00785706">
      <w:pPr>
        <w:pStyle w:val="CommentText"/>
      </w:pPr>
      <w:r>
        <w:t>Or, replace the word “click” with “go to”</w:t>
      </w:r>
    </w:p>
  </w:comment>
  <w:comment w:id="277" w:author="Benson-Hartman, Mary" w:date="2018-07-05T21:00:00Z" w:initials="MBH">
    <w:p w14:paraId="78DC190A" w14:textId="77777777" w:rsidR="00A723D4" w:rsidRDefault="00A723D4">
      <w:pPr>
        <w:pStyle w:val="CommentText"/>
      </w:pPr>
      <w:r>
        <w:rPr>
          <w:rStyle w:val="CommentReference"/>
        </w:rPr>
        <w:annotationRef/>
      </w:r>
      <w:r>
        <w:t>Note to ES – Should this read “will read the properties “</w:t>
      </w:r>
    </w:p>
    <w:p w14:paraId="063D7268" w14:textId="2EB9A000" w:rsidR="00A723D4" w:rsidRDefault="00A723D4">
      <w:pPr>
        <w:pStyle w:val="CommentText"/>
      </w:pPr>
      <w:r>
        <w:t>Please correct as necessary to read more clearly.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450A5B" w14:textId="77777777" w:rsidR="00BD5BD1" w:rsidRDefault="00BD5BD1" w:rsidP="00EA3978">
      <w:r>
        <w:separator/>
      </w:r>
    </w:p>
  </w:endnote>
  <w:endnote w:type="continuationSeparator" w:id="0">
    <w:p w14:paraId="6F663669" w14:textId="77777777" w:rsidR="00BD5BD1" w:rsidRDefault="00BD5BD1" w:rsidP="00EA3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381352"/>
      <w:docPartObj>
        <w:docPartGallery w:val="Page Numbers (Top of Page)"/>
        <w:docPartUnique/>
      </w:docPartObj>
    </w:sdtPr>
    <w:sdtEndPr/>
    <w:sdtContent>
      <w:p w14:paraId="1E47E885" w14:textId="77777777" w:rsidR="00EA3978" w:rsidRPr="00EA3978" w:rsidRDefault="00EA3978" w:rsidP="00EA3978">
        <w:pPr>
          <w:pStyle w:val="Footer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2F7A79">
          <w:rPr>
            <w:b/>
            <w:bCs/>
            <w:noProof/>
          </w:rPr>
          <w:t>2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2F7A79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rPr>
            <w:b/>
            <w:bCs/>
          </w:rPr>
          <w:tab/>
        </w:r>
        <w:r>
          <w:rPr>
            <w:b/>
            <w:bCs/>
          </w:rPr>
          <w:tab/>
          <w:t xml:space="preserve">          </w:t>
        </w:r>
        <w:r w:rsidRPr="006B52C6">
          <w:t xml:space="preserve">Confidential and proprietary  |  </w:t>
        </w:r>
        <w:r>
          <w:t>Optum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304F72" w14:textId="77777777" w:rsidR="00BD5BD1" w:rsidRDefault="00BD5BD1" w:rsidP="00EA3978">
      <w:r>
        <w:separator/>
      </w:r>
    </w:p>
  </w:footnote>
  <w:footnote w:type="continuationSeparator" w:id="0">
    <w:p w14:paraId="30C8EAC8" w14:textId="77777777" w:rsidR="00BD5BD1" w:rsidRDefault="00BD5BD1" w:rsidP="00EA39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3925A" w14:textId="77777777" w:rsidR="00EA3978" w:rsidRDefault="00EA3978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34AA033B" wp14:editId="794ACDE4">
          <wp:simplePos x="0" y="0"/>
          <wp:positionH relativeFrom="page">
            <wp:posOffset>393700</wp:posOffset>
          </wp:positionH>
          <wp:positionV relativeFrom="page">
            <wp:posOffset>182245</wp:posOffset>
          </wp:positionV>
          <wp:extent cx="1590675" cy="584835"/>
          <wp:effectExtent l="0" t="0" r="9525" b="5715"/>
          <wp:wrapSquare wrapText="bothSides"/>
          <wp:docPr id="30" name="Picture 30" descr="OPTUM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OPTUM_RGB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84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844"/>
    <w:multiLevelType w:val="hybridMultilevel"/>
    <w:tmpl w:val="5E04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5219F7"/>
    <w:multiLevelType w:val="multilevel"/>
    <w:tmpl w:val="B4CE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577C35"/>
    <w:multiLevelType w:val="hybridMultilevel"/>
    <w:tmpl w:val="97C4E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D3B94"/>
    <w:multiLevelType w:val="hybridMultilevel"/>
    <w:tmpl w:val="A296F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D1F42"/>
    <w:multiLevelType w:val="hybridMultilevel"/>
    <w:tmpl w:val="1066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0A77A0"/>
    <w:multiLevelType w:val="hybridMultilevel"/>
    <w:tmpl w:val="EB9EB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BD17A7"/>
    <w:multiLevelType w:val="hybridMultilevel"/>
    <w:tmpl w:val="0E7AC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2829CC"/>
    <w:multiLevelType w:val="hybridMultilevel"/>
    <w:tmpl w:val="69402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377F5"/>
    <w:multiLevelType w:val="hybridMultilevel"/>
    <w:tmpl w:val="6E38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C74532"/>
    <w:multiLevelType w:val="hybridMultilevel"/>
    <w:tmpl w:val="993645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1E6E56"/>
    <w:multiLevelType w:val="multilevel"/>
    <w:tmpl w:val="3D4E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8C049A"/>
    <w:multiLevelType w:val="multilevel"/>
    <w:tmpl w:val="891A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BC03C1"/>
    <w:multiLevelType w:val="hybridMultilevel"/>
    <w:tmpl w:val="689C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FB4C19"/>
    <w:multiLevelType w:val="multilevel"/>
    <w:tmpl w:val="3AE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D21D7F"/>
    <w:multiLevelType w:val="multilevel"/>
    <w:tmpl w:val="6B3A2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C7509C"/>
    <w:multiLevelType w:val="hybridMultilevel"/>
    <w:tmpl w:val="C562D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2E4B93"/>
    <w:multiLevelType w:val="hybridMultilevel"/>
    <w:tmpl w:val="04B60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E62A33"/>
    <w:multiLevelType w:val="multilevel"/>
    <w:tmpl w:val="53D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D0241A"/>
    <w:multiLevelType w:val="multilevel"/>
    <w:tmpl w:val="4E76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2"/>
  </w:num>
  <w:num w:numId="3">
    <w:abstractNumId w:val="13"/>
  </w:num>
  <w:num w:numId="4">
    <w:abstractNumId w:val="10"/>
  </w:num>
  <w:num w:numId="5">
    <w:abstractNumId w:val="17"/>
  </w:num>
  <w:num w:numId="6">
    <w:abstractNumId w:val="11"/>
  </w:num>
  <w:num w:numId="7">
    <w:abstractNumId w:val="1"/>
  </w:num>
  <w:num w:numId="8">
    <w:abstractNumId w:val="14"/>
  </w:num>
  <w:num w:numId="9">
    <w:abstractNumId w:val="15"/>
  </w:num>
  <w:num w:numId="10">
    <w:abstractNumId w:val="8"/>
  </w:num>
  <w:num w:numId="11">
    <w:abstractNumId w:val="7"/>
  </w:num>
  <w:num w:numId="12">
    <w:abstractNumId w:val="9"/>
  </w:num>
  <w:num w:numId="13">
    <w:abstractNumId w:val="16"/>
  </w:num>
  <w:num w:numId="14">
    <w:abstractNumId w:val="2"/>
  </w:num>
  <w:num w:numId="15">
    <w:abstractNumId w:val="5"/>
  </w:num>
  <w:num w:numId="16">
    <w:abstractNumId w:val="0"/>
  </w:num>
  <w:num w:numId="17">
    <w:abstractNumId w:val="4"/>
  </w:num>
  <w:num w:numId="18">
    <w:abstractNumId w:val="3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78"/>
    <w:rsid w:val="000866E5"/>
    <w:rsid w:val="000B52B9"/>
    <w:rsid w:val="001B18E7"/>
    <w:rsid w:val="001E6B27"/>
    <w:rsid w:val="00257C12"/>
    <w:rsid w:val="00273D68"/>
    <w:rsid w:val="002F79E2"/>
    <w:rsid w:val="002F7A79"/>
    <w:rsid w:val="00317AE6"/>
    <w:rsid w:val="003246E6"/>
    <w:rsid w:val="0033389E"/>
    <w:rsid w:val="00340006"/>
    <w:rsid w:val="003D092A"/>
    <w:rsid w:val="003E6D8C"/>
    <w:rsid w:val="00486300"/>
    <w:rsid w:val="00576469"/>
    <w:rsid w:val="00623157"/>
    <w:rsid w:val="00785706"/>
    <w:rsid w:val="008261FB"/>
    <w:rsid w:val="008971A7"/>
    <w:rsid w:val="00966A87"/>
    <w:rsid w:val="009E0E88"/>
    <w:rsid w:val="00A723D4"/>
    <w:rsid w:val="00AA05F6"/>
    <w:rsid w:val="00BB76DE"/>
    <w:rsid w:val="00BD5BD1"/>
    <w:rsid w:val="00BF5981"/>
    <w:rsid w:val="00CD27EE"/>
    <w:rsid w:val="00CF3DC9"/>
    <w:rsid w:val="00DC21CB"/>
    <w:rsid w:val="00E83190"/>
    <w:rsid w:val="00EA3978"/>
    <w:rsid w:val="00EB0001"/>
    <w:rsid w:val="00F52F80"/>
    <w:rsid w:val="00F93FE2"/>
    <w:rsid w:val="00FC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7F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978"/>
  </w:style>
  <w:style w:type="paragraph" w:styleId="Footer">
    <w:name w:val="footer"/>
    <w:basedOn w:val="Normal"/>
    <w:link w:val="FooterChar"/>
    <w:uiPriority w:val="99"/>
    <w:unhideWhenUsed/>
    <w:rsid w:val="00EA3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978"/>
  </w:style>
  <w:style w:type="paragraph" w:styleId="Title">
    <w:name w:val="Title"/>
    <w:basedOn w:val="Normal"/>
    <w:link w:val="TitleChar"/>
    <w:qFormat/>
    <w:rsid w:val="00EA3978"/>
    <w:pPr>
      <w:jc w:val="center"/>
    </w:pPr>
    <w:rPr>
      <w:rFonts w:ascii="Bookman Old Style" w:eastAsia="Times New Roman" w:hAnsi="Bookman Old Style" w:cs="Times New Roman"/>
      <w:sz w:val="72"/>
      <w:lang w:val="en-US"/>
    </w:rPr>
  </w:style>
  <w:style w:type="character" w:customStyle="1" w:styleId="TitleChar">
    <w:name w:val="Title Char"/>
    <w:basedOn w:val="DefaultParagraphFont"/>
    <w:link w:val="Title"/>
    <w:rsid w:val="00EA3978"/>
    <w:rPr>
      <w:rFonts w:ascii="Bookman Old Style" w:eastAsia="Times New Roman" w:hAnsi="Bookman Old Style" w:cs="Times New Roman"/>
      <w:sz w:val="72"/>
      <w:lang w:val="en-US"/>
    </w:rPr>
  </w:style>
  <w:style w:type="paragraph" w:styleId="Subtitle">
    <w:name w:val="Subtitle"/>
    <w:basedOn w:val="Normal"/>
    <w:link w:val="SubtitleChar"/>
    <w:qFormat/>
    <w:rsid w:val="00EA3978"/>
    <w:pPr>
      <w:jc w:val="center"/>
    </w:pPr>
    <w:rPr>
      <w:rFonts w:ascii="Times New Roman" w:eastAsia="Times New Roman" w:hAnsi="Times New Roman" w:cs="Times New Roman"/>
      <w:sz w:val="48"/>
      <w:lang w:val="en-US"/>
    </w:rPr>
  </w:style>
  <w:style w:type="character" w:customStyle="1" w:styleId="SubtitleChar">
    <w:name w:val="Subtitle Char"/>
    <w:basedOn w:val="DefaultParagraphFont"/>
    <w:link w:val="Subtitle"/>
    <w:rsid w:val="00EA3978"/>
    <w:rPr>
      <w:rFonts w:ascii="Times New Roman" w:eastAsia="Times New Roman" w:hAnsi="Times New Roman" w:cs="Times New Roman"/>
      <w:sz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6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61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61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1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1">
    <w:name w:val="pl-c1"/>
    <w:basedOn w:val="DefaultParagraphFont"/>
    <w:rsid w:val="008261FB"/>
  </w:style>
  <w:style w:type="paragraph" w:styleId="ListParagraph">
    <w:name w:val="List Paragraph"/>
    <w:basedOn w:val="Normal"/>
    <w:uiPriority w:val="34"/>
    <w:qFormat/>
    <w:rsid w:val="00DC21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7C1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7C1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7C1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7C1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7C1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7C1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7C1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7C1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7C12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D2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EE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AE6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1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978"/>
  </w:style>
  <w:style w:type="paragraph" w:styleId="Footer">
    <w:name w:val="footer"/>
    <w:basedOn w:val="Normal"/>
    <w:link w:val="FooterChar"/>
    <w:uiPriority w:val="99"/>
    <w:unhideWhenUsed/>
    <w:rsid w:val="00EA3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3978"/>
  </w:style>
  <w:style w:type="paragraph" w:styleId="Title">
    <w:name w:val="Title"/>
    <w:basedOn w:val="Normal"/>
    <w:link w:val="TitleChar"/>
    <w:qFormat/>
    <w:rsid w:val="00EA3978"/>
    <w:pPr>
      <w:jc w:val="center"/>
    </w:pPr>
    <w:rPr>
      <w:rFonts w:ascii="Bookman Old Style" w:eastAsia="Times New Roman" w:hAnsi="Bookman Old Style" w:cs="Times New Roman"/>
      <w:sz w:val="72"/>
      <w:lang w:val="en-US"/>
    </w:rPr>
  </w:style>
  <w:style w:type="character" w:customStyle="1" w:styleId="TitleChar">
    <w:name w:val="Title Char"/>
    <w:basedOn w:val="DefaultParagraphFont"/>
    <w:link w:val="Title"/>
    <w:rsid w:val="00EA3978"/>
    <w:rPr>
      <w:rFonts w:ascii="Bookman Old Style" w:eastAsia="Times New Roman" w:hAnsi="Bookman Old Style" w:cs="Times New Roman"/>
      <w:sz w:val="72"/>
      <w:lang w:val="en-US"/>
    </w:rPr>
  </w:style>
  <w:style w:type="paragraph" w:styleId="Subtitle">
    <w:name w:val="Subtitle"/>
    <w:basedOn w:val="Normal"/>
    <w:link w:val="SubtitleChar"/>
    <w:qFormat/>
    <w:rsid w:val="00EA3978"/>
    <w:pPr>
      <w:jc w:val="center"/>
    </w:pPr>
    <w:rPr>
      <w:rFonts w:ascii="Times New Roman" w:eastAsia="Times New Roman" w:hAnsi="Times New Roman" w:cs="Times New Roman"/>
      <w:sz w:val="48"/>
      <w:lang w:val="en-US"/>
    </w:rPr>
  </w:style>
  <w:style w:type="character" w:customStyle="1" w:styleId="SubtitleChar">
    <w:name w:val="Subtitle Char"/>
    <w:basedOn w:val="DefaultParagraphFont"/>
    <w:link w:val="Subtitle"/>
    <w:rsid w:val="00EA3978"/>
    <w:rPr>
      <w:rFonts w:ascii="Times New Roman" w:eastAsia="Times New Roman" w:hAnsi="Times New Roman" w:cs="Times New Roman"/>
      <w:sz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26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61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261F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261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l-c1">
    <w:name w:val="pl-c1"/>
    <w:basedOn w:val="DefaultParagraphFont"/>
    <w:rsid w:val="008261FB"/>
  </w:style>
  <w:style w:type="paragraph" w:styleId="ListParagraph">
    <w:name w:val="List Paragraph"/>
    <w:basedOn w:val="Normal"/>
    <w:uiPriority w:val="34"/>
    <w:qFormat/>
    <w:rsid w:val="00DC21C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57C12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7C12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7C12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7C1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7C1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7C1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7C1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7C1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7C12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7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7EE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D27E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CD27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27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27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27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27EE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7AE6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02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16259E5869646A4BD8B7D867C8A8B" ma:contentTypeVersion="" ma:contentTypeDescription="Create a new document." ma:contentTypeScope="" ma:versionID="338f88a2fcd537546f99bb54043719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D85E6E1-13B1-4EC4-BE5A-ACF1DFF875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0AB667-E363-400F-9E26-91E46A55EE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7D1547-0312-4BDD-9AA5-6572BDFFC3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1261A8E-BA65-4354-8CCE-34BBCCF4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Ojha</dc:creator>
  <cp:keywords/>
  <dc:description/>
  <cp:lastModifiedBy>Benson-Hartman, Mary</cp:lastModifiedBy>
  <cp:revision>43</cp:revision>
  <dcterms:created xsi:type="dcterms:W3CDTF">2018-06-28T11:52:00Z</dcterms:created>
  <dcterms:modified xsi:type="dcterms:W3CDTF">2018-07-06T01:04:00Z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0x01010098016259E5869646A4BD8B7D867C8A8B</vt:lpwstr>
  </property>
</Properties>
</file>
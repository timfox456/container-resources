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DCC53" w14:textId="77777777" w:rsidR="00F67575" w:rsidRPr="00D90A26" w:rsidRDefault="00F67575" w:rsidP="00D90A26">
      <w:pPr>
        <w:pStyle w:val="Title"/>
        <w:spacing w:line="312" w:lineRule="auto"/>
        <w:contextualSpacing/>
        <w:rPr>
          <w:rFonts w:ascii="Arial" w:hAnsi="Arial" w:cs="Arial"/>
          <w:b/>
          <w:bCs/>
          <w:sz w:val="24"/>
        </w:rPr>
      </w:pPr>
    </w:p>
    <w:p w14:paraId="746DCC54" w14:textId="77777777" w:rsidR="00F67575" w:rsidRPr="00D90A26" w:rsidRDefault="00F67575" w:rsidP="00D90A26">
      <w:pPr>
        <w:pStyle w:val="Title"/>
        <w:spacing w:line="312" w:lineRule="auto"/>
        <w:contextualSpacing/>
        <w:rPr>
          <w:rFonts w:ascii="Arial" w:hAnsi="Arial" w:cs="Arial"/>
          <w:b/>
          <w:bCs/>
          <w:sz w:val="24"/>
        </w:rPr>
      </w:pPr>
    </w:p>
    <w:p w14:paraId="193D1C3A" w14:textId="77777777" w:rsidR="000F6F9D" w:rsidRDefault="000F6F9D" w:rsidP="008E0A7D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</w:p>
    <w:p w14:paraId="746DCC55" w14:textId="28D1F1FC" w:rsidR="00F67575" w:rsidRPr="008E0A7D" w:rsidRDefault="00361C09" w:rsidP="008E0A7D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8E0A7D">
        <w:rPr>
          <w:rFonts w:ascii="Arial" w:eastAsia="MS Mincho" w:hAnsi="Arial" w:cs="Arial"/>
          <w:b/>
          <w:color w:val="888B8D"/>
          <w:sz w:val="56"/>
          <w:szCs w:val="56"/>
        </w:rPr>
        <w:t>Code Repository</w:t>
      </w:r>
    </w:p>
    <w:p w14:paraId="7406BE44" w14:textId="77777777" w:rsidR="000F6F9D" w:rsidRDefault="000F6F9D" w:rsidP="000F6F9D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6" w14:textId="5870A214" w:rsidR="00F67575" w:rsidRPr="000F6F9D" w:rsidRDefault="00F67575" w:rsidP="000F6F9D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commentRangeStart w:id="0"/>
      <w:r w:rsidRPr="000F6F9D">
        <w:rPr>
          <w:rFonts w:ascii="Arial" w:eastAsia="MS Mincho" w:hAnsi="Arial" w:cs="Arial"/>
          <w:color w:val="888B8D"/>
          <w:sz w:val="56"/>
          <w:szCs w:val="56"/>
        </w:rPr>
        <w:t>Optum</w:t>
      </w:r>
      <w:commentRangeEnd w:id="0"/>
      <w:r w:rsidR="00510211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3ACC323D" w14:textId="41BE3136" w:rsidR="00B0494E" w:rsidRDefault="00B0494E" w:rsidP="00D90A26">
      <w:pPr>
        <w:pStyle w:val="Subtitle"/>
        <w:spacing w:line="312" w:lineRule="auto"/>
        <w:contextualSpacing/>
        <w:rPr>
          <w:rFonts w:ascii="Arial" w:eastAsia="MS Mincho" w:hAnsi="Arial" w:cs="Arial"/>
          <w:color w:val="888B8D"/>
          <w:sz w:val="24"/>
        </w:rPr>
      </w:pPr>
    </w:p>
    <w:p w14:paraId="3872BDDC" w14:textId="77777777" w:rsidR="000F6F9D" w:rsidRPr="00D90A26" w:rsidRDefault="000F6F9D" w:rsidP="00D90A26">
      <w:pPr>
        <w:pStyle w:val="Subtitle"/>
        <w:spacing w:line="312" w:lineRule="auto"/>
        <w:contextualSpacing/>
        <w:rPr>
          <w:rFonts w:ascii="Arial" w:eastAsia="MS Mincho" w:hAnsi="Arial" w:cs="Arial"/>
          <w:color w:val="888B8D"/>
          <w:sz w:val="24"/>
        </w:rPr>
      </w:pPr>
    </w:p>
    <w:p w14:paraId="746DCC57" w14:textId="68CBB030" w:rsidR="00F67575" w:rsidRPr="00B17F87" w:rsidRDefault="007C20E0" w:rsidP="000F6F9D">
      <w:pPr>
        <w:pStyle w:val="Subtitle"/>
        <w:rPr>
          <w:rFonts w:ascii="Arial" w:eastAsia="MS Mincho" w:hAnsi="Arial" w:cs="Arial"/>
          <w:color w:val="888B8D"/>
          <w:sz w:val="44"/>
          <w:szCs w:val="44"/>
          <w:rPrChange w:id="1" w:author="Benson-Hartman, Mary" w:date="2018-07-13T09:05:00Z">
            <w:rPr>
              <w:rFonts w:ascii="Arial" w:eastAsia="MS Mincho" w:hAnsi="Arial" w:cs="Arial"/>
              <w:color w:val="888B8D"/>
              <w:sz w:val="24"/>
            </w:rPr>
          </w:rPrChange>
        </w:rPr>
      </w:pPr>
      <w:r w:rsidRPr="00B17F87">
        <w:rPr>
          <w:rFonts w:ascii="Arial" w:eastAsia="MS Mincho" w:hAnsi="Arial" w:cs="Arial"/>
          <w:color w:val="888B8D"/>
          <w:sz w:val="44"/>
          <w:szCs w:val="44"/>
          <w:rPrChange w:id="2" w:author="Benson-Hartman, Mary" w:date="2018-07-13T09:05:00Z">
            <w:rPr>
              <w:rFonts w:ascii="Arial" w:eastAsia="MS Mincho" w:hAnsi="Arial" w:cs="Arial"/>
              <w:color w:val="888B8D"/>
              <w:sz w:val="24"/>
            </w:rPr>
          </w:rPrChange>
        </w:rPr>
        <w:t>Student Exercise</w:t>
      </w:r>
      <w:r w:rsidR="00F67575" w:rsidRPr="00B17F87">
        <w:rPr>
          <w:rFonts w:ascii="Arial" w:eastAsia="MS Mincho" w:hAnsi="Arial" w:cs="Arial"/>
          <w:color w:val="888B8D"/>
          <w:sz w:val="44"/>
          <w:szCs w:val="44"/>
          <w:rPrChange w:id="3" w:author="Benson-Hartman, Mary" w:date="2018-07-13T09:05:00Z">
            <w:rPr>
              <w:rFonts w:ascii="Arial" w:eastAsia="MS Mincho" w:hAnsi="Arial" w:cs="Arial"/>
              <w:color w:val="888B8D"/>
              <w:sz w:val="24"/>
            </w:rPr>
          </w:rPrChange>
        </w:rPr>
        <w:t xml:space="preserve"> Manual</w:t>
      </w:r>
    </w:p>
    <w:p w14:paraId="746DCC58" w14:textId="7EF73D26" w:rsidR="00634C79" w:rsidRPr="00D90A26" w:rsidRDefault="00634C79" w:rsidP="00D90A26">
      <w:pPr>
        <w:spacing w:after="0" w:line="312" w:lineRule="auto"/>
        <w:contextualSpacing/>
        <w:rPr>
          <w:rFonts w:ascii="Arial" w:eastAsia="MS Mincho" w:hAnsi="Arial" w:cs="Arial"/>
          <w:color w:val="888B8D"/>
          <w:sz w:val="24"/>
          <w:szCs w:val="24"/>
        </w:rPr>
      </w:pPr>
      <w:r w:rsidRPr="00D90A26">
        <w:rPr>
          <w:rFonts w:ascii="Arial" w:eastAsia="MS Mincho" w:hAnsi="Arial" w:cs="Arial"/>
          <w:color w:val="888B8D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7750594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93143C" w14:textId="77777777" w:rsidR="002E6014" w:rsidRPr="00D90A26" w:rsidRDefault="002E6014" w:rsidP="00D90A26">
          <w:pPr>
            <w:pStyle w:val="TOCHeading"/>
            <w:spacing w:before="0" w:line="312" w:lineRule="auto"/>
            <w:contextualSpacing/>
            <w:rPr>
              <w:rFonts w:ascii="Arial" w:hAnsi="Arial" w:cs="Arial"/>
              <w:sz w:val="24"/>
              <w:szCs w:val="24"/>
            </w:rPr>
          </w:pPr>
        </w:p>
        <w:p w14:paraId="20035028" w14:textId="3D7C30EB" w:rsidR="00634C79" w:rsidRPr="00D90A26" w:rsidRDefault="00634C79" w:rsidP="00D90A26">
          <w:pPr>
            <w:pStyle w:val="TOCHeading"/>
            <w:spacing w:before="0" w:line="312" w:lineRule="auto"/>
            <w:contextualSpacing/>
            <w:rPr>
              <w:rFonts w:ascii="Arial" w:hAnsi="Arial" w:cs="Arial"/>
              <w:sz w:val="24"/>
              <w:szCs w:val="24"/>
            </w:rPr>
          </w:pPr>
          <w:r w:rsidRPr="00D90A26">
            <w:rPr>
              <w:rFonts w:ascii="Arial" w:eastAsia="MS Mincho" w:hAnsi="Arial" w:cs="Arial"/>
              <w:color w:val="D45D00"/>
              <w:sz w:val="24"/>
              <w:szCs w:val="24"/>
              <w:lang w:eastAsia="en-US"/>
            </w:rPr>
            <w:t>Contents</w:t>
          </w:r>
        </w:p>
        <w:p w14:paraId="13F7F227" w14:textId="77777777" w:rsidR="00C92628" w:rsidRDefault="00634C79">
          <w:pPr>
            <w:pStyle w:val="TOC2"/>
            <w:tabs>
              <w:tab w:val="right" w:leader="dot" w:pos="10270"/>
            </w:tabs>
            <w:rPr>
              <w:ins w:id="4" w:author="Benson-Hartman, Mary" w:date="2018-07-13T14:08:00Z"/>
              <w:rFonts w:eastAsiaTheme="minorEastAsia"/>
              <w:noProof/>
            </w:rPr>
          </w:pPr>
          <w:r w:rsidRPr="00D90A26">
            <w:rPr>
              <w:rFonts w:ascii="Arial" w:hAnsi="Arial" w:cs="Arial"/>
              <w:sz w:val="24"/>
              <w:szCs w:val="24"/>
            </w:rPr>
            <w:fldChar w:fldCharType="begin"/>
          </w:r>
          <w:r w:rsidRPr="00D90A2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90A26">
            <w:rPr>
              <w:rFonts w:ascii="Arial" w:hAnsi="Arial" w:cs="Arial"/>
              <w:sz w:val="24"/>
              <w:szCs w:val="24"/>
            </w:rPr>
            <w:fldChar w:fldCharType="separate"/>
          </w:r>
          <w:ins w:id="5" w:author="Benson-Hartman, Mary" w:date="2018-07-13T14:08:00Z">
            <w:r w:rsidR="00C92628" w:rsidRPr="00C735B4">
              <w:rPr>
                <w:rStyle w:val="Hyperlink"/>
                <w:noProof/>
              </w:rPr>
              <w:fldChar w:fldCharType="begin"/>
            </w:r>
            <w:r w:rsidR="00C92628" w:rsidRPr="00C735B4">
              <w:rPr>
                <w:rStyle w:val="Hyperlink"/>
                <w:noProof/>
              </w:rPr>
              <w:instrText xml:space="preserve"> </w:instrText>
            </w:r>
            <w:r w:rsidR="00C92628">
              <w:rPr>
                <w:noProof/>
              </w:rPr>
              <w:instrText>HYPERLINK \l "_Toc519254245"</w:instrText>
            </w:r>
            <w:r w:rsidR="00C92628" w:rsidRPr="00C735B4">
              <w:rPr>
                <w:rStyle w:val="Hyperlink"/>
                <w:noProof/>
              </w:rPr>
              <w:instrText xml:space="preserve"> </w:instrText>
            </w:r>
            <w:r w:rsidR="00C92628" w:rsidRPr="00C735B4">
              <w:rPr>
                <w:rStyle w:val="Hyperlink"/>
                <w:noProof/>
              </w:rPr>
              <w:fldChar w:fldCharType="separate"/>
            </w:r>
            <w:r w:rsidR="00C92628" w:rsidRPr="00C735B4">
              <w:rPr>
                <w:rStyle w:val="Hyperlink"/>
                <w:bCs/>
                <w:noProof/>
              </w:rPr>
              <w:t>Exercise 1: Introduction</w:t>
            </w:r>
            <w:r w:rsidR="00C92628">
              <w:rPr>
                <w:noProof/>
                <w:webHidden/>
              </w:rPr>
              <w:tab/>
            </w:r>
            <w:r w:rsidR="00C92628">
              <w:rPr>
                <w:noProof/>
                <w:webHidden/>
              </w:rPr>
              <w:fldChar w:fldCharType="begin"/>
            </w:r>
            <w:r w:rsidR="00C92628">
              <w:rPr>
                <w:noProof/>
                <w:webHidden/>
              </w:rPr>
              <w:instrText xml:space="preserve"> PAGEREF _Toc519254245 \h </w:instrText>
            </w:r>
          </w:ins>
          <w:r w:rsidR="00C92628">
            <w:rPr>
              <w:noProof/>
              <w:webHidden/>
            </w:rPr>
          </w:r>
          <w:r w:rsidR="00C92628">
            <w:rPr>
              <w:noProof/>
              <w:webHidden/>
            </w:rPr>
            <w:fldChar w:fldCharType="separate"/>
          </w:r>
          <w:ins w:id="6" w:author="Benson-Hartman, Mary" w:date="2018-07-13T14:08:00Z">
            <w:r w:rsidR="00C92628">
              <w:rPr>
                <w:noProof/>
                <w:webHidden/>
              </w:rPr>
              <w:t>3</w:t>
            </w:r>
            <w:r w:rsidR="00C92628">
              <w:rPr>
                <w:noProof/>
                <w:webHidden/>
              </w:rPr>
              <w:fldChar w:fldCharType="end"/>
            </w:r>
            <w:r w:rsidR="00C92628" w:rsidRPr="00C735B4">
              <w:rPr>
                <w:rStyle w:val="Hyperlink"/>
                <w:noProof/>
              </w:rPr>
              <w:fldChar w:fldCharType="end"/>
            </w:r>
          </w:ins>
        </w:p>
        <w:p w14:paraId="2A117259" w14:textId="77777777" w:rsidR="00C92628" w:rsidRDefault="00C92628">
          <w:pPr>
            <w:pStyle w:val="TOC2"/>
            <w:tabs>
              <w:tab w:val="right" w:leader="dot" w:pos="10270"/>
            </w:tabs>
            <w:rPr>
              <w:ins w:id="7" w:author="Benson-Hartman, Mary" w:date="2018-07-13T14:08:00Z"/>
              <w:rFonts w:eastAsiaTheme="minorEastAsia"/>
              <w:noProof/>
            </w:rPr>
          </w:pPr>
          <w:ins w:id="8" w:author="Benson-Hartman, Mary" w:date="2018-07-13T14:08:00Z">
            <w:r w:rsidRPr="00C735B4">
              <w:rPr>
                <w:rStyle w:val="Hyperlink"/>
                <w:noProof/>
              </w:rPr>
              <w:fldChar w:fldCharType="begin"/>
            </w:r>
            <w:r w:rsidRPr="00C73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"_Toc519254246"</w:instrText>
            </w:r>
            <w:r w:rsidRPr="00C735B4">
              <w:rPr>
                <w:rStyle w:val="Hyperlink"/>
                <w:noProof/>
              </w:rPr>
              <w:instrText xml:space="preserve"> </w:instrText>
            </w:r>
            <w:r w:rsidRPr="00C735B4">
              <w:rPr>
                <w:rStyle w:val="Hyperlink"/>
                <w:noProof/>
              </w:rPr>
              <w:fldChar w:fldCharType="separate"/>
            </w:r>
            <w:r w:rsidRPr="00C735B4">
              <w:rPr>
                <w:rStyle w:val="Hyperlink"/>
                <w:bCs/>
                <w:noProof/>
              </w:rPr>
              <w:t>Exercise 2: Initializing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_Toc519254246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Benson-Hartman, Mary" w:date="2018-07-13T14:0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735B4">
              <w:rPr>
                <w:rStyle w:val="Hyperlink"/>
                <w:noProof/>
              </w:rPr>
              <w:fldChar w:fldCharType="end"/>
            </w:r>
          </w:ins>
        </w:p>
        <w:p w14:paraId="7A5C924D" w14:textId="77777777" w:rsidR="00C92628" w:rsidRDefault="00C92628">
          <w:pPr>
            <w:pStyle w:val="TOC2"/>
            <w:tabs>
              <w:tab w:val="right" w:leader="dot" w:pos="10270"/>
            </w:tabs>
            <w:rPr>
              <w:ins w:id="10" w:author="Benson-Hartman, Mary" w:date="2018-07-13T14:08:00Z"/>
              <w:rFonts w:eastAsiaTheme="minorEastAsia"/>
              <w:noProof/>
            </w:rPr>
          </w:pPr>
          <w:ins w:id="11" w:author="Benson-Hartman, Mary" w:date="2018-07-13T14:08:00Z">
            <w:r w:rsidRPr="00C735B4">
              <w:rPr>
                <w:rStyle w:val="Hyperlink"/>
                <w:noProof/>
              </w:rPr>
              <w:fldChar w:fldCharType="begin"/>
            </w:r>
            <w:r w:rsidRPr="00C73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"_Toc519254247"</w:instrText>
            </w:r>
            <w:r w:rsidRPr="00C735B4">
              <w:rPr>
                <w:rStyle w:val="Hyperlink"/>
                <w:noProof/>
              </w:rPr>
              <w:instrText xml:space="preserve"> </w:instrText>
            </w:r>
            <w:r w:rsidRPr="00C735B4">
              <w:rPr>
                <w:rStyle w:val="Hyperlink"/>
                <w:noProof/>
              </w:rPr>
              <w:fldChar w:fldCharType="separate"/>
            </w:r>
            <w:r w:rsidRPr="00C735B4">
              <w:rPr>
                <w:rStyle w:val="Hyperlink"/>
                <w:bCs/>
                <w:noProof/>
              </w:rPr>
              <w:t>Exercise 3: Clone the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_Toc519254247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Benson-Hartman, Mary" w:date="2018-07-13T14:0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C735B4">
              <w:rPr>
                <w:rStyle w:val="Hyperlink"/>
                <w:noProof/>
              </w:rPr>
              <w:fldChar w:fldCharType="end"/>
            </w:r>
          </w:ins>
        </w:p>
        <w:p w14:paraId="4C65893C" w14:textId="77777777" w:rsidR="00C92628" w:rsidRDefault="00C92628">
          <w:pPr>
            <w:pStyle w:val="TOC2"/>
            <w:tabs>
              <w:tab w:val="right" w:leader="dot" w:pos="10270"/>
            </w:tabs>
            <w:rPr>
              <w:ins w:id="13" w:author="Benson-Hartman, Mary" w:date="2018-07-13T14:08:00Z"/>
              <w:rFonts w:eastAsiaTheme="minorEastAsia"/>
              <w:noProof/>
            </w:rPr>
          </w:pPr>
          <w:ins w:id="14" w:author="Benson-Hartman, Mary" w:date="2018-07-13T14:08:00Z">
            <w:r w:rsidRPr="00C735B4">
              <w:rPr>
                <w:rStyle w:val="Hyperlink"/>
                <w:noProof/>
              </w:rPr>
              <w:fldChar w:fldCharType="begin"/>
            </w:r>
            <w:r w:rsidRPr="00C73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"_Toc519254248"</w:instrText>
            </w:r>
            <w:r w:rsidRPr="00C735B4">
              <w:rPr>
                <w:rStyle w:val="Hyperlink"/>
                <w:noProof/>
              </w:rPr>
              <w:instrText xml:space="preserve"> </w:instrText>
            </w:r>
            <w:r w:rsidRPr="00C735B4">
              <w:rPr>
                <w:rStyle w:val="Hyperlink"/>
                <w:noProof/>
              </w:rPr>
              <w:fldChar w:fldCharType="separate"/>
            </w:r>
            <w:r w:rsidRPr="00C735B4">
              <w:rPr>
                <w:rStyle w:val="Hyperlink"/>
                <w:bCs/>
                <w:noProof/>
              </w:rPr>
              <w:t>Exercise 4: Basic Git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_Toc519254248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Benson-Hartman, Mary" w:date="2018-07-13T14:0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C735B4">
              <w:rPr>
                <w:rStyle w:val="Hyperlink"/>
                <w:noProof/>
              </w:rPr>
              <w:fldChar w:fldCharType="end"/>
            </w:r>
          </w:ins>
        </w:p>
        <w:p w14:paraId="6E4EA6F9" w14:textId="77777777" w:rsidR="00C92628" w:rsidRDefault="00C92628">
          <w:pPr>
            <w:pStyle w:val="TOC2"/>
            <w:tabs>
              <w:tab w:val="right" w:leader="dot" w:pos="10270"/>
            </w:tabs>
            <w:rPr>
              <w:ins w:id="16" w:author="Benson-Hartman, Mary" w:date="2018-07-13T14:08:00Z"/>
              <w:rFonts w:eastAsiaTheme="minorEastAsia"/>
              <w:noProof/>
            </w:rPr>
          </w:pPr>
          <w:ins w:id="17" w:author="Benson-Hartman, Mary" w:date="2018-07-13T14:08:00Z">
            <w:r w:rsidRPr="00C735B4">
              <w:rPr>
                <w:rStyle w:val="Hyperlink"/>
                <w:noProof/>
              </w:rPr>
              <w:fldChar w:fldCharType="begin"/>
            </w:r>
            <w:r w:rsidRPr="00C73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"_Toc519254249"</w:instrText>
            </w:r>
            <w:r w:rsidRPr="00C735B4">
              <w:rPr>
                <w:rStyle w:val="Hyperlink"/>
                <w:noProof/>
              </w:rPr>
              <w:instrText xml:space="preserve"> </w:instrText>
            </w:r>
            <w:r w:rsidRPr="00C735B4">
              <w:rPr>
                <w:rStyle w:val="Hyperlink"/>
                <w:noProof/>
              </w:rPr>
              <w:fldChar w:fldCharType="separate"/>
            </w:r>
            <w:r w:rsidRPr="00C735B4">
              <w:rPr>
                <w:rStyle w:val="Hyperlink"/>
                <w:bCs/>
                <w:noProof/>
              </w:rPr>
              <w:t>Exercise 5: Basic 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_Toc519254249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Benson-Hartman, Mary" w:date="2018-07-13T14:0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C735B4">
              <w:rPr>
                <w:rStyle w:val="Hyperlink"/>
                <w:noProof/>
              </w:rPr>
              <w:fldChar w:fldCharType="end"/>
            </w:r>
          </w:ins>
        </w:p>
        <w:p w14:paraId="5A68990A" w14:textId="77777777" w:rsidR="00C92628" w:rsidRDefault="00C92628">
          <w:pPr>
            <w:pStyle w:val="TOC2"/>
            <w:tabs>
              <w:tab w:val="right" w:leader="dot" w:pos="10270"/>
            </w:tabs>
            <w:rPr>
              <w:ins w:id="19" w:author="Benson-Hartman, Mary" w:date="2018-07-13T14:08:00Z"/>
              <w:rFonts w:eastAsiaTheme="minorEastAsia"/>
              <w:noProof/>
            </w:rPr>
          </w:pPr>
          <w:ins w:id="20" w:author="Benson-Hartman, Mary" w:date="2018-07-13T14:08:00Z">
            <w:r w:rsidRPr="00C735B4">
              <w:rPr>
                <w:rStyle w:val="Hyperlink"/>
                <w:noProof/>
              </w:rPr>
              <w:fldChar w:fldCharType="begin"/>
            </w:r>
            <w:r w:rsidRPr="00C73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"_Toc519254250"</w:instrText>
            </w:r>
            <w:r w:rsidRPr="00C735B4">
              <w:rPr>
                <w:rStyle w:val="Hyperlink"/>
                <w:noProof/>
              </w:rPr>
              <w:instrText xml:space="preserve"> </w:instrText>
            </w:r>
            <w:r w:rsidRPr="00C735B4">
              <w:rPr>
                <w:rStyle w:val="Hyperlink"/>
                <w:noProof/>
              </w:rPr>
              <w:fldChar w:fldCharType="separate"/>
            </w:r>
            <w:r w:rsidRPr="00C735B4">
              <w:rPr>
                <w:rStyle w:val="Hyperlink"/>
                <w:bCs/>
                <w:noProof/>
              </w:rPr>
              <w:t>Exercise 6: Merge Conflict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_Toc519254250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Benson-Hartman, Mary" w:date="2018-07-13T14:0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C735B4">
              <w:rPr>
                <w:rStyle w:val="Hyperlink"/>
                <w:noProof/>
              </w:rPr>
              <w:fldChar w:fldCharType="end"/>
            </w:r>
          </w:ins>
        </w:p>
        <w:p w14:paraId="79C3F4C3" w14:textId="77777777" w:rsidR="00C92628" w:rsidRDefault="00C92628">
          <w:pPr>
            <w:pStyle w:val="TOC2"/>
            <w:tabs>
              <w:tab w:val="right" w:leader="dot" w:pos="10270"/>
            </w:tabs>
            <w:rPr>
              <w:ins w:id="22" w:author="Benson-Hartman, Mary" w:date="2018-07-13T14:08:00Z"/>
              <w:rFonts w:eastAsiaTheme="minorEastAsia"/>
              <w:noProof/>
            </w:rPr>
          </w:pPr>
          <w:ins w:id="23" w:author="Benson-Hartman, Mary" w:date="2018-07-13T14:08:00Z">
            <w:r w:rsidRPr="00C735B4">
              <w:rPr>
                <w:rStyle w:val="Hyperlink"/>
                <w:noProof/>
              </w:rPr>
              <w:fldChar w:fldCharType="begin"/>
            </w:r>
            <w:r w:rsidRPr="00C73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"_Toc519254251"</w:instrText>
            </w:r>
            <w:r w:rsidRPr="00C735B4">
              <w:rPr>
                <w:rStyle w:val="Hyperlink"/>
                <w:noProof/>
              </w:rPr>
              <w:instrText xml:space="preserve"> </w:instrText>
            </w:r>
            <w:r w:rsidRPr="00C735B4">
              <w:rPr>
                <w:rStyle w:val="Hyperlink"/>
                <w:noProof/>
              </w:rPr>
              <w:fldChar w:fldCharType="separate"/>
            </w:r>
            <w:r w:rsidRPr="00C735B4">
              <w:rPr>
                <w:rStyle w:val="Hyperlink"/>
                <w:bCs/>
                <w:noProof/>
              </w:rPr>
              <w:t>Exercise 7: Git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_Toc519254251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Benson-Hartman, Mary" w:date="2018-07-13T14:0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C735B4">
              <w:rPr>
                <w:rStyle w:val="Hyperlink"/>
                <w:noProof/>
              </w:rPr>
              <w:fldChar w:fldCharType="end"/>
            </w:r>
          </w:ins>
        </w:p>
        <w:p w14:paraId="1FE73493" w14:textId="57EA71CF" w:rsidR="000F6F9D" w:rsidDel="00C92628" w:rsidRDefault="000F6F9D">
          <w:pPr>
            <w:pStyle w:val="TOC2"/>
            <w:tabs>
              <w:tab w:val="right" w:leader="dot" w:pos="10270"/>
            </w:tabs>
            <w:rPr>
              <w:del w:id="25" w:author="Benson-Hartman, Mary" w:date="2018-07-13T14:08:00Z"/>
              <w:rFonts w:eastAsiaTheme="minorEastAsia"/>
              <w:noProof/>
              <w:lang w:val="en-IN" w:eastAsia="en-IN"/>
            </w:rPr>
          </w:pPr>
          <w:del w:id="26" w:author="Benson-Hartman, Mary" w:date="2018-07-13T14:08:00Z">
            <w:r w:rsidRPr="00C92628" w:rsidDel="00C92628">
              <w:rPr>
                <w:rPrChange w:id="27" w:author="Benson-Hartman, Mary" w:date="2018-07-13T14:08:00Z">
                  <w:rPr>
                    <w:rStyle w:val="Hyperlink"/>
                    <w:bCs/>
                    <w:noProof/>
                  </w:rPr>
                </w:rPrChange>
              </w:rPr>
              <w:delText>Exercise 1: Introduction</w:delText>
            </w:r>
            <w:r w:rsidDel="00C92628">
              <w:rPr>
                <w:noProof/>
                <w:webHidden/>
              </w:rPr>
              <w:tab/>
              <w:delText>3</w:delText>
            </w:r>
          </w:del>
        </w:p>
        <w:p w14:paraId="03D8B18A" w14:textId="0A14D802" w:rsidR="000F6F9D" w:rsidDel="00C92628" w:rsidRDefault="000F6F9D">
          <w:pPr>
            <w:pStyle w:val="TOC2"/>
            <w:tabs>
              <w:tab w:val="right" w:leader="dot" w:pos="10270"/>
            </w:tabs>
            <w:rPr>
              <w:del w:id="28" w:author="Benson-Hartman, Mary" w:date="2018-07-13T14:08:00Z"/>
              <w:rFonts w:eastAsiaTheme="minorEastAsia"/>
              <w:noProof/>
              <w:lang w:val="en-IN" w:eastAsia="en-IN"/>
            </w:rPr>
          </w:pPr>
          <w:del w:id="29" w:author="Benson-Hartman, Mary" w:date="2018-07-13T14:08:00Z">
            <w:r w:rsidRPr="00C92628" w:rsidDel="00C92628">
              <w:rPr>
                <w:rPrChange w:id="30" w:author="Benson-Hartman, Mary" w:date="2018-07-13T14:08:00Z">
                  <w:rPr>
                    <w:rStyle w:val="Hyperlink"/>
                    <w:bCs/>
                    <w:noProof/>
                  </w:rPr>
                </w:rPrChange>
              </w:rPr>
              <w:delText>Exercise 2: Initializing git repository</w:delText>
            </w:r>
            <w:r w:rsidDel="00C92628">
              <w:rPr>
                <w:noProof/>
                <w:webHidden/>
              </w:rPr>
              <w:tab/>
              <w:delText>5</w:delText>
            </w:r>
          </w:del>
        </w:p>
        <w:p w14:paraId="2B1FAF36" w14:textId="69B65A26" w:rsidR="000F6F9D" w:rsidDel="00C92628" w:rsidRDefault="000F6F9D">
          <w:pPr>
            <w:pStyle w:val="TOC2"/>
            <w:tabs>
              <w:tab w:val="right" w:leader="dot" w:pos="10270"/>
            </w:tabs>
            <w:rPr>
              <w:del w:id="31" w:author="Benson-Hartman, Mary" w:date="2018-07-13T14:08:00Z"/>
              <w:rFonts w:eastAsiaTheme="minorEastAsia"/>
              <w:noProof/>
              <w:lang w:val="en-IN" w:eastAsia="en-IN"/>
            </w:rPr>
          </w:pPr>
          <w:del w:id="32" w:author="Benson-Hartman, Mary" w:date="2018-07-13T14:08:00Z">
            <w:r w:rsidRPr="00C92628" w:rsidDel="00C92628">
              <w:rPr>
                <w:rPrChange w:id="33" w:author="Benson-Hartman, Mary" w:date="2018-07-13T14:08:00Z">
                  <w:rPr>
                    <w:rStyle w:val="Hyperlink"/>
                    <w:bCs/>
                    <w:noProof/>
                  </w:rPr>
                </w:rPrChange>
              </w:rPr>
              <w:delText>Exercise 3: Clone git repository</w:delText>
            </w:r>
            <w:r w:rsidDel="00C92628">
              <w:rPr>
                <w:noProof/>
                <w:webHidden/>
              </w:rPr>
              <w:tab/>
              <w:delText>6</w:delText>
            </w:r>
          </w:del>
        </w:p>
        <w:p w14:paraId="7991674E" w14:textId="7A173AD8" w:rsidR="000F6F9D" w:rsidDel="00C92628" w:rsidRDefault="000F6F9D">
          <w:pPr>
            <w:pStyle w:val="TOC2"/>
            <w:tabs>
              <w:tab w:val="right" w:leader="dot" w:pos="10270"/>
            </w:tabs>
            <w:rPr>
              <w:del w:id="34" w:author="Benson-Hartman, Mary" w:date="2018-07-13T14:08:00Z"/>
              <w:rFonts w:eastAsiaTheme="minorEastAsia"/>
              <w:noProof/>
              <w:lang w:val="en-IN" w:eastAsia="en-IN"/>
            </w:rPr>
          </w:pPr>
          <w:del w:id="35" w:author="Benson-Hartman, Mary" w:date="2018-07-13T14:08:00Z">
            <w:r w:rsidRPr="00C92628" w:rsidDel="00C92628">
              <w:rPr>
                <w:rPrChange w:id="36" w:author="Benson-Hartman, Mary" w:date="2018-07-13T14:08:00Z">
                  <w:rPr>
                    <w:rStyle w:val="Hyperlink"/>
                    <w:bCs/>
                    <w:noProof/>
                  </w:rPr>
                </w:rPrChange>
              </w:rPr>
              <w:delText>Exercise 4: Basic git operations</w:delText>
            </w:r>
            <w:r w:rsidDel="00C92628">
              <w:rPr>
                <w:noProof/>
                <w:webHidden/>
              </w:rPr>
              <w:tab/>
              <w:delText>7</w:delText>
            </w:r>
          </w:del>
        </w:p>
        <w:p w14:paraId="5A35207B" w14:textId="714F556A" w:rsidR="000F6F9D" w:rsidDel="00C92628" w:rsidRDefault="000F6F9D">
          <w:pPr>
            <w:pStyle w:val="TOC2"/>
            <w:tabs>
              <w:tab w:val="right" w:leader="dot" w:pos="10270"/>
            </w:tabs>
            <w:rPr>
              <w:del w:id="37" w:author="Benson-Hartman, Mary" w:date="2018-07-13T14:08:00Z"/>
              <w:rFonts w:eastAsiaTheme="minorEastAsia"/>
              <w:noProof/>
              <w:lang w:val="en-IN" w:eastAsia="en-IN"/>
            </w:rPr>
          </w:pPr>
          <w:del w:id="38" w:author="Benson-Hartman, Mary" w:date="2018-07-13T14:08:00Z">
            <w:r w:rsidRPr="00C92628" w:rsidDel="00C92628">
              <w:rPr>
                <w:rPrChange w:id="39" w:author="Benson-Hartman, Mary" w:date="2018-07-13T14:08:00Z">
                  <w:rPr>
                    <w:rStyle w:val="Hyperlink"/>
                    <w:bCs/>
                    <w:noProof/>
                  </w:rPr>
                </w:rPrChange>
              </w:rPr>
              <w:delText>Exercise 5: Basic git workflow</w:delText>
            </w:r>
            <w:r w:rsidDel="00C92628">
              <w:rPr>
                <w:noProof/>
                <w:webHidden/>
              </w:rPr>
              <w:tab/>
              <w:delText>9</w:delText>
            </w:r>
          </w:del>
        </w:p>
        <w:p w14:paraId="432C0658" w14:textId="0C782E54" w:rsidR="000F6F9D" w:rsidDel="00C92628" w:rsidRDefault="000F6F9D">
          <w:pPr>
            <w:pStyle w:val="TOC2"/>
            <w:tabs>
              <w:tab w:val="right" w:leader="dot" w:pos="10270"/>
            </w:tabs>
            <w:rPr>
              <w:del w:id="40" w:author="Benson-Hartman, Mary" w:date="2018-07-13T14:08:00Z"/>
              <w:rFonts w:eastAsiaTheme="minorEastAsia"/>
              <w:noProof/>
              <w:lang w:val="en-IN" w:eastAsia="en-IN"/>
            </w:rPr>
          </w:pPr>
          <w:del w:id="41" w:author="Benson-Hartman, Mary" w:date="2018-07-13T14:08:00Z">
            <w:r w:rsidRPr="00C92628" w:rsidDel="00C92628">
              <w:rPr>
                <w:rPrChange w:id="42" w:author="Benson-Hartman, Mary" w:date="2018-07-13T14:08:00Z">
                  <w:rPr>
                    <w:rStyle w:val="Hyperlink"/>
                    <w:bCs/>
                    <w:noProof/>
                  </w:rPr>
                </w:rPrChange>
              </w:rPr>
              <w:delText>Exercise 6: Merge conflict resolution</w:delText>
            </w:r>
            <w:r w:rsidDel="00C92628">
              <w:rPr>
                <w:noProof/>
                <w:webHidden/>
              </w:rPr>
              <w:tab/>
              <w:delText>10</w:delText>
            </w:r>
          </w:del>
        </w:p>
        <w:p w14:paraId="0AFC3AE2" w14:textId="7B9893E6" w:rsidR="000F6F9D" w:rsidDel="00C92628" w:rsidRDefault="000F6F9D">
          <w:pPr>
            <w:pStyle w:val="TOC2"/>
            <w:tabs>
              <w:tab w:val="right" w:leader="dot" w:pos="10270"/>
            </w:tabs>
            <w:rPr>
              <w:del w:id="43" w:author="Benson-Hartman, Mary" w:date="2018-07-13T14:08:00Z"/>
              <w:rFonts w:eastAsiaTheme="minorEastAsia"/>
              <w:noProof/>
              <w:lang w:val="en-IN" w:eastAsia="en-IN"/>
            </w:rPr>
          </w:pPr>
          <w:del w:id="44" w:author="Benson-Hartman, Mary" w:date="2018-07-13T14:08:00Z">
            <w:r w:rsidRPr="00C92628" w:rsidDel="00C92628">
              <w:rPr>
                <w:rPrChange w:id="45" w:author="Benson-Hartman, Mary" w:date="2018-07-13T14:08:00Z">
                  <w:rPr>
                    <w:rStyle w:val="Hyperlink"/>
                    <w:bCs/>
                    <w:noProof/>
                  </w:rPr>
                </w:rPrChange>
              </w:rPr>
              <w:delText>Exercise 7: Git pull request</w:delText>
            </w:r>
            <w:r w:rsidDel="00C92628">
              <w:rPr>
                <w:noProof/>
                <w:webHidden/>
              </w:rPr>
              <w:tab/>
              <w:delText>11</w:delText>
            </w:r>
          </w:del>
        </w:p>
        <w:p w14:paraId="3A26DB69" w14:textId="314E322A" w:rsidR="00634C79" w:rsidRPr="00D90A26" w:rsidRDefault="00634C79" w:rsidP="00D90A26">
          <w:pPr>
            <w:spacing w:after="0" w:line="312" w:lineRule="auto"/>
            <w:contextualSpacing/>
            <w:rPr>
              <w:rFonts w:ascii="Arial" w:hAnsi="Arial" w:cs="Arial"/>
              <w:sz w:val="24"/>
              <w:szCs w:val="24"/>
            </w:rPr>
          </w:pPr>
          <w:r w:rsidRPr="00D90A26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DF1D443" w14:textId="77777777" w:rsidR="00F67575" w:rsidRPr="00D90A26" w:rsidRDefault="00F67575" w:rsidP="00D90A26">
      <w:pPr>
        <w:pStyle w:val="Subtitle"/>
        <w:spacing w:line="312" w:lineRule="auto"/>
        <w:contextualSpacing/>
        <w:rPr>
          <w:rFonts w:ascii="Arial" w:eastAsia="MS Mincho" w:hAnsi="Arial" w:cs="Arial"/>
          <w:color w:val="888B8D"/>
          <w:sz w:val="24"/>
        </w:rPr>
      </w:pPr>
    </w:p>
    <w:p w14:paraId="6DCF48B2" w14:textId="7D30D320" w:rsidR="00404EEF" w:rsidRPr="00D90A26" w:rsidRDefault="00404EEF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5234304B" w14:textId="69ADB43A" w:rsidR="00916F1D" w:rsidRPr="00D90A26" w:rsidRDefault="00463B4A" w:rsidP="00D90A26">
      <w:pPr>
        <w:pStyle w:val="Heading2"/>
        <w:spacing w:before="0" w:after="0" w:line="312" w:lineRule="auto"/>
        <w:ind w:left="0"/>
        <w:contextualSpacing/>
        <w:rPr>
          <w:bCs/>
          <w:szCs w:val="24"/>
        </w:rPr>
      </w:pPr>
      <w:r w:rsidRPr="00D90A26">
        <w:rPr>
          <w:szCs w:val="24"/>
        </w:rPr>
        <w:br w:type="page"/>
      </w:r>
      <w:bookmarkStart w:id="46" w:name="_Toc519254245"/>
      <w:bookmarkStart w:id="47" w:name="OLE_LINK5"/>
      <w:bookmarkStart w:id="48" w:name="OLE_LINK6"/>
      <w:r w:rsidR="00916F1D" w:rsidRPr="00D90A26">
        <w:rPr>
          <w:bCs/>
          <w:szCs w:val="24"/>
        </w:rPr>
        <w:lastRenderedPageBreak/>
        <w:t>Exercise 1: Introduction</w:t>
      </w:r>
      <w:bookmarkEnd w:id="46"/>
    </w:p>
    <w:p w14:paraId="22A9FDD6" w14:textId="77777777" w:rsidR="00B17F87" w:rsidRPr="00EF718E" w:rsidRDefault="00B17F87" w:rsidP="00EF718E">
      <w:pPr>
        <w:tabs>
          <w:tab w:val="left" w:pos="2070"/>
        </w:tabs>
        <w:spacing w:after="0" w:line="240" w:lineRule="auto"/>
        <w:rPr>
          <w:ins w:id="49" w:author="Benson-Hartman, Mary" w:date="2018-07-13T09:09:00Z"/>
          <w:rStyle w:val="Strong"/>
          <w:rFonts w:ascii="Arial" w:hAnsi="Arial" w:cs="Arial"/>
          <w:sz w:val="24"/>
          <w:szCs w:val="24"/>
          <w:rPrChange w:id="50" w:author="Benson-Hartman, Mary" w:date="2018-07-13T12:44:00Z">
            <w:rPr>
              <w:ins w:id="51" w:author="Benson-Hartman, Mary" w:date="2018-07-13T09:09:00Z"/>
              <w:rStyle w:val="Strong"/>
              <w:rFonts w:ascii="Arial" w:eastAsia="MS Mincho" w:hAnsi="Arial" w:cs="Arial"/>
              <w:b w:val="0"/>
              <w:color w:val="D45D00"/>
              <w:sz w:val="24"/>
              <w:szCs w:val="18"/>
            </w:rPr>
          </w:rPrChange>
        </w:rPr>
      </w:pPr>
      <w:ins w:id="52" w:author="Benson-Hartman, Mary" w:date="2018-07-13T09:09:00Z">
        <w:r w:rsidRPr="00EF718E">
          <w:rPr>
            <w:rStyle w:val="Strong"/>
            <w:rFonts w:ascii="Arial" w:hAnsi="Arial" w:cs="Arial"/>
            <w:sz w:val="24"/>
            <w:szCs w:val="24"/>
            <w:rPrChange w:id="53" w:author="Benson-Hartman, Mary" w:date="2018-07-13T12:44:00Z">
              <w:rPr>
                <w:rStyle w:val="Strong"/>
                <w:rFonts w:ascii="Arial" w:hAnsi="Arial" w:cs="Arial"/>
              </w:rPr>
            </w:rPrChange>
          </w:rPr>
          <w:t>Overview</w:t>
        </w:r>
      </w:ins>
    </w:p>
    <w:p w14:paraId="6E7BB33C" w14:textId="63C4DA07" w:rsidR="00B17F87" w:rsidRPr="00EF718E" w:rsidRDefault="00B17F87" w:rsidP="00EF718E">
      <w:pPr>
        <w:tabs>
          <w:tab w:val="left" w:pos="2070"/>
        </w:tabs>
        <w:spacing w:after="0" w:line="240" w:lineRule="auto"/>
        <w:rPr>
          <w:ins w:id="54" w:author="Benson-Hartman, Mary" w:date="2018-07-13T09:09:00Z"/>
          <w:rStyle w:val="Strong"/>
          <w:rFonts w:ascii="Arial" w:hAnsi="Arial" w:cs="Arial"/>
          <w:sz w:val="24"/>
          <w:szCs w:val="24"/>
          <w:rPrChange w:id="55" w:author="Benson-Hartman, Mary" w:date="2018-07-13T12:44:00Z">
            <w:rPr>
              <w:ins w:id="56" w:author="Benson-Hartman, Mary" w:date="2018-07-13T09:09:00Z"/>
              <w:rStyle w:val="Strong"/>
              <w:rFonts w:ascii="Arial" w:hAnsi="Arial" w:cs="Arial"/>
            </w:rPr>
          </w:rPrChange>
        </w:rPr>
      </w:pPr>
      <w:ins w:id="57" w:author="Benson-Hartman, Mary" w:date="2018-07-13T09:09:00Z">
        <w:r w:rsidRPr="00EF718E">
          <w:rPr>
            <w:rStyle w:val="Strong"/>
            <w:rFonts w:ascii="Arial" w:hAnsi="Arial" w:cs="Arial"/>
            <w:sz w:val="24"/>
            <w:szCs w:val="24"/>
            <w:rPrChange w:id="58" w:author="Benson-Hartman, Mary" w:date="2018-07-13T12:44:00Z">
              <w:rPr>
                <w:rStyle w:val="Strong"/>
                <w:rFonts w:ascii="Arial" w:hAnsi="Arial" w:cs="Arial"/>
              </w:rPr>
            </w:rPrChange>
          </w:rPr>
          <w:t xml:space="preserve">Time:  </w:t>
        </w:r>
        <w:commentRangeStart w:id="59"/>
        <w:r w:rsidRPr="00EF718E">
          <w:rPr>
            <w:rStyle w:val="Strong"/>
            <w:rFonts w:ascii="Arial" w:hAnsi="Arial" w:cs="Arial"/>
            <w:sz w:val="24"/>
            <w:szCs w:val="24"/>
            <w:rPrChange w:id="60" w:author="Benson-Hartman, Mary" w:date="2018-07-13T12:44:00Z">
              <w:rPr>
                <w:rStyle w:val="Strong"/>
                <w:rFonts w:ascii="Arial" w:hAnsi="Arial" w:cs="Arial"/>
              </w:rPr>
            </w:rPrChange>
          </w:rPr>
          <w:t>20-30 Minutes</w:t>
        </w:r>
      </w:ins>
      <w:commentRangeEnd w:id="59"/>
      <w:ins w:id="61" w:author="Benson-Hartman, Mary" w:date="2018-07-13T13:00:00Z">
        <w:r w:rsidR="00E5337B">
          <w:rPr>
            <w:rStyle w:val="CommentReference"/>
          </w:rPr>
          <w:commentReference w:id="59"/>
        </w:r>
      </w:ins>
    </w:p>
    <w:p w14:paraId="1A98035A" w14:textId="77777777" w:rsidR="00B17F87" w:rsidRPr="00EF718E" w:rsidRDefault="00B17F87" w:rsidP="00EF718E">
      <w:pPr>
        <w:tabs>
          <w:tab w:val="left" w:pos="2070"/>
        </w:tabs>
        <w:spacing w:after="0" w:line="240" w:lineRule="auto"/>
        <w:rPr>
          <w:ins w:id="62" w:author="Benson-Hartman, Mary" w:date="2018-07-13T09:09:00Z"/>
          <w:rFonts w:ascii="Arial" w:hAnsi="Arial" w:cs="Arial"/>
          <w:sz w:val="24"/>
          <w:szCs w:val="24"/>
          <w:rPrChange w:id="63" w:author="Benson-Hartman, Mary" w:date="2018-07-13T12:44:00Z">
            <w:rPr>
              <w:ins w:id="64" w:author="Benson-Hartman, Mary" w:date="2018-07-13T09:09:00Z"/>
              <w:rFonts w:ascii="Arial" w:hAnsi="Arial" w:cs="Arial"/>
            </w:rPr>
          </w:rPrChange>
        </w:rPr>
      </w:pPr>
      <w:ins w:id="65" w:author="Benson-Hartman, Mary" w:date="2018-07-13T09:09:00Z">
        <w:r w:rsidRPr="00EF718E">
          <w:rPr>
            <w:rFonts w:ascii="Arial" w:hAnsi="Arial" w:cs="Arial"/>
            <w:sz w:val="24"/>
            <w:szCs w:val="24"/>
            <w:rPrChange w:id="66" w:author="Benson-Hartman, Mary" w:date="2018-07-13T12:44:00Z">
              <w:rPr>
                <w:rFonts w:ascii="Arial" w:hAnsi="Arial" w:cs="Arial"/>
              </w:rPr>
            </w:rPrChange>
          </w:rPr>
          <w:t>In this exercise, you will:</w:t>
        </w:r>
      </w:ins>
    </w:p>
    <w:p w14:paraId="68C3C73D" w14:textId="68105116" w:rsidR="00916F1D" w:rsidRPr="00B17F87" w:rsidRDefault="00916F1D">
      <w:pPr>
        <w:pStyle w:val="ListParagraph"/>
        <w:numPr>
          <w:ilvl w:val="0"/>
          <w:numId w:val="38"/>
        </w:numPr>
        <w:spacing w:after="0" w:line="312" w:lineRule="auto"/>
        <w:rPr>
          <w:rFonts w:ascii="Arial" w:hAnsi="Arial" w:cs="Arial"/>
          <w:sz w:val="24"/>
          <w:szCs w:val="24"/>
          <w:rPrChange w:id="67" w:author="Benson-Hartman, Mary" w:date="2018-07-13T09:10:00Z">
            <w:rPr/>
          </w:rPrChange>
        </w:rPr>
        <w:pPrChange w:id="68" w:author="Benson-Hartman, Mary" w:date="2018-07-13T09:10:00Z">
          <w:pPr>
            <w:spacing w:after="0" w:line="312" w:lineRule="auto"/>
            <w:contextualSpacing/>
          </w:pPr>
        </w:pPrChange>
      </w:pPr>
      <w:del w:id="69" w:author="Benson-Hartman, Mary" w:date="2018-07-13T09:09:00Z">
        <w:r w:rsidRPr="00B17F87" w:rsidDel="00B17F87">
          <w:rPr>
            <w:rFonts w:ascii="Arial" w:eastAsia="Arial" w:hAnsi="Arial" w:cs="Arial"/>
            <w:bCs/>
            <w:color w:val="24292E"/>
            <w:sz w:val="24"/>
            <w:szCs w:val="24"/>
            <w:rPrChange w:id="70" w:author="Benson-Hartman, Mary" w:date="2018-07-13T09:10:00Z">
              <w:rPr/>
            </w:rPrChange>
          </w:rPr>
          <w:delText xml:space="preserve">In this lab we will </w:delText>
        </w:r>
      </w:del>
      <w:del w:id="71" w:author="Benson-Hartman, Mary" w:date="2018-07-13T09:10:00Z">
        <w:r w:rsidRPr="00B17F87" w:rsidDel="00B17F87">
          <w:rPr>
            <w:rFonts w:ascii="Arial" w:eastAsia="Arial" w:hAnsi="Arial" w:cs="Arial"/>
            <w:bCs/>
            <w:color w:val="24292E"/>
            <w:sz w:val="24"/>
            <w:szCs w:val="24"/>
            <w:rPrChange w:id="72" w:author="Benson-Hartman, Mary" w:date="2018-07-13T09:10:00Z">
              <w:rPr/>
            </w:rPrChange>
          </w:rPr>
          <w:delText>e</w:delText>
        </w:r>
      </w:del>
      <w:ins w:id="73" w:author="Benson-Hartman, Mary" w:date="2018-07-13T09:10:00Z">
        <w:r w:rsidR="00B17F87">
          <w:rPr>
            <w:rFonts w:ascii="Arial" w:eastAsia="Arial" w:hAnsi="Arial" w:cs="Arial"/>
            <w:bCs/>
            <w:color w:val="24292E"/>
            <w:sz w:val="24"/>
            <w:szCs w:val="24"/>
          </w:rPr>
          <w:t>E</w:t>
        </w:r>
      </w:ins>
      <w:r w:rsidRPr="00B17F87">
        <w:rPr>
          <w:rFonts w:ascii="Arial" w:eastAsia="Arial" w:hAnsi="Arial" w:cs="Arial"/>
          <w:bCs/>
          <w:color w:val="24292E"/>
          <w:sz w:val="24"/>
          <w:szCs w:val="24"/>
          <w:rPrChange w:id="74" w:author="Benson-Hartman, Mary" w:date="2018-07-13T09:10:00Z">
            <w:rPr/>
          </w:rPrChange>
        </w:rPr>
        <w:t xml:space="preserve">nsure that Git is installed on your system and be able to get </w:t>
      </w:r>
      <w:r w:rsidR="00AE2984" w:rsidRPr="00B17F87">
        <w:rPr>
          <w:rFonts w:ascii="Arial" w:eastAsia="Arial" w:hAnsi="Arial" w:cs="Arial"/>
          <w:bCs/>
          <w:color w:val="24292E"/>
          <w:sz w:val="24"/>
          <w:szCs w:val="24"/>
          <w:rPrChange w:id="75" w:author="Benson-Hartman, Mary" w:date="2018-07-13T09:10:00Z">
            <w:rPr/>
          </w:rPrChange>
        </w:rPr>
        <w:t>familiar</w:t>
      </w:r>
      <w:r w:rsidRPr="00B17F87">
        <w:rPr>
          <w:rFonts w:ascii="Arial" w:eastAsia="Arial" w:hAnsi="Arial" w:cs="Arial"/>
          <w:bCs/>
          <w:color w:val="24292E"/>
          <w:sz w:val="24"/>
          <w:szCs w:val="24"/>
          <w:rPrChange w:id="76" w:author="Benson-Hartman, Mary" w:date="2018-07-13T09:10:00Z">
            <w:rPr/>
          </w:rPrChange>
        </w:rPr>
        <w:t xml:space="preserve"> with the user interface.</w:t>
      </w:r>
    </w:p>
    <w:p w14:paraId="62FF2EF0" w14:textId="77777777" w:rsidR="00D90A26" w:rsidRDefault="00D90A26" w:rsidP="00D90A26">
      <w:pPr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4482B2B8" w14:textId="176D9BD0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 Goals:</w:t>
      </w:r>
    </w:p>
    <w:p w14:paraId="0D5F1AD6" w14:textId="1401169A" w:rsidR="00916F1D" w:rsidRPr="00D90A26" w:rsidRDefault="00916F1D" w:rsidP="00D90A26">
      <w:pPr>
        <w:spacing w:after="0" w:line="312" w:lineRule="auto"/>
        <w:ind w:left="9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 xml:space="preserve">1. Install </w:t>
      </w:r>
      <w:commentRangeStart w:id="77"/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>Hadoop</w:t>
      </w:r>
      <w:commentRangeEnd w:id="77"/>
      <w:r w:rsidR="00EF718E">
        <w:rPr>
          <w:rStyle w:val="CommentReference"/>
        </w:rPr>
        <w:commentReference w:id="77"/>
      </w:r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 xml:space="preserve"> in Windows, Mac or Linux.</w:t>
      </w:r>
    </w:p>
    <w:p w14:paraId="14954E26" w14:textId="77777777" w:rsidR="00916F1D" w:rsidRPr="00D90A26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>2. Start the basic git command line.</w:t>
      </w:r>
    </w:p>
    <w:p w14:paraId="6EADAA5D" w14:textId="5503B5BF" w:rsidR="00D90A26" w:rsidDel="00B17F87" w:rsidRDefault="00D90A26" w:rsidP="00D90A26">
      <w:pPr>
        <w:spacing w:after="0" w:line="312" w:lineRule="auto"/>
        <w:contextualSpacing/>
        <w:rPr>
          <w:del w:id="78" w:author="Benson-Hartman, Mary" w:date="2018-07-13T09:11:00Z"/>
          <w:rStyle w:val="Strong"/>
          <w:rFonts w:ascii="Arial" w:hAnsi="Arial" w:cs="Arial"/>
          <w:sz w:val="24"/>
          <w:szCs w:val="24"/>
        </w:rPr>
      </w:pPr>
    </w:p>
    <w:p w14:paraId="235B1B73" w14:textId="2B21D82A" w:rsidR="00916F1D" w:rsidRPr="00D90A26" w:rsidDel="00B17F87" w:rsidRDefault="00916F1D" w:rsidP="00D90A26">
      <w:pPr>
        <w:spacing w:after="0" w:line="312" w:lineRule="auto"/>
        <w:contextualSpacing/>
        <w:rPr>
          <w:del w:id="79" w:author="Benson-Hartman, Mary" w:date="2018-07-13T09:11:00Z"/>
          <w:rStyle w:val="Strong"/>
          <w:rFonts w:ascii="Arial" w:hAnsi="Arial" w:cs="Arial"/>
          <w:sz w:val="24"/>
          <w:szCs w:val="24"/>
        </w:rPr>
      </w:pPr>
      <w:del w:id="80" w:author="Benson-Hartman, Mary" w:date="2018-07-13T09:11:00Z">
        <w:r w:rsidRPr="00D90A26" w:rsidDel="00B17F87">
          <w:rPr>
            <w:rStyle w:val="Strong"/>
            <w:rFonts w:ascii="Arial" w:hAnsi="Arial" w:cs="Arial"/>
            <w:sz w:val="24"/>
            <w:szCs w:val="24"/>
          </w:rPr>
          <w:delText>Time:  20-30 Minutes</w:delText>
        </w:r>
      </w:del>
    </w:p>
    <w:p w14:paraId="7938D1F5" w14:textId="4C6E8040" w:rsidR="00916F1D" w:rsidRPr="00D90A26" w:rsidDel="00B17F87" w:rsidRDefault="00916F1D" w:rsidP="00D90A26">
      <w:pPr>
        <w:spacing w:after="0" w:line="312" w:lineRule="auto"/>
        <w:contextualSpacing/>
        <w:rPr>
          <w:del w:id="81" w:author="Benson-Hartman, Mary" w:date="2018-07-13T09:11:00Z"/>
          <w:rFonts w:ascii="Arial" w:hAnsi="Arial" w:cs="Arial"/>
          <w:sz w:val="24"/>
          <w:szCs w:val="24"/>
        </w:rPr>
      </w:pPr>
    </w:p>
    <w:p w14:paraId="649AEDBD" w14:textId="2DE2EC78" w:rsidR="00916F1D" w:rsidRPr="00AE6CE2" w:rsidRDefault="00916F1D" w:rsidP="00D90A26">
      <w:pPr>
        <w:spacing w:after="0" w:line="312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1) Install Git.</w:t>
      </w:r>
    </w:p>
    <w:p w14:paraId="4A592D38" w14:textId="463AEB8B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Open the following link in your browser</w:t>
      </w:r>
      <w:ins w:id="82" w:author="Benson-Hartman, Mary" w:date="2018-07-13T09:12:00Z">
        <w:r w:rsidR="00B17F87">
          <w:rPr>
            <w:rFonts w:ascii="Arial" w:eastAsia="Courier New" w:hAnsi="Arial" w:cs="Arial"/>
            <w:color w:val="24292E"/>
            <w:sz w:val="24"/>
            <w:szCs w:val="24"/>
          </w:rPr>
          <w:t>:</w:t>
        </w:r>
      </w:ins>
    </w:p>
    <w:p w14:paraId="257FC7D7" w14:textId="5B0B2550" w:rsidR="00EF718E" w:rsidRPr="00EF718E" w:rsidDel="00EF718E" w:rsidRDefault="00EF718E" w:rsidP="00D90A26">
      <w:pPr>
        <w:spacing w:after="0" w:line="312" w:lineRule="auto"/>
        <w:contextualSpacing/>
        <w:rPr>
          <w:del w:id="83" w:author="Benson-Hartman, Mary" w:date="2018-07-13T12:46:00Z"/>
          <w:rFonts w:ascii="Arial" w:eastAsia="Courier New" w:hAnsi="Arial" w:cs="Arial"/>
          <w:color w:val="24292E"/>
          <w:sz w:val="24"/>
          <w:szCs w:val="24"/>
          <w:rPrChange w:id="84" w:author="Benson-Hartman, Mary" w:date="2018-07-13T12:46:00Z">
            <w:rPr>
              <w:del w:id="85" w:author="Benson-Hartman, Mary" w:date="2018-07-13T12:46:00Z"/>
              <w:rFonts w:ascii="Arial" w:hAnsi="Arial" w:cs="Arial"/>
              <w:sz w:val="24"/>
              <w:szCs w:val="24"/>
            </w:rPr>
          </w:rPrChange>
        </w:rPr>
      </w:pPr>
      <w:ins w:id="86" w:author="Benson-Hartman, Mary" w:date="2018-07-13T12:46:00Z">
        <w:r>
          <w:rPr>
            <w:rFonts w:ascii="Arial" w:eastAsia="Courier New" w:hAnsi="Arial" w:cs="Arial"/>
            <w:color w:val="24292E"/>
            <w:sz w:val="24"/>
            <w:szCs w:val="24"/>
          </w:rPr>
          <w:fldChar w:fldCharType="begin"/>
        </w:r>
        <w:r>
          <w:rPr>
            <w:rFonts w:ascii="Arial" w:eastAsia="Courier New" w:hAnsi="Arial" w:cs="Arial"/>
            <w:color w:val="24292E"/>
            <w:sz w:val="24"/>
            <w:szCs w:val="24"/>
          </w:rPr>
          <w:instrText xml:space="preserve"> HYPERLINK "</w:instrText>
        </w:r>
      </w:ins>
      <w:r w:rsidRPr="00D90A26">
        <w:rPr>
          <w:rFonts w:ascii="Arial" w:eastAsia="Courier New" w:hAnsi="Arial" w:cs="Arial"/>
          <w:color w:val="24292E"/>
          <w:sz w:val="24"/>
          <w:szCs w:val="24"/>
        </w:rPr>
        <w:instrText>http://git-scm.com/book/en/v2/Getting-Started-Installing-Git</w:instrText>
      </w:r>
      <w:ins w:id="87" w:author="Benson-Hartman, Mary" w:date="2018-07-13T12:46:00Z">
        <w:r>
          <w:rPr>
            <w:rFonts w:ascii="Arial" w:eastAsia="Courier New" w:hAnsi="Arial" w:cs="Arial"/>
            <w:color w:val="24292E"/>
            <w:sz w:val="24"/>
            <w:szCs w:val="24"/>
          </w:rPr>
          <w:instrText xml:space="preserve">" </w:instrText>
        </w:r>
        <w:r>
          <w:rPr>
            <w:rFonts w:ascii="Arial" w:eastAsia="Courier New" w:hAnsi="Arial" w:cs="Arial"/>
            <w:color w:val="24292E"/>
            <w:sz w:val="24"/>
            <w:szCs w:val="24"/>
          </w:rPr>
          <w:fldChar w:fldCharType="separate"/>
        </w:r>
      </w:ins>
      <w:r w:rsidRPr="006F7B18">
        <w:rPr>
          <w:rStyle w:val="Hyperlink"/>
          <w:rFonts w:ascii="Arial" w:eastAsia="Courier New" w:hAnsi="Arial" w:cs="Arial"/>
          <w:sz w:val="24"/>
          <w:szCs w:val="24"/>
        </w:rPr>
        <w:t>http://git-scm.com/book/en/v2/Getting-Started-Installing-Git</w:t>
      </w:r>
      <w:ins w:id="88" w:author="Benson-Hartman, Mary" w:date="2018-07-13T12:46:00Z">
        <w:r>
          <w:rPr>
            <w:rFonts w:ascii="Arial" w:eastAsia="Courier New" w:hAnsi="Arial" w:cs="Arial"/>
            <w:color w:val="24292E"/>
            <w:sz w:val="24"/>
            <w:szCs w:val="24"/>
          </w:rPr>
          <w:fldChar w:fldCharType="end"/>
        </w:r>
      </w:ins>
    </w:p>
    <w:p w14:paraId="71E5F47E" w14:textId="5D6B1A99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Follow the instructions for your operating system</w:t>
      </w:r>
      <w:ins w:id="89" w:author="Benson-Hartman, Mary" w:date="2018-07-13T09:12:00Z">
        <w:r w:rsidR="00B17F8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11467909" w14:textId="77777777" w:rsidR="00D90A26" w:rsidRDefault="00D90A26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6E79299A" w14:textId="7023F109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2) Specifically for Windows</w:t>
      </w:r>
    </w:p>
    <w:p w14:paraId="169DBA62" w14:textId="3F170FF0" w:rsidR="00916F1D" w:rsidRPr="00AE6CE2" w:rsidRDefault="00916F1D">
      <w:pPr>
        <w:pStyle w:val="ListParagraph"/>
        <w:numPr>
          <w:ilvl w:val="0"/>
          <w:numId w:val="40"/>
        </w:numPr>
        <w:spacing w:after="0" w:line="312" w:lineRule="auto"/>
        <w:rPr>
          <w:rFonts w:ascii="Arial" w:hAnsi="Arial" w:cs="Arial"/>
          <w:sz w:val="24"/>
          <w:szCs w:val="24"/>
        </w:rPr>
        <w:pPrChange w:id="90" w:author="Benson-Hartman, Mary" w:date="2018-07-13T09:14:00Z">
          <w:pPr>
            <w:pStyle w:val="ListParagraph"/>
            <w:numPr>
              <w:numId w:val="31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Since most Linux or Mac developers are usually used to working on the command line, this</w:t>
      </w:r>
      <w:r w:rsidR="00D90A26" w:rsidRPr="00AE6CE2">
        <w:rPr>
          <w:rFonts w:ascii="Arial" w:eastAsia="Courier New" w:hAnsi="Arial" w:cs="Arial"/>
          <w:color w:val="24292E"/>
          <w:sz w:val="24"/>
          <w:szCs w:val="24"/>
        </w:rPr>
        <w:t xml:space="preserve"> </w:t>
      </w:r>
      <w:r w:rsidRPr="00AE6CE2">
        <w:rPr>
          <w:rFonts w:ascii="Arial" w:eastAsia="Courier New" w:hAnsi="Arial" w:cs="Arial"/>
          <w:color w:val="24292E"/>
          <w:sz w:val="24"/>
          <w:szCs w:val="24"/>
        </w:rPr>
        <w:t>step concentrates on Git for Windows</w:t>
      </w:r>
      <w:ins w:id="91" w:author="Benson-Hartman, Mary" w:date="2018-07-13T09:14:00Z">
        <w:r w:rsidR="00B17F8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0119D835" w14:textId="382979DA" w:rsidR="00916F1D" w:rsidRPr="00EF718E" w:rsidRDefault="00916F1D">
      <w:pPr>
        <w:pStyle w:val="ListParagraph"/>
        <w:numPr>
          <w:ilvl w:val="0"/>
          <w:numId w:val="40"/>
        </w:numPr>
        <w:spacing w:after="0" w:line="312" w:lineRule="auto"/>
        <w:rPr>
          <w:ins w:id="92" w:author="Benson-Hartman, Mary" w:date="2018-07-13T12:47:00Z"/>
          <w:rFonts w:ascii="Arial" w:hAnsi="Arial" w:cs="Arial"/>
          <w:sz w:val="24"/>
          <w:szCs w:val="24"/>
          <w:rPrChange w:id="93" w:author="Benson-Hartman, Mary" w:date="2018-07-13T12:47:00Z">
            <w:rPr>
              <w:ins w:id="94" w:author="Benson-Hartman, Mary" w:date="2018-07-13T12:47:00Z"/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pPrChange w:id="95" w:author="Benson-Hartman, Mary" w:date="2018-07-13T09:14:00Z">
          <w:pPr>
            <w:pStyle w:val="ListParagraph"/>
            <w:numPr>
              <w:numId w:val="31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Open this link: </w:t>
      </w:r>
      <w:ins w:id="96" w:author="Benson-Hartman, Mary" w:date="2018-07-13T12:47:00Z">
        <w:r w:rsidR="00EF718E">
          <w:rPr>
            <w:rFonts w:ascii="Arial" w:eastAsia="Courier New" w:hAnsi="Arial" w:cs="Arial"/>
            <w:color w:val="24292E"/>
            <w:sz w:val="24"/>
            <w:szCs w:val="24"/>
          </w:rPr>
          <w:fldChar w:fldCharType="begin"/>
        </w:r>
        <w:r w:rsidR="00EF718E">
          <w:rPr>
            <w:rFonts w:ascii="Arial" w:eastAsia="Courier New" w:hAnsi="Arial" w:cs="Arial"/>
            <w:color w:val="24292E"/>
            <w:sz w:val="24"/>
            <w:szCs w:val="24"/>
          </w:rPr>
          <w:instrText xml:space="preserve"> HYPERLINK "</w:instrText>
        </w:r>
      </w:ins>
      <w:r w:rsidR="00EF718E" w:rsidRPr="00AE6CE2">
        <w:rPr>
          <w:rFonts w:ascii="Arial" w:eastAsia="Courier New" w:hAnsi="Arial" w:cs="Arial"/>
          <w:color w:val="24292E"/>
          <w:sz w:val="24"/>
          <w:szCs w:val="24"/>
        </w:rPr>
        <w:instrText>http://git-scm.com/download/win</w:instrText>
      </w:r>
      <w:ins w:id="97" w:author="Benson-Hartman, Mary" w:date="2018-07-13T12:47:00Z">
        <w:r w:rsidR="00EF718E">
          <w:rPr>
            <w:rFonts w:ascii="Arial" w:eastAsia="Courier New" w:hAnsi="Arial" w:cs="Arial"/>
            <w:color w:val="24292E"/>
            <w:sz w:val="24"/>
            <w:szCs w:val="24"/>
          </w:rPr>
          <w:instrText xml:space="preserve">" </w:instrText>
        </w:r>
        <w:r w:rsidR="00EF718E">
          <w:rPr>
            <w:rFonts w:ascii="Arial" w:eastAsia="Courier New" w:hAnsi="Arial" w:cs="Arial"/>
            <w:color w:val="24292E"/>
            <w:sz w:val="24"/>
            <w:szCs w:val="24"/>
          </w:rPr>
          <w:fldChar w:fldCharType="separate"/>
        </w:r>
      </w:ins>
      <w:r w:rsidR="00EF718E" w:rsidRPr="006F7B18">
        <w:rPr>
          <w:rStyle w:val="Hyperlink"/>
          <w:rFonts w:ascii="Arial" w:eastAsia="Courier New" w:hAnsi="Arial" w:cs="Arial"/>
          <w:sz w:val="24"/>
          <w:szCs w:val="24"/>
        </w:rPr>
        <w:t>http://git-scm.com/download/win</w:t>
      </w:r>
      <w:ins w:id="98" w:author="Benson-Hartman, Mary" w:date="2018-07-13T12:47:00Z">
        <w:r w:rsidR="00EF718E">
          <w:rPr>
            <w:rFonts w:ascii="Arial" w:eastAsia="Courier New" w:hAnsi="Arial" w:cs="Arial"/>
            <w:color w:val="24292E"/>
            <w:sz w:val="24"/>
            <w:szCs w:val="24"/>
          </w:rPr>
          <w:fldChar w:fldCharType="end"/>
        </w:r>
      </w:ins>
    </w:p>
    <w:p w14:paraId="55A34E0B" w14:textId="77777777" w:rsidR="00EF718E" w:rsidRPr="00EF718E" w:rsidRDefault="00EF718E">
      <w:pPr>
        <w:spacing w:after="0" w:line="312" w:lineRule="auto"/>
        <w:rPr>
          <w:rFonts w:ascii="Arial" w:hAnsi="Arial" w:cs="Arial"/>
          <w:sz w:val="24"/>
          <w:szCs w:val="24"/>
          <w:rPrChange w:id="99" w:author="Benson-Hartman, Mary" w:date="2018-07-13T12:47:00Z">
            <w:rPr/>
          </w:rPrChange>
        </w:rPr>
        <w:pPrChange w:id="100" w:author="Benson-Hartman, Mary" w:date="2018-07-13T12:47:00Z">
          <w:pPr>
            <w:pStyle w:val="ListParagraph"/>
            <w:numPr>
              <w:numId w:val="31"/>
            </w:numPr>
            <w:spacing w:after="0" w:line="312" w:lineRule="auto"/>
            <w:ind w:hanging="360"/>
          </w:pPr>
        </w:pPrChange>
      </w:pPr>
    </w:p>
    <w:p w14:paraId="1986FD58" w14:textId="72CB4A65" w:rsidR="00916F1D" w:rsidRPr="00AE6CE2" w:rsidRDefault="00916F1D">
      <w:pPr>
        <w:pStyle w:val="ListParagraph"/>
        <w:numPr>
          <w:ilvl w:val="0"/>
          <w:numId w:val="40"/>
        </w:numPr>
        <w:spacing w:after="0" w:line="312" w:lineRule="auto"/>
        <w:rPr>
          <w:rFonts w:ascii="Arial" w:hAnsi="Arial" w:cs="Arial"/>
          <w:sz w:val="24"/>
          <w:szCs w:val="24"/>
        </w:rPr>
        <w:pPrChange w:id="101" w:author="Benson-Hartman, Mary" w:date="2018-07-13T09:14:00Z">
          <w:pPr>
            <w:pStyle w:val="ListParagraph"/>
            <w:numPr>
              <w:numId w:val="31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And install the executable that will be downloaded on your computer</w:t>
      </w:r>
      <w:ins w:id="102" w:author="Benson-Hartman, Mary" w:date="2018-07-13T09:15:00Z">
        <w:r w:rsidR="00B17F8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5CE571D" w14:textId="713F72F2" w:rsidR="00916F1D" w:rsidRPr="00AE6CE2" w:rsidRDefault="00916F1D">
      <w:pPr>
        <w:pStyle w:val="ListParagraph"/>
        <w:numPr>
          <w:ilvl w:val="0"/>
          <w:numId w:val="40"/>
        </w:numPr>
        <w:spacing w:after="0" w:line="312" w:lineRule="auto"/>
        <w:rPr>
          <w:rFonts w:ascii="Arial" w:hAnsi="Arial" w:cs="Arial"/>
          <w:sz w:val="24"/>
          <w:szCs w:val="24"/>
        </w:rPr>
        <w:pPrChange w:id="103" w:author="Benson-Hartman, Mary" w:date="2018-07-13T09:14:00Z">
          <w:pPr>
            <w:pStyle w:val="ListParagraph"/>
            <w:numPr>
              <w:numId w:val="31"/>
            </w:numPr>
            <w:spacing w:after="0" w:line="312" w:lineRule="auto"/>
            <w:ind w:hanging="360"/>
          </w:pPr>
        </w:pPrChange>
      </w:pPr>
      <w:del w:id="104" w:author="Benson-Hartman, Mary" w:date="2018-07-13T12:48:00Z">
        <w:r w:rsidRPr="00AE6CE2" w:rsidDel="00EF718E">
          <w:rPr>
            <w:rFonts w:ascii="Arial" w:eastAsia="Courier New" w:hAnsi="Arial" w:cs="Arial"/>
            <w:color w:val="24292E"/>
            <w:sz w:val="24"/>
            <w:szCs w:val="24"/>
          </w:rPr>
          <w:delText xml:space="preserve">TAKE </w:delText>
        </w:r>
      </w:del>
      <w:ins w:id="105" w:author="Benson-Hartman, Mary" w:date="2018-07-13T12:48:00Z">
        <w:r w:rsidR="00EF718E">
          <w:rPr>
            <w:rFonts w:ascii="Arial" w:eastAsia="Courier New" w:hAnsi="Arial" w:cs="Arial"/>
            <w:color w:val="24292E"/>
            <w:sz w:val="24"/>
            <w:szCs w:val="24"/>
          </w:rPr>
          <w:t>ACCEPT</w:t>
        </w:r>
        <w:r w:rsidR="00EF718E" w:rsidRPr="00AE6CE2">
          <w:rPr>
            <w:rFonts w:ascii="Arial" w:eastAsia="Courier New" w:hAnsi="Arial" w:cs="Arial"/>
            <w:color w:val="24292E"/>
            <w:sz w:val="24"/>
            <w:szCs w:val="24"/>
          </w:rPr>
          <w:t xml:space="preserve"> 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>ALL THE DEFAULTS. This will assure that every student has the same install</w:t>
      </w:r>
      <w:ins w:id="106" w:author="Benson-Hartman, Mary" w:date="2018-07-13T12:50:00Z">
        <w:r w:rsidR="000D3618">
          <w:rPr>
            <w:rFonts w:ascii="Arial" w:eastAsia="Courier New" w:hAnsi="Arial" w:cs="Arial"/>
            <w:color w:val="24292E"/>
            <w:sz w:val="24"/>
            <w:szCs w:val="24"/>
          </w:rPr>
          <w:t>ed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 configuration.</w:t>
      </w:r>
    </w:p>
    <w:p w14:paraId="0EAFCEC5" w14:textId="2A29A487" w:rsidR="00916F1D" w:rsidRPr="00AE6CE2" w:rsidRDefault="00916F1D">
      <w:pPr>
        <w:pStyle w:val="ListParagraph"/>
        <w:numPr>
          <w:ilvl w:val="0"/>
          <w:numId w:val="40"/>
        </w:numPr>
        <w:spacing w:after="0" w:line="312" w:lineRule="auto"/>
        <w:rPr>
          <w:rFonts w:ascii="Arial" w:hAnsi="Arial" w:cs="Arial"/>
          <w:sz w:val="24"/>
          <w:szCs w:val="24"/>
        </w:rPr>
        <w:pPrChange w:id="107" w:author="Benson-Hartman, Mary" w:date="2018-07-13T09:14:00Z">
          <w:pPr>
            <w:pStyle w:val="ListParagraph"/>
            <w:numPr>
              <w:numId w:val="31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After you are done with the labs, you will be able to experiment with various install</w:t>
      </w:r>
      <w:ins w:id="108" w:author="Benson-Hartman, Mary" w:date="2018-07-13T12:50:00Z">
        <w:r w:rsidR="000D3618">
          <w:rPr>
            <w:rFonts w:ascii="Arial" w:eastAsia="Courier New" w:hAnsi="Arial" w:cs="Arial"/>
            <w:color w:val="24292E"/>
            <w:sz w:val="24"/>
            <w:szCs w:val="24"/>
          </w:rPr>
          <w:t>ed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 options.</w:t>
      </w:r>
    </w:p>
    <w:p w14:paraId="7A96395F" w14:textId="77777777" w:rsidR="00AE6CE2" w:rsidRDefault="00AE6CE2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099C1F3B" w14:textId="24BCD077" w:rsidR="00916F1D" w:rsidRPr="00D90A26" w:rsidRDefault="00916F1D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3) Open git command line in a directory</w:t>
      </w:r>
    </w:p>
    <w:p w14:paraId="1415D3E6" w14:textId="114A564C" w:rsidR="00916F1D" w:rsidRPr="00AE6CE2" w:rsidRDefault="00916F1D">
      <w:pPr>
        <w:pStyle w:val="ListParagraph"/>
        <w:numPr>
          <w:ilvl w:val="0"/>
          <w:numId w:val="41"/>
        </w:numPr>
        <w:spacing w:after="0" w:line="312" w:lineRule="auto"/>
        <w:rPr>
          <w:rFonts w:ascii="Arial" w:hAnsi="Arial" w:cs="Arial"/>
          <w:sz w:val="24"/>
          <w:szCs w:val="24"/>
        </w:rPr>
        <w:pPrChange w:id="109" w:author="Benson-Hartman, Mary" w:date="2018-07-13T09:15:00Z">
          <w:pPr>
            <w:pStyle w:val="ListParagraph"/>
            <w:numPr>
              <w:numId w:val="32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If you are in Windows, prepare a new 'git-labs' directory in the </w:t>
      </w:r>
      <w:ins w:id="110" w:author="Benson-Hartman, Mary" w:date="2018-07-13T12:51:00Z">
        <w:r w:rsidR="000D3618">
          <w:rPr>
            <w:rFonts w:ascii="Arial" w:eastAsia="Courier New" w:hAnsi="Arial" w:cs="Arial"/>
            <w:color w:val="24292E"/>
            <w:sz w:val="24"/>
            <w:szCs w:val="24"/>
          </w:rPr>
          <w:t>f</w:t>
        </w:r>
      </w:ins>
      <w:del w:id="111" w:author="Benson-Hartman, Mary" w:date="2018-07-13T12:51:00Z">
        <w:r w:rsidRPr="00AE6CE2" w:rsidDel="000D3618">
          <w:rPr>
            <w:rFonts w:ascii="Arial" w:eastAsia="Courier New" w:hAnsi="Arial" w:cs="Arial"/>
            <w:color w:val="24292E"/>
            <w:sz w:val="24"/>
            <w:szCs w:val="24"/>
          </w:rPr>
          <w:delText>F</w:delText>
        </w:r>
      </w:del>
      <w:r w:rsidRPr="00AE6CE2">
        <w:rPr>
          <w:rFonts w:ascii="Arial" w:eastAsia="Courier New" w:hAnsi="Arial" w:cs="Arial"/>
          <w:color w:val="24292E"/>
          <w:sz w:val="24"/>
          <w:szCs w:val="24"/>
        </w:rPr>
        <w:t>ile browser, then right-click on that directory and choose "</w:t>
      </w:r>
      <w:r w:rsidRPr="000D3618">
        <w:rPr>
          <w:rFonts w:ascii="Arial" w:eastAsia="Courier New" w:hAnsi="Arial" w:cs="Arial"/>
          <w:b/>
          <w:color w:val="24292E"/>
          <w:sz w:val="24"/>
          <w:szCs w:val="24"/>
          <w:rPrChange w:id="112" w:author="Benson-Hartman, Mary" w:date="2018-07-13T12:51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Git-Bash</w:t>
      </w:r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" menu. This will open </w:t>
      </w:r>
      <w:ins w:id="113" w:author="Benson-Hartman, Mary" w:date="2018-07-13T12:52:00Z">
        <w:r w:rsidR="000D3618">
          <w:rPr>
            <w:rFonts w:ascii="Arial" w:eastAsia="Courier New" w:hAnsi="Arial" w:cs="Arial"/>
            <w:color w:val="24292E"/>
            <w:sz w:val="24"/>
            <w:szCs w:val="24"/>
          </w:rPr>
          <w:t xml:space="preserve">the 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>git command line.</w:t>
      </w:r>
    </w:p>
    <w:p w14:paraId="78A469FA" w14:textId="6BDD621F" w:rsidR="00916F1D" w:rsidRPr="00AE6CE2" w:rsidRDefault="00916F1D">
      <w:pPr>
        <w:pStyle w:val="ListParagraph"/>
        <w:numPr>
          <w:ilvl w:val="0"/>
          <w:numId w:val="41"/>
        </w:numPr>
        <w:spacing w:after="0" w:line="312" w:lineRule="auto"/>
        <w:rPr>
          <w:rFonts w:ascii="Arial" w:hAnsi="Arial" w:cs="Arial"/>
          <w:sz w:val="24"/>
          <w:szCs w:val="24"/>
        </w:rPr>
        <w:pPrChange w:id="114" w:author="Benson-Hartman, Mary" w:date="2018-07-13T09:15:00Z">
          <w:pPr>
            <w:pStyle w:val="ListParagraph"/>
            <w:numPr>
              <w:numId w:val="32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If you are on Mac or Linux, just open a terminal in the newly-created </w:t>
      </w:r>
      <w:r w:rsidRPr="000D3618">
        <w:rPr>
          <w:rFonts w:ascii="Arial" w:eastAsia="Courier New" w:hAnsi="Arial" w:cs="Arial"/>
          <w:b/>
          <w:color w:val="24292E"/>
          <w:sz w:val="24"/>
          <w:szCs w:val="24"/>
          <w:rPrChange w:id="115" w:author="Benson-Hartman, Mary" w:date="2018-07-13T12:53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'git-labs</w:t>
      </w:r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' directory </w:t>
      </w:r>
      <w:ins w:id="116" w:author="Benson-Hartman, Mary" w:date="2018-07-13T12:53:00Z">
        <w:r w:rsidR="000D3618">
          <w:rPr>
            <w:rFonts w:ascii="Arial" w:eastAsia="Courier New" w:hAnsi="Arial" w:cs="Arial"/>
            <w:color w:val="24292E"/>
            <w:sz w:val="24"/>
            <w:szCs w:val="24"/>
          </w:rPr>
          <w:t xml:space="preserve">the 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>Git command will be available, since you have installed it in step 1</w:t>
      </w:r>
      <w:ins w:id="117" w:author="Benson-Hartman, Mary" w:date="2018-07-13T09:16:00Z">
        <w:r w:rsidR="00214C44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585735EE" w14:textId="77777777" w:rsidR="00AE6CE2" w:rsidRDefault="00AE6CE2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6A1BB5C5" w14:textId="270A282A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 xml:space="preserve">STEP 4) Experiment with git </w:t>
      </w:r>
      <w:ins w:id="118" w:author="Benson-Hartman, Mary" w:date="2018-07-13T12:54:00Z">
        <w:r w:rsidR="000D3618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C</w:t>
        </w:r>
      </w:ins>
      <w:del w:id="119" w:author="Benson-Hartman, Mary" w:date="2018-07-13T12:54:00Z">
        <w:r w:rsidRPr="00D90A26" w:rsidDel="000D3618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delText>c</w:delText>
        </w:r>
      </w:del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ommand</w:t>
      </w:r>
    </w:p>
    <w:p w14:paraId="4419468B" w14:textId="77777777" w:rsidR="00916F1D" w:rsidRPr="00AE6CE2" w:rsidRDefault="00916F1D" w:rsidP="00AE6CE2">
      <w:pPr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lastRenderedPageBreak/>
        <w:t>Type</w:t>
      </w:r>
    </w:p>
    <w:p w14:paraId="521450E0" w14:textId="77777777" w:rsidR="00916F1D" w:rsidRPr="000D3618" w:rsidRDefault="00916F1D" w:rsidP="00AE6CE2">
      <w:pPr>
        <w:spacing w:after="0" w:line="312" w:lineRule="auto"/>
        <w:ind w:left="1080"/>
        <w:rPr>
          <w:rFonts w:ascii="Courier New" w:hAnsi="Courier New" w:cs="Courier New"/>
          <w:b/>
          <w:sz w:val="24"/>
          <w:szCs w:val="24"/>
          <w:rPrChange w:id="120" w:author="Benson-Hartman, Mary" w:date="2018-07-13T12:55:00Z">
            <w:rPr>
              <w:rFonts w:ascii="Arial" w:hAnsi="Arial" w:cs="Arial"/>
              <w:sz w:val="24"/>
              <w:szCs w:val="24"/>
            </w:rPr>
          </w:rPrChange>
        </w:rPr>
      </w:pPr>
      <w:r w:rsidRPr="000D3618">
        <w:rPr>
          <w:rFonts w:ascii="Courier New" w:eastAsia="Courier New" w:hAnsi="Courier New" w:cs="Courier New"/>
          <w:b/>
          <w:color w:val="24292E"/>
          <w:sz w:val="24"/>
          <w:szCs w:val="24"/>
          <w:rPrChange w:id="121" w:author="Benson-Hartman, Mary" w:date="2018-07-13T12:5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</w:t>
      </w:r>
    </w:p>
    <w:p w14:paraId="03ADD26D" w14:textId="5548A23E" w:rsidR="00916F1D" w:rsidRPr="00AE6CE2" w:rsidRDefault="00916F1D" w:rsidP="00AE6CE2">
      <w:pPr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del w:id="122" w:author="Benson-Hartman, Mary" w:date="2018-07-13T14:15:00Z">
        <w:r w:rsidRPr="00AE6CE2" w:rsidDel="00510211">
          <w:rPr>
            <w:rFonts w:ascii="Arial" w:eastAsia="Courier New" w:hAnsi="Arial" w:cs="Arial"/>
            <w:color w:val="24292E"/>
            <w:sz w:val="24"/>
            <w:szCs w:val="24"/>
          </w:rPr>
          <w:delText xml:space="preserve">and </w:delText>
        </w:r>
      </w:del>
      <w:ins w:id="123" w:author="Benson-Hartman, Mary" w:date="2018-07-13T14:15:00Z">
        <w:r w:rsidR="00510211">
          <w:rPr>
            <w:rFonts w:ascii="Arial" w:eastAsia="Courier New" w:hAnsi="Arial" w:cs="Arial"/>
            <w:color w:val="24292E"/>
            <w:sz w:val="24"/>
            <w:szCs w:val="24"/>
          </w:rPr>
          <w:t>Then</w:t>
        </w:r>
        <w:r w:rsidR="00510211" w:rsidRPr="00AE6CE2">
          <w:rPr>
            <w:rFonts w:ascii="Arial" w:eastAsia="Courier New" w:hAnsi="Arial" w:cs="Arial"/>
            <w:color w:val="24292E"/>
            <w:sz w:val="24"/>
            <w:szCs w:val="24"/>
          </w:rPr>
          <w:t xml:space="preserve"> 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hit the </w:t>
      </w:r>
      <w:r w:rsidRPr="00214C44">
        <w:rPr>
          <w:rFonts w:ascii="Arial" w:eastAsia="Courier New" w:hAnsi="Arial" w:cs="Arial"/>
          <w:b/>
          <w:color w:val="24292E"/>
          <w:sz w:val="24"/>
          <w:szCs w:val="24"/>
          <w:rPrChange w:id="124" w:author="Benson-Hartman, Mary" w:date="2018-07-13T09:17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ENTER</w:t>
      </w:r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 key</w:t>
      </w:r>
      <w:ins w:id="125" w:author="Benson-Hartman, Mary" w:date="2018-07-13T09:17:00Z">
        <w:r w:rsidR="00214C44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2AE5C106" w14:textId="62C22B14" w:rsidR="00916F1D" w:rsidRPr="00AE6CE2" w:rsidRDefault="00916F1D" w:rsidP="00AE6CE2">
      <w:pPr>
        <w:spacing w:after="0" w:line="312" w:lineRule="auto"/>
        <w:ind w:left="360"/>
        <w:rPr>
          <w:rFonts w:ascii="Arial" w:hAnsi="Arial" w:cs="Arial"/>
          <w:sz w:val="24"/>
          <w:szCs w:val="24"/>
        </w:rPr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Observe git help</w:t>
      </w:r>
      <w:ins w:id="126" w:author="Benson-Hartman, Mary" w:date="2018-07-13T09:17:00Z">
        <w:r w:rsidR="00214C44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B2ABFCC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420CCCED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Type</w:t>
      </w:r>
    </w:p>
    <w:p w14:paraId="2B8C459F" w14:textId="77777777" w:rsidR="00916F1D" w:rsidRPr="000D3618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b/>
          <w:sz w:val="24"/>
          <w:szCs w:val="24"/>
          <w:rPrChange w:id="127" w:author="Benson-Hartman, Mary" w:date="2018-07-13T12:55:00Z">
            <w:rPr>
              <w:rFonts w:ascii="Arial" w:hAnsi="Arial" w:cs="Arial"/>
              <w:sz w:val="24"/>
              <w:szCs w:val="24"/>
            </w:rPr>
          </w:rPrChange>
        </w:rPr>
      </w:pPr>
      <w:r w:rsidRPr="000D3618">
        <w:rPr>
          <w:rFonts w:ascii="Courier New" w:eastAsia="Courier New" w:hAnsi="Courier New" w:cs="Courier New"/>
          <w:b/>
          <w:color w:val="24292E"/>
          <w:sz w:val="24"/>
          <w:szCs w:val="24"/>
          <w:rPrChange w:id="128" w:author="Benson-Hartman, Mary" w:date="2018-07-13T12:5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 status</w:t>
      </w:r>
    </w:p>
    <w:p w14:paraId="3F57A8E0" w14:textId="4DFB8B83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You should get 'Not a git repository'</w:t>
      </w:r>
      <w:ins w:id="129" w:author="Benson-Hartman, Mary" w:date="2018-07-13T09:17:00Z">
        <w:r w:rsidR="00214C44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20F65F83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6916D4D0" w14:textId="294296E9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Type</w:t>
      </w:r>
    </w:p>
    <w:p w14:paraId="2BEF0E59" w14:textId="77777777" w:rsidR="00916F1D" w:rsidRPr="000D3618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b/>
          <w:sz w:val="24"/>
          <w:szCs w:val="24"/>
          <w:rPrChange w:id="130" w:author="Benson-Hartman, Mary" w:date="2018-07-13T12:55:00Z">
            <w:rPr>
              <w:rFonts w:ascii="Arial" w:hAnsi="Arial" w:cs="Arial"/>
              <w:sz w:val="24"/>
              <w:szCs w:val="24"/>
            </w:rPr>
          </w:rPrChange>
        </w:rPr>
      </w:pPr>
      <w:r w:rsidRPr="000D3618">
        <w:rPr>
          <w:rFonts w:ascii="Courier New" w:eastAsia="Courier New" w:hAnsi="Courier New" w:cs="Courier New"/>
          <w:b/>
          <w:color w:val="24292E"/>
          <w:sz w:val="24"/>
          <w:szCs w:val="24"/>
          <w:rPrChange w:id="131" w:author="Benson-Hartman, Mary" w:date="2018-07-13T12:5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pwd</w:t>
      </w:r>
    </w:p>
    <w:p w14:paraId="43744687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Note that you will see the working directory.</w:t>
      </w:r>
    </w:p>
    <w:p w14:paraId="5EC28FFE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691AF324" w14:textId="4623F3FC" w:rsidR="00916F1D" w:rsidRPr="00D90A26" w:rsidRDefault="00916F1D" w:rsidP="00D90A26">
      <w:pPr>
        <w:spacing w:after="0" w:line="312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Deduce from here that you are in a fully implemented Linux environment. Indeed, this is a </w:t>
      </w:r>
      <w:r w:rsidR="00A8421A" w:rsidRPr="00D90A26">
        <w:rPr>
          <w:rFonts w:ascii="Arial" w:eastAsia="Courier New" w:hAnsi="Arial" w:cs="Arial"/>
          <w:color w:val="24292E"/>
          <w:sz w:val="24"/>
          <w:szCs w:val="24"/>
        </w:rPr>
        <w:t>Cygwin</w:t>
      </w:r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 </w:t>
      </w:r>
      <w:r w:rsidR="00A8421A" w:rsidRPr="00D90A26">
        <w:rPr>
          <w:rFonts w:ascii="Arial" w:eastAsia="Courier New" w:hAnsi="Arial" w:cs="Arial"/>
          <w:color w:val="24292E"/>
          <w:sz w:val="24"/>
          <w:szCs w:val="24"/>
        </w:rPr>
        <w:t>implementation</w:t>
      </w:r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. Experiment with </w:t>
      </w:r>
      <w:r w:rsidR="00A8421A" w:rsidRPr="00D90A26">
        <w:rPr>
          <w:rFonts w:ascii="Arial" w:eastAsia="Courier New" w:hAnsi="Arial" w:cs="Arial"/>
          <w:color w:val="24292E"/>
          <w:sz w:val="24"/>
          <w:szCs w:val="24"/>
        </w:rPr>
        <w:t>Linux</w:t>
      </w:r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 commands, such as 'ls'</w:t>
      </w:r>
      <w:ins w:id="132" w:author="Benson-Hartman, Mary" w:date="2018-07-13T09:18:00Z">
        <w:r w:rsidR="00214C44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9EE8D2F" w14:textId="77777777" w:rsidR="00916F1D" w:rsidRPr="00D90A26" w:rsidRDefault="00916F1D" w:rsidP="00D90A26">
      <w:pPr>
        <w:spacing w:after="0" w:line="312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br w:type="page"/>
      </w:r>
    </w:p>
    <w:p w14:paraId="5FAB2D7F" w14:textId="103D3EBB" w:rsidR="00916F1D" w:rsidRPr="00D90A26" w:rsidRDefault="00916F1D" w:rsidP="00D90A26">
      <w:pPr>
        <w:pStyle w:val="Heading2"/>
        <w:spacing w:before="0" w:after="0" w:line="312" w:lineRule="auto"/>
        <w:ind w:left="0"/>
        <w:contextualSpacing/>
        <w:rPr>
          <w:bCs/>
          <w:szCs w:val="24"/>
        </w:rPr>
      </w:pPr>
      <w:bookmarkStart w:id="133" w:name="_Toc519254246"/>
      <w:r w:rsidRPr="00D90A26">
        <w:rPr>
          <w:bCs/>
          <w:szCs w:val="24"/>
        </w:rPr>
        <w:lastRenderedPageBreak/>
        <w:t xml:space="preserve">Exercise 2: Initializing </w:t>
      </w:r>
      <w:ins w:id="134" w:author="Benson-Hartman, Mary" w:date="2018-07-13T14:07:00Z">
        <w:r w:rsidR="00C92628">
          <w:rPr>
            <w:bCs/>
            <w:szCs w:val="24"/>
          </w:rPr>
          <w:t>G</w:t>
        </w:r>
      </w:ins>
      <w:del w:id="135" w:author="Benson-Hartman, Mary" w:date="2018-07-13T14:07:00Z">
        <w:r w:rsidRPr="00D90A26" w:rsidDel="00C92628">
          <w:rPr>
            <w:bCs/>
            <w:szCs w:val="24"/>
          </w:rPr>
          <w:delText>g</w:delText>
        </w:r>
      </w:del>
      <w:r w:rsidRPr="00D90A26">
        <w:rPr>
          <w:bCs/>
          <w:szCs w:val="24"/>
        </w:rPr>
        <w:t xml:space="preserve">it </w:t>
      </w:r>
      <w:ins w:id="136" w:author="Benson-Hartman, Mary" w:date="2018-07-13T12:39:00Z">
        <w:r w:rsidR="007A5E1A">
          <w:rPr>
            <w:bCs/>
            <w:szCs w:val="24"/>
          </w:rPr>
          <w:t>R</w:t>
        </w:r>
      </w:ins>
      <w:del w:id="137" w:author="Benson-Hartman, Mary" w:date="2018-07-13T12:39:00Z">
        <w:r w:rsidRPr="00D90A26" w:rsidDel="007A5E1A">
          <w:rPr>
            <w:bCs/>
            <w:szCs w:val="24"/>
          </w:rPr>
          <w:delText>r</w:delText>
        </w:r>
      </w:del>
      <w:r w:rsidRPr="00D90A26">
        <w:rPr>
          <w:bCs/>
          <w:szCs w:val="24"/>
        </w:rPr>
        <w:t>epository</w:t>
      </w:r>
      <w:bookmarkEnd w:id="133"/>
    </w:p>
    <w:p w14:paraId="6C478318" w14:textId="77777777" w:rsidR="000D3618" w:rsidRPr="00B8152D" w:rsidRDefault="000D3618" w:rsidP="000D3618">
      <w:pPr>
        <w:spacing w:after="0" w:line="240" w:lineRule="auto"/>
        <w:rPr>
          <w:ins w:id="138" w:author="Benson-Hartman, Mary" w:date="2018-07-13T12:58:00Z"/>
          <w:rStyle w:val="Strong"/>
          <w:rFonts w:ascii="Arial" w:hAnsi="Arial" w:cs="Arial"/>
          <w:sz w:val="24"/>
          <w:szCs w:val="24"/>
        </w:rPr>
      </w:pPr>
      <w:ins w:id="139" w:author="Benson-Hartman, Mary" w:date="2018-07-13T12:58:00Z">
        <w:r w:rsidRPr="00B8152D">
          <w:rPr>
            <w:rStyle w:val="Strong"/>
            <w:rFonts w:ascii="Arial" w:hAnsi="Arial" w:cs="Arial"/>
            <w:sz w:val="24"/>
            <w:szCs w:val="24"/>
          </w:rPr>
          <w:t>Overview</w:t>
        </w:r>
      </w:ins>
    </w:p>
    <w:p w14:paraId="0E7D1D6B" w14:textId="77777777" w:rsidR="000D3618" w:rsidRPr="00B8152D" w:rsidRDefault="000D3618" w:rsidP="000D3618">
      <w:pPr>
        <w:spacing w:after="0" w:line="240" w:lineRule="auto"/>
        <w:rPr>
          <w:ins w:id="140" w:author="Benson-Hartman, Mary" w:date="2018-07-13T12:58:00Z"/>
          <w:rStyle w:val="Strong"/>
          <w:rFonts w:ascii="Arial" w:hAnsi="Arial" w:cs="Arial"/>
          <w:sz w:val="24"/>
          <w:szCs w:val="24"/>
        </w:rPr>
      </w:pPr>
      <w:ins w:id="141" w:author="Benson-Hartman, Mary" w:date="2018-07-13T12:58:00Z">
        <w:r w:rsidRPr="00B8152D">
          <w:rPr>
            <w:rStyle w:val="Strong"/>
            <w:rFonts w:ascii="Arial" w:hAnsi="Arial" w:cs="Arial"/>
            <w:sz w:val="24"/>
            <w:szCs w:val="24"/>
          </w:rPr>
          <w:t xml:space="preserve">Time:  </w:t>
        </w:r>
        <w:commentRangeStart w:id="142"/>
        <w:r w:rsidRPr="00B8152D">
          <w:rPr>
            <w:rStyle w:val="Strong"/>
            <w:rFonts w:ascii="Arial" w:hAnsi="Arial" w:cs="Arial"/>
            <w:sz w:val="24"/>
            <w:szCs w:val="24"/>
          </w:rPr>
          <w:t>15 Minutes</w:t>
        </w:r>
      </w:ins>
      <w:commentRangeEnd w:id="142"/>
      <w:ins w:id="143" w:author="Benson-Hartman, Mary" w:date="2018-07-13T13:03:00Z">
        <w:r w:rsidR="00E5337B">
          <w:rPr>
            <w:rStyle w:val="CommentReference"/>
          </w:rPr>
          <w:commentReference w:id="142"/>
        </w:r>
      </w:ins>
    </w:p>
    <w:p w14:paraId="70DE4259" w14:textId="77777777" w:rsidR="000D3618" w:rsidRPr="00B8152D" w:rsidRDefault="000D3618" w:rsidP="000D3618">
      <w:pPr>
        <w:spacing w:after="0" w:line="240" w:lineRule="auto"/>
        <w:rPr>
          <w:ins w:id="144" w:author="Benson-Hartman, Mary" w:date="2018-07-13T12:58:00Z"/>
          <w:rFonts w:ascii="Arial" w:hAnsi="Arial" w:cs="Arial"/>
          <w:sz w:val="24"/>
          <w:szCs w:val="24"/>
        </w:rPr>
      </w:pPr>
      <w:ins w:id="145" w:author="Benson-Hartman, Mary" w:date="2018-07-13T12:58:00Z">
        <w:r w:rsidRPr="00B8152D">
          <w:rPr>
            <w:rFonts w:ascii="Arial" w:hAnsi="Arial" w:cs="Arial"/>
            <w:sz w:val="24"/>
            <w:szCs w:val="24"/>
          </w:rPr>
          <w:t>In this exercise, you will:</w:t>
        </w:r>
      </w:ins>
    </w:p>
    <w:p w14:paraId="4510D4DC" w14:textId="3D4AE6A3" w:rsidR="00916F1D" w:rsidRPr="000D3618" w:rsidRDefault="00916F1D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4"/>
          <w:szCs w:val="24"/>
          <w:rPrChange w:id="146" w:author="Benson-Hartman, Mary" w:date="2018-07-13T12:58:00Z">
            <w:rPr/>
          </w:rPrChange>
        </w:rPr>
        <w:pPrChange w:id="147" w:author="Benson-Hartman, Mary" w:date="2018-07-13T13:09:00Z">
          <w:pPr>
            <w:spacing w:after="0" w:line="312" w:lineRule="auto"/>
            <w:contextualSpacing/>
          </w:pPr>
        </w:pPrChange>
      </w:pPr>
      <w:del w:id="148" w:author="Benson-Hartman, Mary" w:date="2018-07-13T12:59:00Z">
        <w:r w:rsidRPr="000D3618" w:rsidDel="000D3618">
          <w:rPr>
            <w:rFonts w:ascii="Arial" w:eastAsia="Arial" w:hAnsi="Arial" w:cs="Arial"/>
            <w:bCs/>
            <w:color w:val="24292E"/>
            <w:sz w:val="24"/>
            <w:szCs w:val="24"/>
            <w:rPrChange w:id="149" w:author="Benson-Hartman, Mary" w:date="2018-07-13T12:58:00Z">
              <w:rPr/>
            </w:rPrChange>
          </w:rPr>
          <w:delText>In this lab we will l</w:delText>
        </w:r>
      </w:del>
      <w:ins w:id="150" w:author="Benson-Hartman, Mary" w:date="2018-07-13T12:59:00Z">
        <w:r w:rsidR="000D3618">
          <w:rPr>
            <w:rFonts w:ascii="Arial" w:eastAsia="Arial" w:hAnsi="Arial" w:cs="Arial"/>
            <w:bCs/>
            <w:color w:val="24292E"/>
            <w:sz w:val="24"/>
            <w:szCs w:val="24"/>
          </w:rPr>
          <w:t>L</w:t>
        </w:r>
      </w:ins>
      <w:r w:rsidRPr="000D3618">
        <w:rPr>
          <w:rFonts w:ascii="Arial" w:eastAsia="Arial" w:hAnsi="Arial" w:cs="Arial"/>
          <w:bCs/>
          <w:color w:val="24292E"/>
          <w:sz w:val="24"/>
          <w:szCs w:val="24"/>
          <w:rPrChange w:id="151" w:author="Benson-Hartman, Mary" w:date="2018-07-13T12:58:00Z">
            <w:rPr/>
          </w:rPrChange>
        </w:rPr>
        <w:t>earn how to initialize a git repository, as well as how to deal with objects</w:t>
      </w:r>
      <w:ins w:id="152" w:author="Benson-Hartman, Mary" w:date="2018-07-13T13:00:00Z">
        <w:r w:rsidR="00E5337B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31C2CB59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2AE0DB2E" w14:textId="76D9D0C6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 Goals:</w:t>
      </w:r>
    </w:p>
    <w:p w14:paraId="6CF1579B" w14:textId="555E03F5" w:rsidR="00916F1D" w:rsidRPr="00AE6CE2" w:rsidRDefault="00916F1D" w:rsidP="00D90A26">
      <w:pPr>
        <w:spacing w:after="0" w:line="312" w:lineRule="auto"/>
        <w:ind w:left="9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1. Initialize git repository</w:t>
      </w:r>
      <w:ins w:id="153" w:author="Benson-Hartman, Mary" w:date="2018-07-13T13:04:00Z">
        <w:r w:rsidR="00E5337B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739302E4" w14:textId="12CAC24C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2. Get familiar with the three git areas: working, staging, commit</w:t>
      </w:r>
      <w:ins w:id="154" w:author="Benson-Hartman, Mary" w:date="2018-07-13T13:04:00Z">
        <w:r w:rsidR="00E5337B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69E2DEF6" w14:textId="078C8D7E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3. Get a feel for git objects</w:t>
      </w:r>
      <w:ins w:id="155" w:author="Benson-Hartman, Mary" w:date="2018-07-13T13:04:00Z">
        <w:r w:rsidR="00E5337B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3F907722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52E0D25A" w14:textId="0B0157B8" w:rsidR="00A8421A" w:rsidRPr="00D90A26" w:rsidRDefault="00916F1D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 xml:space="preserve">STEP 1) Initialize </w:t>
      </w:r>
      <w:ins w:id="156" w:author="Benson-Hartman, Mary" w:date="2018-07-13T13:18:00Z">
        <w:r w:rsidR="0068629E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 xml:space="preserve">the </w:t>
        </w:r>
      </w:ins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git reposi</w:t>
      </w:r>
      <w:r w:rsidR="00A8421A"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t</w:t>
      </w: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ory.</w:t>
      </w:r>
    </w:p>
    <w:p w14:paraId="4933CFCA" w14:textId="361CD0DF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The following steps are done in Git Bash if in Windows, and on Terminal, if in Mac/Linux</w:t>
      </w:r>
      <w:ins w:id="157" w:author="Benson-Hartman, Mary" w:date="2018-07-13T13:04:00Z">
        <w:r w:rsidR="00E5337B">
          <w:rPr>
            <w:rFonts w:ascii="Arial" w:eastAsia="Courier New" w:hAnsi="Arial" w:cs="Arial"/>
            <w:color w:val="24292E"/>
            <w:sz w:val="24"/>
            <w:szCs w:val="24"/>
          </w:rPr>
          <w:t>:</w:t>
        </w:r>
      </w:ins>
    </w:p>
    <w:p w14:paraId="0BC8BBA6" w14:textId="4C53050B" w:rsidR="00916F1D" w:rsidRPr="00E5337B" w:rsidRDefault="00916F1D" w:rsidP="00D90A26">
      <w:pPr>
        <w:numPr>
          <w:ilvl w:val="0"/>
          <w:numId w:val="7"/>
        </w:numPr>
        <w:tabs>
          <w:tab w:val="left" w:pos="1120"/>
        </w:tabs>
        <w:spacing w:after="0" w:line="312" w:lineRule="auto"/>
        <w:ind w:left="1120" w:hanging="184"/>
        <w:contextualSpacing/>
        <w:rPr>
          <w:rFonts w:ascii="Courier New" w:eastAsia="Courier New" w:hAnsi="Courier New" w:cs="Courier New"/>
          <w:color w:val="24292E"/>
          <w:sz w:val="24"/>
          <w:szCs w:val="24"/>
          <w:rPrChange w:id="158" w:author="Benson-Hartman, Mary" w:date="2018-07-13T13:0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</w:pP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59" w:author="Benson-Hartman, Mary" w:date="2018-07-13T13:0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mkdir test</w:t>
      </w:r>
    </w:p>
    <w:p w14:paraId="2ED3858E" w14:textId="77777777" w:rsidR="00916F1D" w:rsidRPr="00E5337B" w:rsidRDefault="00916F1D" w:rsidP="00D90A26">
      <w:pPr>
        <w:numPr>
          <w:ilvl w:val="0"/>
          <w:numId w:val="7"/>
        </w:numPr>
        <w:tabs>
          <w:tab w:val="left" w:pos="1120"/>
        </w:tabs>
        <w:spacing w:after="0" w:line="312" w:lineRule="auto"/>
        <w:ind w:left="1120" w:hanging="184"/>
        <w:contextualSpacing/>
        <w:rPr>
          <w:rFonts w:ascii="Courier New" w:eastAsia="Courier New" w:hAnsi="Courier New" w:cs="Courier New"/>
          <w:color w:val="24292E"/>
          <w:sz w:val="24"/>
          <w:szCs w:val="24"/>
          <w:rPrChange w:id="160" w:author="Benson-Hartman, Mary" w:date="2018-07-13T13:0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</w:pP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61" w:author="Benson-Hartman, Mary" w:date="2018-07-13T13:0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cd test</w:t>
      </w:r>
    </w:p>
    <w:p w14:paraId="03B75F8C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235AA103" w14:textId="72F90BFA" w:rsidR="00916F1D" w:rsidRPr="00D90A26" w:rsidRDefault="00916F1D">
      <w:pPr>
        <w:spacing w:after="0" w:line="240" w:lineRule="auto"/>
        <w:contextualSpacing/>
        <w:rPr>
          <w:rFonts w:ascii="Arial" w:hAnsi="Arial" w:cs="Arial"/>
          <w:sz w:val="24"/>
          <w:szCs w:val="24"/>
        </w:rPr>
        <w:pPrChange w:id="162" w:author="Benson-Hartman, Mary" w:date="2018-07-13T13:09:00Z">
          <w:pPr>
            <w:spacing w:after="0" w:line="312" w:lineRule="auto"/>
            <w:contextualSpacing/>
          </w:pPr>
        </w:pPrChange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Note that at this time 'git status' gives you an error message</w:t>
      </w:r>
      <w:ins w:id="163" w:author="Benson-Hartman, Mary" w:date="2018-07-13T13:05:00Z">
        <w:r w:rsidR="00E5337B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0941F262" w14:textId="77777777" w:rsidR="00AE6CE2" w:rsidRDefault="00AE6CE2">
      <w:pPr>
        <w:spacing w:after="0" w:line="240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  <w:pPrChange w:id="164" w:author="Benson-Hartman, Mary" w:date="2018-07-13T13:09:00Z">
          <w:pPr>
            <w:spacing w:after="0" w:line="312" w:lineRule="auto"/>
            <w:contextualSpacing/>
          </w:pPr>
        </w:pPrChange>
      </w:pPr>
    </w:p>
    <w:p w14:paraId="2DEE93B3" w14:textId="51177CF7" w:rsidR="00916F1D" w:rsidRPr="00D90A26" w:rsidRDefault="00916F1D">
      <w:pPr>
        <w:spacing w:after="0" w:line="240" w:lineRule="auto"/>
        <w:contextualSpacing/>
        <w:rPr>
          <w:rFonts w:ascii="Arial" w:hAnsi="Arial" w:cs="Arial"/>
          <w:sz w:val="24"/>
          <w:szCs w:val="24"/>
        </w:rPr>
        <w:pPrChange w:id="165" w:author="Benson-Hartman, Mary" w:date="2018-07-13T13:09:00Z">
          <w:pPr>
            <w:spacing w:after="0" w:line="312" w:lineRule="auto"/>
            <w:contextualSpacing/>
          </w:pPr>
        </w:pPrChange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Now</w:t>
      </w:r>
      <w:ins w:id="166" w:author="Benson-Hartman, Mary" w:date="2018-07-13T13:05:00Z">
        <w:r w:rsidR="00E5337B">
          <w:rPr>
            <w:rFonts w:ascii="Arial" w:eastAsia="Courier New" w:hAnsi="Arial" w:cs="Arial"/>
            <w:color w:val="24292E"/>
            <w:sz w:val="24"/>
            <w:szCs w:val="24"/>
          </w:rPr>
          <w:t>,</w:t>
        </w:r>
      </w:ins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 initialize the git repository</w:t>
      </w:r>
      <w:ins w:id="167" w:author="Benson-Hartman, Mary" w:date="2018-07-13T13:05:00Z">
        <w:r w:rsidR="00E5337B">
          <w:rPr>
            <w:rFonts w:ascii="Arial" w:eastAsia="Courier New" w:hAnsi="Arial" w:cs="Arial"/>
            <w:color w:val="24292E"/>
            <w:sz w:val="24"/>
            <w:szCs w:val="24"/>
          </w:rPr>
          <w:t>:</w:t>
        </w:r>
      </w:ins>
    </w:p>
    <w:p w14:paraId="3BE99DF8" w14:textId="01B6FE06" w:rsidR="00916F1D" w:rsidRPr="00E5337B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168" w:author="Benson-Hartman, Mary" w:date="2018-07-13T13:06:00Z">
            <w:rPr>
              <w:rFonts w:ascii="Arial" w:hAnsi="Arial" w:cs="Arial"/>
              <w:sz w:val="24"/>
              <w:szCs w:val="24"/>
            </w:rPr>
          </w:rPrChange>
        </w:rPr>
      </w:pP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69" w:author="Benson-Hartman, Mary" w:date="2018-07-13T13:06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$ git init</w:t>
      </w:r>
    </w:p>
    <w:p w14:paraId="07E38168" w14:textId="77777777" w:rsidR="00AE6CE2" w:rsidRDefault="00AE6CE2" w:rsidP="00D90A26">
      <w:pPr>
        <w:spacing w:after="0" w:line="312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</w:pPr>
    </w:p>
    <w:p w14:paraId="0C5DFABB" w14:textId="41FC5206" w:rsidR="00916F1D" w:rsidRPr="00D90A26" w:rsidRDefault="00916F1D">
      <w:pPr>
        <w:spacing w:after="0" w:line="240" w:lineRule="auto"/>
        <w:contextualSpacing/>
        <w:rPr>
          <w:rFonts w:ascii="Arial" w:hAnsi="Arial" w:cs="Arial"/>
          <w:sz w:val="24"/>
          <w:szCs w:val="24"/>
        </w:rPr>
        <w:pPrChange w:id="170" w:author="Benson-Hartman, Mary" w:date="2018-07-13T13:10:00Z">
          <w:pPr>
            <w:spacing w:after="0" w:line="312" w:lineRule="auto"/>
            <w:contextualSpacing/>
          </w:pPr>
        </w:pPrChange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Initialized empty Git repository in /tmp/test/.git/</w:t>
      </w:r>
    </w:p>
    <w:p w14:paraId="0D7B0A60" w14:textId="77777777" w:rsidR="00AE6CE2" w:rsidRDefault="00AE6CE2">
      <w:pPr>
        <w:spacing w:after="0" w:line="240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  <w:pPrChange w:id="171" w:author="Benson-Hartman, Mary" w:date="2018-07-13T13:10:00Z">
          <w:pPr>
            <w:spacing w:after="0" w:line="312" w:lineRule="auto"/>
            <w:contextualSpacing/>
          </w:pPr>
        </w:pPrChange>
      </w:pPr>
    </w:p>
    <w:p w14:paraId="49AB12FF" w14:textId="49F12669" w:rsidR="00916F1D" w:rsidRPr="00D90A26" w:rsidRDefault="00916F1D">
      <w:pPr>
        <w:spacing w:after="0" w:line="240" w:lineRule="auto"/>
        <w:contextualSpacing/>
        <w:rPr>
          <w:rFonts w:ascii="Arial" w:hAnsi="Arial" w:cs="Arial"/>
          <w:sz w:val="24"/>
          <w:szCs w:val="24"/>
        </w:rPr>
        <w:pPrChange w:id="172" w:author="Benson-Hartman, Mary" w:date="2018-07-13T13:10:00Z">
          <w:pPr>
            <w:spacing w:after="0" w:line="312" w:lineRule="auto"/>
            <w:contextualSpacing/>
          </w:pPr>
        </w:pPrChange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Investigate the .git area</w:t>
      </w:r>
      <w:ins w:id="173" w:author="Benson-Hartman, Mary" w:date="2018-07-13T13:06:00Z">
        <w:r w:rsidR="00E5337B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5E7F4058" w14:textId="77777777" w:rsidR="00AE6CE2" w:rsidRDefault="00AE6CE2">
      <w:pPr>
        <w:spacing w:after="0" w:line="240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  <w:pPrChange w:id="174" w:author="Benson-Hartman, Mary" w:date="2018-07-13T13:10:00Z">
          <w:pPr>
            <w:spacing w:after="0" w:line="312" w:lineRule="auto"/>
            <w:contextualSpacing/>
          </w:pPr>
        </w:pPrChange>
      </w:pPr>
    </w:p>
    <w:p w14:paraId="43049827" w14:textId="435B6F00" w:rsidR="00916F1D" w:rsidRPr="00D90A26" w:rsidRDefault="00916F1D">
      <w:pPr>
        <w:spacing w:after="0" w:line="240" w:lineRule="auto"/>
        <w:contextualSpacing/>
        <w:rPr>
          <w:rFonts w:ascii="Arial" w:hAnsi="Arial" w:cs="Arial"/>
          <w:sz w:val="24"/>
          <w:szCs w:val="24"/>
        </w:rPr>
        <w:pPrChange w:id="175" w:author="Benson-Hartman, Mary" w:date="2018-07-13T13:10:00Z">
          <w:pPr>
            <w:spacing w:after="0" w:line="312" w:lineRule="auto"/>
            <w:contextualSpacing/>
          </w:pPr>
        </w:pPrChange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Explain the directories and object found in it</w:t>
      </w:r>
      <w:ins w:id="176" w:author="Benson-Hartman, Mary" w:date="2018-07-13T13:06:00Z">
        <w:r w:rsidR="00E5337B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224DF001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6243D9B2" w14:textId="4D8EDDA6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2) Experiment with getting objects from the git store</w:t>
      </w:r>
      <w:ins w:id="177" w:author="Benson-Hartman, Mary" w:date="2018-07-13T13:18:00Z">
        <w:r w:rsidR="0068629E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7E9A75D9" w14:textId="67452A1C" w:rsidR="00916F1D" w:rsidRPr="00E5337B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178" w:author="Benson-Hartman, Mary" w:date="2018-07-13T13:07:00Z">
            <w:rPr>
              <w:rFonts w:ascii="Arial" w:hAnsi="Arial" w:cs="Arial"/>
              <w:sz w:val="24"/>
              <w:szCs w:val="24"/>
            </w:rPr>
          </w:rPrChange>
        </w:rPr>
      </w:pP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79" w:author="Benson-Hartman, Mary" w:date="2018-07-13T13:07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$ find .git/objects</w:t>
      </w:r>
    </w:p>
    <w:p w14:paraId="75168EF2" w14:textId="636D63E3" w:rsidR="00916F1D" w:rsidRPr="00E5337B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180" w:author="Benson-Hartman, Mary" w:date="2018-07-13T13:07:00Z">
            <w:rPr>
              <w:rFonts w:ascii="Arial" w:hAnsi="Arial" w:cs="Arial"/>
              <w:sz w:val="24"/>
              <w:szCs w:val="24"/>
            </w:rPr>
          </w:rPrChange>
        </w:rPr>
      </w:pP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81" w:author="Benson-Hartman, Mary" w:date="2018-07-13T13:07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.git/objects</w:t>
      </w:r>
    </w:p>
    <w:p w14:paraId="50C34370" w14:textId="769DF4FF" w:rsidR="00916F1D" w:rsidRPr="00E5337B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182" w:author="Benson-Hartman, Mary" w:date="2018-07-13T13:07:00Z">
            <w:rPr>
              <w:rFonts w:ascii="Arial" w:hAnsi="Arial" w:cs="Arial"/>
              <w:sz w:val="24"/>
              <w:szCs w:val="24"/>
            </w:rPr>
          </w:rPrChange>
        </w:rPr>
      </w:pP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83" w:author="Benson-Hartman, Mary" w:date="2018-07-13T13:07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.git/objects/info</w:t>
      </w:r>
    </w:p>
    <w:p w14:paraId="6DFF0DE8" w14:textId="77777777" w:rsidR="00916F1D" w:rsidRPr="00E5337B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184" w:author="Benson-Hartman, Mary" w:date="2018-07-13T13:07:00Z">
            <w:rPr>
              <w:rFonts w:ascii="Arial" w:hAnsi="Arial" w:cs="Arial"/>
              <w:sz w:val="24"/>
              <w:szCs w:val="24"/>
            </w:rPr>
          </w:rPrChange>
        </w:rPr>
      </w:pP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85" w:author="Benson-Hartman, Mary" w:date="2018-07-13T13:07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.git/objects/pack</w:t>
      </w:r>
    </w:p>
    <w:p w14:paraId="2E798A35" w14:textId="2A991D55" w:rsidR="00916F1D" w:rsidRDefault="00916F1D">
      <w:pPr>
        <w:spacing w:after="0" w:line="240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  <w:pPrChange w:id="186" w:author="Benson-Hartman, Mary" w:date="2018-07-13T13:10:00Z">
          <w:pPr>
            <w:spacing w:after="0" w:line="312" w:lineRule="auto"/>
            <w:contextualSpacing/>
          </w:pPr>
        </w:pPrChange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Explain the above command</w:t>
      </w:r>
      <w:ins w:id="187" w:author="Benson-Hartman, Mary" w:date="2018-07-13T13:07:00Z">
        <w:r w:rsidR="00E5337B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EA75CA9" w14:textId="77777777" w:rsidR="00AE6CE2" w:rsidRPr="00D90A26" w:rsidRDefault="00AE6CE2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476CE410" w14:textId="77777777" w:rsidR="0068629E" w:rsidRDefault="00916F1D" w:rsidP="0068629E">
      <w:pPr>
        <w:numPr>
          <w:ilvl w:val="0"/>
          <w:numId w:val="9"/>
        </w:numPr>
        <w:tabs>
          <w:tab w:val="left" w:pos="1119"/>
        </w:tabs>
        <w:spacing w:after="0" w:line="312" w:lineRule="auto"/>
        <w:ind w:left="940" w:hanging="4"/>
        <w:contextualSpacing/>
        <w:rPr>
          <w:ins w:id="188" w:author="Benson-Hartman, Mary" w:date="2018-07-13T13:11:00Z"/>
          <w:rFonts w:ascii="Arial" w:eastAsia="Courier New" w:hAnsi="Arial" w:cs="Arial"/>
          <w:sz w:val="24"/>
          <w:szCs w:val="24"/>
        </w:rPr>
      </w:pPr>
      <w:r w:rsidRPr="00E5337B">
        <w:rPr>
          <w:rFonts w:ascii="Courier New" w:eastAsia="Courier New" w:hAnsi="Courier New" w:cs="Courier New"/>
          <w:sz w:val="24"/>
          <w:szCs w:val="24"/>
          <w:rPrChange w:id="189" w:author="Benson-Hartman, Mary" w:date="2018-07-13T13:08:00Z">
            <w:rPr>
              <w:rFonts w:ascii="Arial" w:eastAsia="Courier New" w:hAnsi="Arial" w:cs="Arial"/>
              <w:sz w:val="24"/>
              <w:szCs w:val="24"/>
            </w:rPr>
          </w:rPrChange>
        </w:rPr>
        <w:t xml:space="preserve">find .git/objects </w:t>
      </w:r>
      <w:r w:rsidR="00D564D3" w:rsidRPr="00E5337B">
        <w:rPr>
          <w:rFonts w:ascii="Courier New" w:eastAsia="Courier New" w:hAnsi="Courier New" w:cs="Courier New"/>
          <w:sz w:val="24"/>
          <w:szCs w:val="24"/>
          <w:rPrChange w:id="190" w:author="Benson-Hartman, Mary" w:date="2018-07-13T13:08:00Z">
            <w:rPr>
              <w:rFonts w:ascii="Arial" w:eastAsia="Courier New" w:hAnsi="Arial" w:cs="Arial"/>
              <w:sz w:val="24"/>
              <w:szCs w:val="24"/>
            </w:rPr>
          </w:rPrChange>
        </w:rPr>
        <w:t>–</w:t>
      </w:r>
      <w:r w:rsidRPr="00E5337B">
        <w:rPr>
          <w:rFonts w:ascii="Courier New" w:eastAsia="Courier New" w:hAnsi="Courier New" w:cs="Courier New"/>
          <w:color w:val="24292E"/>
          <w:sz w:val="24"/>
          <w:szCs w:val="24"/>
          <w:rPrChange w:id="191" w:author="Benson-Hartman, Mary" w:date="2018-07-13T13:08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 xml:space="preserve">type f </w:t>
      </w:r>
    </w:p>
    <w:p w14:paraId="33F31BB4" w14:textId="2C6989DF" w:rsidR="00916F1D" w:rsidRPr="0068629E" w:rsidRDefault="00916F1D">
      <w:pPr>
        <w:tabs>
          <w:tab w:val="left" w:pos="1119"/>
        </w:tabs>
        <w:spacing w:after="0" w:line="312" w:lineRule="auto"/>
        <w:contextualSpacing/>
        <w:rPr>
          <w:rFonts w:ascii="Arial" w:eastAsia="Courier New" w:hAnsi="Arial" w:cs="Arial"/>
          <w:sz w:val="24"/>
          <w:szCs w:val="24"/>
        </w:rPr>
        <w:pPrChange w:id="192" w:author="Benson-Hartman, Mary" w:date="2018-07-13T13:12:00Z">
          <w:pPr>
            <w:numPr>
              <w:numId w:val="9"/>
            </w:numPr>
            <w:tabs>
              <w:tab w:val="left" w:pos="1119"/>
            </w:tabs>
            <w:spacing w:after="0" w:line="312" w:lineRule="auto"/>
            <w:contextualSpacing/>
          </w:pPr>
        </w:pPrChange>
      </w:pPr>
      <w:r w:rsidRPr="0068629E">
        <w:rPr>
          <w:rFonts w:ascii="Arial" w:eastAsia="Courier New" w:hAnsi="Arial" w:cs="Arial"/>
          <w:color w:val="24292E"/>
          <w:sz w:val="24"/>
          <w:szCs w:val="24"/>
        </w:rPr>
        <w:t>Explain the results of this command</w:t>
      </w:r>
      <w:ins w:id="193" w:author="Benson-Hartman, Mary" w:date="2018-07-13T13:12:00Z">
        <w:r w:rsidR="0068629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6486F630" w14:textId="77777777" w:rsidR="00A8421A" w:rsidRPr="00D90A26" w:rsidRDefault="00A8421A" w:rsidP="00D90A26">
      <w:pPr>
        <w:spacing w:after="0" w:line="312" w:lineRule="auto"/>
        <w:contextualSpacing/>
        <w:rPr>
          <w:rFonts w:ascii="Arial" w:eastAsia="MS Mincho" w:hAnsi="Arial" w:cs="Arial"/>
          <w:b/>
          <w:bCs/>
          <w:color w:val="D45D00"/>
          <w:sz w:val="24"/>
          <w:szCs w:val="24"/>
        </w:rPr>
      </w:pPr>
      <w:r w:rsidRPr="00D90A26">
        <w:rPr>
          <w:rFonts w:ascii="Arial" w:hAnsi="Arial" w:cs="Arial"/>
          <w:bCs/>
          <w:szCs w:val="24"/>
        </w:rPr>
        <w:br w:type="page"/>
      </w:r>
    </w:p>
    <w:p w14:paraId="27F6F1D0" w14:textId="189C457B" w:rsidR="00916F1D" w:rsidRPr="00D90A26" w:rsidRDefault="00916F1D" w:rsidP="00D90A26">
      <w:pPr>
        <w:pStyle w:val="Heading2"/>
        <w:spacing w:before="0" w:after="0" w:line="312" w:lineRule="auto"/>
        <w:ind w:left="0"/>
        <w:contextualSpacing/>
        <w:rPr>
          <w:bCs/>
          <w:szCs w:val="24"/>
        </w:rPr>
      </w:pPr>
      <w:bookmarkStart w:id="194" w:name="_Toc519254247"/>
      <w:r w:rsidRPr="00D90A26">
        <w:rPr>
          <w:bCs/>
          <w:szCs w:val="24"/>
        </w:rPr>
        <w:lastRenderedPageBreak/>
        <w:t xml:space="preserve">Exercise 3: Clone </w:t>
      </w:r>
      <w:ins w:id="195" w:author="Benson-Hartman, Mary" w:date="2018-07-13T13:16:00Z">
        <w:r w:rsidR="0068629E">
          <w:rPr>
            <w:bCs/>
            <w:szCs w:val="24"/>
          </w:rPr>
          <w:t xml:space="preserve">the </w:t>
        </w:r>
      </w:ins>
      <w:ins w:id="196" w:author="Benson-Hartman, Mary" w:date="2018-07-13T14:07:00Z">
        <w:r w:rsidR="00C92628">
          <w:rPr>
            <w:bCs/>
            <w:szCs w:val="24"/>
          </w:rPr>
          <w:t>G</w:t>
        </w:r>
      </w:ins>
      <w:del w:id="197" w:author="Benson-Hartman, Mary" w:date="2018-07-13T14:07:00Z">
        <w:r w:rsidRPr="00D90A26" w:rsidDel="00C92628">
          <w:rPr>
            <w:bCs/>
            <w:szCs w:val="24"/>
          </w:rPr>
          <w:delText>g</w:delText>
        </w:r>
      </w:del>
      <w:r w:rsidRPr="00D90A26">
        <w:rPr>
          <w:bCs/>
          <w:szCs w:val="24"/>
        </w:rPr>
        <w:t xml:space="preserve">it </w:t>
      </w:r>
      <w:ins w:id="198" w:author="Benson-Hartman, Mary" w:date="2018-07-13T13:15:00Z">
        <w:r w:rsidR="0068629E">
          <w:rPr>
            <w:bCs/>
            <w:szCs w:val="24"/>
          </w:rPr>
          <w:t>R</w:t>
        </w:r>
      </w:ins>
      <w:del w:id="199" w:author="Benson-Hartman, Mary" w:date="2018-07-13T13:15:00Z">
        <w:r w:rsidRPr="00D90A26" w:rsidDel="0068629E">
          <w:rPr>
            <w:bCs/>
            <w:szCs w:val="24"/>
          </w:rPr>
          <w:delText>r</w:delText>
        </w:r>
      </w:del>
      <w:r w:rsidRPr="00D90A26">
        <w:rPr>
          <w:bCs/>
          <w:szCs w:val="24"/>
        </w:rPr>
        <w:t>epository</w:t>
      </w:r>
      <w:bookmarkEnd w:id="194"/>
    </w:p>
    <w:p w14:paraId="440490BF" w14:textId="77777777" w:rsidR="0068629E" w:rsidRPr="00B8152D" w:rsidRDefault="0068629E" w:rsidP="0068629E">
      <w:pPr>
        <w:spacing w:after="0" w:line="240" w:lineRule="auto"/>
        <w:rPr>
          <w:ins w:id="200" w:author="Benson-Hartman, Mary" w:date="2018-07-13T13:13:00Z"/>
          <w:rStyle w:val="Strong"/>
          <w:rFonts w:ascii="Arial" w:hAnsi="Arial" w:cs="Arial"/>
          <w:sz w:val="24"/>
          <w:szCs w:val="24"/>
        </w:rPr>
      </w:pPr>
      <w:ins w:id="201" w:author="Benson-Hartman, Mary" w:date="2018-07-13T13:13:00Z">
        <w:r w:rsidRPr="00B8152D">
          <w:rPr>
            <w:rStyle w:val="Strong"/>
            <w:rFonts w:ascii="Arial" w:hAnsi="Arial" w:cs="Arial"/>
            <w:sz w:val="24"/>
            <w:szCs w:val="24"/>
          </w:rPr>
          <w:t>Overview</w:t>
        </w:r>
      </w:ins>
    </w:p>
    <w:p w14:paraId="7E31BF8E" w14:textId="77777777" w:rsidR="0068629E" w:rsidRPr="00B8152D" w:rsidRDefault="0068629E" w:rsidP="0068629E">
      <w:pPr>
        <w:spacing w:after="0" w:line="240" w:lineRule="auto"/>
        <w:rPr>
          <w:ins w:id="202" w:author="Benson-Hartman, Mary" w:date="2018-07-13T13:13:00Z"/>
          <w:rStyle w:val="Strong"/>
          <w:rFonts w:ascii="Arial" w:hAnsi="Arial" w:cs="Arial"/>
          <w:sz w:val="24"/>
          <w:szCs w:val="24"/>
        </w:rPr>
      </w:pPr>
      <w:ins w:id="203" w:author="Benson-Hartman, Mary" w:date="2018-07-13T13:13:00Z">
        <w:r w:rsidRPr="00B8152D">
          <w:rPr>
            <w:rStyle w:val="Strong"/>
            <w:rFonts w:ascii="Arial" w:hAnsi="Arial" w:cs="Arial"/>
            <w:sz w:val="24"/>
            <w:szCs w:val="24"/>
          </w:rPr>
          <w:t xml:space="preserve">Time:  </w:t>
        </w:r>
        <w:commentRangeStart w:id="204"/>
        <w:r w:rsidRPr="00B8152D">
          <w:rPr>
            <w:rStyle w:val="Strong"/>
            <w:rFonts w:ascii="Arial" w:hAnsi="Arial" w:cs="Arial"/>
            <w:sz w:val="24"/>
            <w:szCs w:val="24"/>
          </w:rPr>
          <w:t>15 Minutes</w:t>
        </w:r>
      </w:ins>
      <w:commentRangeEnd w:id="204"/>
      <w:ins w:id="205" w:author="Benson-Hartman, Mary" w:date="2018-07-13T14:19:00Z">
        <w:r w:rsidR="00510211">
          <w:rPr>
            <w:rStyle w:val="CommentReference"/>
          </w:rPr>
          <w:commentReference w:id="204"/>
        </w:r>
      </w:ins>
    </w:p>
    <w:p w14:paraId="558EB86D" w14:textId="77777777" w:rsidR="0068629E" w:rsidRPr="00B8152D" w:rsidRDefault="0068629E" w:rsidP="0068629E">
      <w:pPr>
        <w:spacing w:after="0" w:line="240" w:lineRule="auto"/>
        <w:rPr>
          <w:ins w:id="206" w:author="Benson-Hartman, Mary" w:date="2018-07-13T13:13:00Z"/>
          <w:rFonts w:ascii="Arial" w:hAnsi="Arial" w:cs="Arial"/>
          <w:sz w:val="24"/>
          <w:szCs w:val="24"/>
        </w:rPr>
      </w:pPr>
      <w:ins w:id="207" w:author="Benson-Hartman, Mary" w:date="2018-07-13T13:13:00Z">
        <w:r w:rsidRPr="00B8152D">
          <w:rPr>
            <w:rFonts w:ascii="Arial" w:hAnsi="Arial" w:cs="Arial"/>
            <w:sz w:val="24"/>
            <w:szCs w:val="24"/>
          </w:rPr>
          <w:t>In this exercise, you will:</w:t>
        </w:r>
      </w:ins>
    </w:p>
    <w:p w14:paraId="02B3CA94" w14:textId="0CD47C55" w:rsidR="00916F1D" w:rsidRPr="0068629E" w:rsidRDefault="00916F1D">
      <w:pPr>
        <w:pStyle w:val="ListParagraph"/>
        <w:numPr>
          <w:ilvl w:val="0"/>
          <w:numId w:val="42"/>
        </w:numPr>
        <w:spacing w:after="0" w:line="312" w:lineRule="auto"/>
        <w:rPr>
          <w:rFonts w:ascii="Arial" w:hAnsi="Arial" w:cs="Arial"/>
          <w:sz w:val="24"/>
          <w:szCs w:val="24"/>
          <w:rPrChange w:id="208" w:author="Benson-Hartman, Mary" w:date="2018-07-13T13:13:00Z">
            <w:rPr/>
          </w:rPrChange>
        </w:rPr>
        <w:pPrChange w:id="209" w:author="Benson-Hartman, Mary" w:date="2018-07-13T13:13:00Z">
          <w:pPr>
            <w:spacing w:after="0" w:line="312" w:lineRule="auto"/>
            <w:contextualSpacing/>
          </w:pPr>
        </w:pPrChange>
      </w:pPr>
      <w:del w:id="210" w:author="Benson-Hartman, Mary" w:date="2018-07-13T13:13:00Z">
        <w:r w:rsidRPr="0068629E" w:rsidDel="0068629E">
          <w:rPr>
            <w:rFonts w:ascii="Arial" w:eastAsia="Arial" w:hAnsi="Arial" w:cs="Arial"/>
            <w:bCs/>
            <w:color w:val="24292E"/>
            <w:sz w:val="24"/>
            <w:szCs w:val="24"/>
            <w:rPrChange w:id="211" w:author="Benson-Hartman, Mary" w:date="2018-07-13T13:13:00Z">
              <w:rPr/>
            </w:rPrChange>
          </w:rPr>
          <w:delText>In this lab we will learn</w:delText>
        </w:r>
      </w:del>
      <w:ins w:id="212" w:author="Benson-Hartman, Mary" w:date="2018-07-13T13:13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>Learn</w:t>
        </w:r>
      </w:ins>
      <w:r w:rsidRPr="0068629E">
        <w:rPr>
          <w:rFonts w:ascii="Arial" w:eastAsia="Arial" w:hAnsi="Arial" w:cs="Arial"/>
          <w:bCs/>
          <w:color w:val="24292E"/>
          <w:sz w:val="24"/>
          <w:szCs w:val="24"/>
          <w:rPrChange w:id="213" w:author="Benson-Hartman, Mary" w:date="2018-07-13T13:13:00Z">
            <w:rPr/>
          </w:rPrChange>
        </w:rPr>
        <w:t xml:space="preserve"> how to clone a git repository, as well as how to use </w:t>
      </w:r>
      <w:ins w:id="214" w:author="Benson-Hartman, Mary" w:date="2018-07-13T13:14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the </w:t>
        </w:r>
      </w:ins>
      <w:r w:rsidRPr="0068629E">
        <w:rPr>
          <w:rFonts w:ascii="Arial" w:eastAsia="Arial" w:hAnsi="Arial" w:cs="Arial"/>
          <w:bCs/>
          <w:color w:val="24292E"/>
          <w:sz w:val="24"/>
          <w:szCs w:val="24"/>
          <w:rPrChange w:id="215" w:author="Benson-Hartman, Mary" w:date="2018-07-13T13:13:00Z">
            <w:rPr/>
          </w:rPrChange>
        </w:rPr>
        <w:t>Git UI</w:t>
      </w:r>
      <w:ins w:id="216" w:author="Benson-Hartman, Mary" w:date="2018-07-13T13:14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4B7C29BB" w14:textId="77777777" w:rsidR="00A8421A" w:rsidRPr="00D90A26" w:rsidRDefault="00A8421A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32E9D06D" w14:textId="2AB41E9B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 Goals:</w:t>
      </w:r>
    </w:p>
    <w:p w14:paraId="110FA649" w14:textId="2F59AC3E" w:rsidR="00916F1D" w:rsidRPr="00AE6CE2" w:rsidRDefault="00916F1D" w:rsidP="00D90A26">
      <w:pPr>
        <w:spacing w:after="0" w:line="312" w:lineRule="auto"/>
        <w:ind w:left="9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1. Initialize </w:t>
      </w:r>
      <w:ins w:id="217" w:author="Benson-Hartman, Mary" w:date="2018-07-13T13:14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the 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git repository</w:t>
      </w:r>
      <w:ins w:id="218" w:author="Benson-Hartman, Mary" w:date="2018-07-13T13:14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441FDACC" w14:textId="1E318F0E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2. Install Git UI</w:t>
      </w:r>
      <w:ins w:id="219" w:author="Benson-Hartman, Mary" w:date="2018-07-13T13:14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129C6727" w14:textId="6E49DF54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3. Clone on the command line and in the UI</w:t>
      </w:r>
      <w:ins w:id="220" w:author="Benson-Hartman, Mary" w:date="2018-07-13T13:15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152DEF87" w14:textId="23099227" w:rsidR="00916F1D" w:rsidRPr="00AE6CE2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The instructor will prepare a common repository on GitHub, and it will be used for training. (If the student group has a</w:t>
      </w:r>
      <w:ins w:id="221" w:author="Benson-Hartman, Mary" w:date="2018-07-13T13:15:00Z">
        <w:r w:rsidR="0068629E">
          <w:rPr>
            <w:rFonts w:ascii="Arial" w:eastAsia="Arial" w:hAnsi="Arial" w:cs="Arial"/>
            <w:bCs/>
            <w:color w:val="24292E"/>
            <w:sz w:val="24"/>
            <w:szCs w:val="24"/>
          </w:rPr>
          <w:t>n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 internal repository already, the labs will be done in it).</w:t>
      </w:r>
    </w:p>
    <w:p w14:paraId="1E4AD5E7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7571318F" w14:textId="1A18CB39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 xml:space="preserve">STEP 1) Clone </w:t>
      </w:r>
      <w:ins w:id="222" w:author="Benson-Hartman, Mary" w:date="2018-07-13T13:20:00Z">
        <w:r w:rsidR="00C51393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 xml:space="preserve">the </w:t>
        </w:r>
      </w:ins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git reposi</w:t>
      </w:r>
      <w:r w:rsidR="00A8421A"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t</w:t>
      </w: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ory.</w:t>
      </w:r>
    </w:p>
    <w:p w14:paraId="653DA3A5" w14:textId="0F7F4A5E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The following steps are done in Git Bash if in Windows, and on Terminal, if in Mac/Linux</w:t>
      </w:r>
    </w:p>
    <w:p w14:paraId="2A81283F" w14:textId="2154B7FD" w:rsidR="00916F1D" w:rsidRPr="00C51393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223" w:author="Benson-Hartman, Mary" w:date="2018-07-13T13:21:00Z">
            <w:rPr>
              <w:rFonts w:ascii="Arial" w:hAnsi="Arial" w:cs="Arial"/>
              <w:sz w:val="24"/>
              <w:szCs w:val="24"/>
            </w:rPr>
          </w:rPrChange>
        </w:rPr>
      </w:pPr>
      <w:r w:rsidRPr="00C51393">
        <w:rPr>
          <w:rFonts w:ascii="Courier New" w:eastAsia="Courier New" w:hAnsi="Courier New" w:cs="Courier New"/>
          <w:color w:val="24292E"/>
          <w:sz w:val="24"/>
          <w:szCs w:val="24"/>
          <w:rPrChange w:id="224" w:author="Benson-Hartman, Mary" w:date="2018-07-13T13:21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$ git clone &lt;url&gt;</w:t>
      </w:r>
    </w:p>
    <w:p w14:paraId="5347DA14" w14:textId="4A233575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>(The instructor will provide the URL, but we will call it git</w:t>
      </w:r>
      <w:r w:rsidRPr="00D90A26">
        <w:rPr>
          <w:rFonts w:ascii="Cambria Math" w:eastAsia="MS PGothic" w:hAnsi="Cambria Math" w:cs="Cambria Math"/>
          <w:bCs/>
          <w:color w:val="24292E"/>
          <w:sz w:val="24"/>
          <w:szCs w:val="24"/>
        </w:rPr>
        <w:t>‑</w:t>
      </w:r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>labs for now)</w:t>
      </w:r>
    </w:p>
    <w:p w14:paraId="5F847B0E" w14:textId="43C6AD75" w:rsidR="00916F1D" w:rsidRPr="00C51393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225" w:author="Benson-Hartman, Mary" w:date="2018-07-13T13:22:00Z">
            <w:rPr>
              <w:rFonts w:ascii="Arial" w:hAnsi="Arial" w:cs="Arial"/>
              <w:sz w:val="24"/>
              <w:szCs w:val="24"/>
            </w:rPr>
          </w:rPrChange>
        </w:rPr>
      </w:pPr>
      <w:r w:rsidRPr="00C51393">
        <w:rPr>
          <w:rFonts w:ascii="Courier New" w:eastAsia="Courier New" w:hAnsi="Courier New" w:cs="Courier New"/>
          <w:color w:val="24292E"/>
          <w:sz w:val="24"/>
          <w:szCs w:val="24"/>
          <w:rPrChange w:id="226" w:author="Benson-Hartman, Mary" w:date="2018-07-13T13:22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$ cd git-labs</w:t>
      </w:r>
    </w:p>
    <w:p w14:paraId="3F00FD5C" w14:textId="4C9BF07B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Investigate the contents of the git-labs directory</w:t>
      </w:r>
      <w:ins w:id="227" w:author="Benson-Hartman, Mary" w:date="2018-07-13T13:22:00Z">
        <w:r w:rsidR="00C51393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577177B1" w14:textId="77777777" w:rsidR="00A8421A" w:rsidRPr="00D90A26" w:rsidRDefault="00A8421A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5B5DD0D7" w14:textId="44390A12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2) Install your favorite git UI</w:t>
      </w:r>
      <w:ins w:id="228" w:author="Benson-Hartman, Mary" w:date="2018-07-13T13:20:00Z">
        <w:r w:rsidR="00C51393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5DD529FA" w14:textId="7F5CD522" w:rsidR="00916F1D" w:rsidRPr="00D90A26" w:rsidDel="00C51393" w:rsidRDefault="00916F1D" w:rsidP="00D90A26">
      <w:pPr>
        <w:spacing w:after="0" w:line="312" w:lineRule="auto"/>
        <w:contextualSpacing/>
        <w:rPr>
          <w:del w:id="229" w:author="Benson-Hartman, Mary" w:date="2018-07-13T13:28:00Z"/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This may be an Eclip</w:t>
      </w:r>
      <w:del w:id="230" w:author="Benson-Hartman, Mary" w:date="2018-07-13T13:23:00Z">
        <w:r w:rsidRPr="00D90A26" w:rsidDel="00C51393">
          <w:rPr>
            <w:rFonts w:ascii="Arial" w:eastAsia="Courier New" w:hAnsi="Arial" w:cs="Arial"/>
            <w:color w:val="24292E"/>
            <w:sz w:val="24"/>
            <w:szCs w:val="24"/>
          </w:rPr>
          <w:delText>l</w:delText>
        </w:r>
      </w:del>
      <w:r w:rsidRPr="00D90A26">
        <w:rPr>
          <w:rFonts w:ascii="Arial" w:eastAsia="Courier New" w:hAnsi="Arial" w:cs="Arial"/>
          <w:color w:val="24292E"/>
          <w:sz w:val="24"/>
          <w:szCs w:val="24"/>
        </w:rPr>
        <w:t>se plugin, IDEA or NetBeans plugin</w:t>
      </w:r>
      <w:ins w:id="231" w:author="Benson-Hartman, Mary" w:date="2018-07-13T13:26:00Z">
        <w:r w:rsidR="00C51393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  <w:ins w:id="232" w:author="Benson-Hartman, Mary" w:date="2018-07-13T13:28:00Z">
        <w:r w:rsidR="00C51393">
          <w:rPr>
            <w:rFonts w:ascii="Arial" w:eastAsia="Courier New" w:hAnsi="Arial" w:cs="Arial"/>
            <w:color w:val="24292E"/>
            <w:sz w:val="24"/>
            <w:szCs w:val="24"/>
          </w:rPr>
          <w:t xml:space="preserve">, </w:t>
        </w:r>
      </w:ins>
      <w:del w:id="233" w:author="Benson-Hartman, Mary" w:date="2018-07-13T13:26:00Z">
        <w:r w:rsidRPr="00D90A26" w:rsidDel="00C51393">
          <w:rPr>
            <w:rFonts w:ascii="Arial" w:eastAsia="Courier New" w:hAnsi="Arial" w:cs="Arial"/>
            <w:color w:val="24292E"/>
            <w:sz w:val="24"/>
            <w:szCs w:val="24"/>
          </w:rPr>
          <w:delText>,</w:delText>
        </w:r>
      </w:del>
    </w:p>
    <w:p w14:paraId="186AD500" w14:textId="422ACF3B" w:rsidR="00916F1D" w:rsidRPr="00D90A26" w:rsidRDefault="00C51393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ins w:id="234" w:author="Benson-Hartman, Mary" w:date="2018-07-13T13:28:00Z">
        <w:r>
          <w:rPr>
            <w:rFonts w:ascii="Arial" w:eastAsia="Courier New" w:hAnsi="Arial" w:cs="Arial"/>
            <w:color w:val="24292E"/>
            <w:sz w:val="24"/>
            <w:szCs w:val="24"/>
          </w:rPr>
          <w:t>t</w:t>
        </w:r>
      </w:ins>
      <w:ins w:id="235" w:author="Benson-Hartman, Mary" w:date="2018-07-13T13:26:00Z">
        <w:r>
          <w:rPr>
            <w:rFonts w:ascii="Arial" w:eastAsia="Courier New" w:hAnsi="Arial" w:cs="Arial"/>
            <w:color w:val="24292E"/>
            <w:sz w:val="24"/>
            <w:szCs w:val="24"/>
          </w:rPr>
          <w:t xml:space="preserve">he </w:t>
        </w:r>
      </w:ins>
      <w:r w:rsidR="00916F1D" w:rsidRPr="00D90A26">
        <w:rPr>
          <w:rFonts w:ascii="Arial" w:eastAsia="Courier New" w:hAnsi="Arial" w:cs="Arial"/>
          <w:color w:val="24292E"/>
          <w:sz w:val="24"/>
          <w:szCs w:val="24"/>
        </w:rPr>
        <w:t>UI that comes with Git install, SmartGit or any other client of your choice</w:t>
      </w:r>
      <w:ins w:id="236" w:author="Benson-Hartman, Mary" w:date="2018-07-13T13:27:00Z">
        <w:r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656AAAB" w14:textId="27697D3A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If you don't plan to use a UI, you can skip this step</w:t>
      </w:r>
      <w:ins w:id="237" w:author="Benson-Hartman, Mary" w:date="2018-07-13T13:28:00Z">
        <w:r w:rsidR="00C51393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503FA49" w14:textId="77777777" w:rsidR="00A8421A" w:rsidRPr="00D90A26" w:rsidRDefault="00A8421A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36E63E1D" w14:textId="33BE8D2C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3) Clone the git</w:t>
      </w:r>
      <w:del w:id="238" w:author="Benson-Hartman, Mary" w:date="2018-07-13T13:20:00Z">
        <w:r w:rsidRPr="00D90A26" w:rsidDel="00C51393">
          <w:rPr>
            <w:rFonts w:ascii="Cambria Math" w:eastAsia="MS PGothic" w:hAnsi="Cambria Math" w:cs="Cambria Math"/>
            <w:b/>
            <w:bCs/>
            <w:color w:val="24292E"/>
            <w:sz w:val="24"/>
            <w:szCs w:val="24"/>
          </w:rPr>
          <w:delText>‑</w:delText>
        </w:r>
      </w:del>
      <w:ins w:id="239" w:author="Benson-Hartman, Mary" w:date="2018-07-13T13:20:00Z">
        <w:r w:rsidR="00C51393">
          <w:rPr>
            <w:rFonts w:ascii="Cambria Math" w:eastAsia="MS PGothic" w:hAnsi="Cambria Math" w:cs="Cambria Math"/>
            <w:b/>
            <w:bCs/>
            <w:color w:val="24292E"/>
            <w:sz w:val="24"/>
            <w:szCs w:val="24"/>
          </w:rPr>
          <w:t>-</w:t>
        </w:r>
      </w:ins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labs project in the git UI</w:t>
      </w:r>
      <w:ins w:id="240" w:author="Benson-Hartman, Mary" w:date="2018-07-13T13:21:00Z">
        <w:r w:rsidR="00C51393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39E9AA23" w14:textId="14F5E7EC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Follow the instructions of the particular UI</w:t>
      </w:r>
      <w:ins w:id="241" w:author="Benson-Hartman, Mary" w:date="2018-07-13T13:28:00Z">
        <w:r w:rsidR="00C51393">
          <w:rPr>
            <w:rFonts w:ascii="Arial" w:eastAsia="Courier New" w:hAnsi="Arial" w:cs="Arial"/>
            <w:color w:val="24292E"/>
            <w:sz w:val="24"/>
            <w:szCs w:val="24"/>
          </w:rPr>
          <w:t xml:space="preserve"> you have chosen to work with.</w:t>
        </w:r>
      </w:ins>
    </w:p>
    <w:p w14:paraId="5430E51E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hAnsi="Arial" w:cs="Arial"/>
          <w:sz w:val="24"/>
          <w:szCs w:val="24"/>
        </w:rPr>
        <w:br w:type="page"/>
      </w:r>
    </w:p>
    <w:p w14:paraId="14454EF4" w14:textId="3E224657" w:rsidR="00916F1D" w:rsidRPr="00D90A26" w:rsidRDefault="00916F1D" w:rsidP="00D90A26">
      <w:pPr>
        <w:pStyle w:val="Heading2"/>
        <w:spacing w:before="0" w:after="0" w:line="312" w:lineRule="auto"/>
        <w:ind w:left="0"/>
        <w:contextualSpacing/>
        <w:rPr>
          <w:bCs/>
          <w:szCs w:val="24"/>
        </w:rPr>
      </w:pPr>
      <w:bookmarkStart w:id="242" w:name="_Toc519254248"/>
      <w:r w:rsidRPr="00D90A26">
        <w:rPr>
          <w:bCs/>
          <w:szCs w:val="24"/>
        </w:rPr>
        <w:lastRenderedPageBreak/>
        <w:t xml:space="preserve">Exercise 4: Basic </w:t>
      </w:r>
      <w:ins w:id="243" w:author="Benson-Hartman, Mary" w:date="2018-07-13T14:07:00Z">
        <w:r w:rsidR="00C92628">
          <w:rPr>
            <w:bCs/>
            <w:szCs w:val="24"/>
          </w:rPr>
          <w:t>G</w:t>
        </w:r>
      </w:ins>
      <w:del w:id="244" w:author="Benson-Hartman, Mary" w:date="2018-07-13T14:07:00Z">
        <w:r w:rsidRPr="00D90A26" w:rsidDel="00C92628">
          <w:rPr>
            <w:bCs/>
            <w:szCs w:val="24"/>
          </w:rPr>
          <w:delText>g</w:delText>
        </w:r>
      </w:del>
      <w:r w:rsidRPr="00D90A26">
        <w:rPr>
          <w:bCs/>
          <w:szCs w:val="24"/>
        </w:rPr>
        <w:t xml:space="preserve">it </w:t>
      </w:r>
      <w:del w:id="245" w:author="Benson-Hartman, Mary" w:date="2018-07-13T13:29:00Z">
        <w:r w:rsidRPr="00D90A26" w:rsidDel="00C51393">
          <w:rPr>
            <w:bCs/>
            <w:szCs w:val="24"/>
          </w:rPr>
          <w:delText>operations</w:delText>
        </w:r>
      </w:del>
      <w:ins w:id="246" w:author="Benson-Hartman, Mary" w:date="2018-07-13T13:29:00Z">
        <w:r w:rsidR="00C51393">
          <w:rPr>
            <w:bCs/>
            <w:szCs w:val="24"/>
          </w:rPr>
          <w:t>O</w:t>
        </w:r>
        <w:r w:rsidR="00C51393" w:rsidRPr="00D90A26">
          <w:rPr>
            <w:bCs/>
            <w:szCs w:val="24"/>
          </w:rPr>
          <w:t>perations</w:t>
        </w:r>
      </w:ins>
      <w:bookmarkEnd w:id="242"/>
    </w:p>
    <w:p w14:paraId="1D25C7DD" w14:textId="77777777" w:rsidR="00C51393" w:rsidRPr="00B8152D" w:rsidRDefault="00C51393" w:rsidP="00C51393">
      <w:pPr>
        <w:spacing w:after="0" w:line="240" w:lineRule="auto"/>
        <w:rPr>
          <w:ins w:id="247" w:author="Benson-Hartman, Mary" w:date="2018-07-13T13:29:00Z"/>
          <w:rStyle w:val="Strong"/>
          <w:rFonts w:ascii="Arial" w:hAnsi="Arial" w:cs="Arial"/>
          <w:sz w:val="24"/>
          <w:szCs w:val="24"/>
        </w:rPr>
      </w:pPr>
      <w:ins w:id="248" w:author="Benson-Hartman, Mary" w:date="2018-07-13T13:29:00Z">
        <w:r w:rsidRPr="00B8152D">
          <w:rPr>
            <w:rStyle w:val="Strong"/>
            <w:rFonts w:ascii="Arial" w:hAnsi="Arial" w:cs="Arial"/>
            <w:sz w:val="24"/>
            <w:szCs w:val="24"/>
          </w:rPr>
          <w:t>Overview</w:t>
        </w:r>
      </w:ins>
    </w:p>
    <w:p w14:paraId="4D713530" w14:textId="77777777" w:rsidR="00C51393" w:rsidRPr="00B8152D" w:rsidRDefault="00C51393" w:rsidP="00C51393">
      <w:pPr>
        <w:spacing w:after="0" w:line="240" w:lineRule="auto"/>
        <w:rPr>
          <w:ins w:id="249" w:author="Benson-Hartman, Mary" w:date="2018-07-13T13:29:00Z"/>
          <w:rStyle w:val="Strong"/>
          <w:rFonts w:ascii="Arial" w:hAnsi="Arial" w:cs="Arial"/>
          <w:sz w:val="24"/>
          <w:szCs w:val="24"/>
        </w:rPr>
      </w:pPr>
      <w:ins w:id="250" w:author="Benson-Hartman, Mary" w:date="2018-07-13T13:29:00Z">
        <w:r w:rsidRPr="00B8152D">
          <w:rPr>
            <w:rStyle w:val="Strong"/>
            <w:rFonts w:ascii="Arial" w:hAnsi="Arial" w:cs="Arial"/>
            <w:sz w:val="24"/>
            <w:szCs w:val="24"/>
          </w:rPr>
          <w:t xml:space="preserve">Time:  </w:t>
        </w:r>
        <w:commentRangeStart w:id="251"/>
        <w:r w:rsidRPr="00B8152D">
          <w:rPr>
            <w:rStyle w:val="Strong"/>
            <w:rFonts w:ascii="Arial" w:hAnsi="Arial" w:cs="Arial"/>
            <w:sz w:val="24"/>
            <w:szCs w:val="24"/>
          </w:rPr>
          <w:t>15 Minutes</w:t>
        </w:r>
      </w:ins>
      <w:commentRangeEnd w:id="251"/>
      <w:ins w:id="252" w:author="Benson-Hartman, Mary" w:date="2018-07-13T14:20:00Z">
        <w:r w:rsidR="00510211">
          <w:rPr>
            <w:rStyle w:val="CommentReference"/>
          </w:rPr>
          <w:commentReference w:id="251"/>
        </w:r>
      </w:ins>
    </w:p>
    <w:p w14:paraId="0B124C5B" w14:textId="77777777" w:rsidR="00C51393" w:rsidRPr="00B8152D" w:rsidRDefault="00C51393" w:rsidP="00C51393">
      <w:pPr>
        <w:spacing w:after="0" w:line="240" w:lineRule="auto"/>
        <w:rPr>
          <w:ins w:id="253" w:author="Benson-Hartman, Mary" w:date="2018-07-13T13:29:00Z"/>
          <w:rFonts w:ascii="Arial" w:hAnsi="Arial" w:cs="Arial"/>
          <w:sz w:val="24"/>
          <w:szCs w:val="24"/>
        </w:rPr>
      </w:pPr>
      <w:ins w:id="254" w:author="Benson-Hartman, Mary" w:date="2018-07-13T13:29:00Z">
        <w:r w:rsidRPr="00B8152D">
          <w:rPr>
            <w:rFonts w:ascii="Arial" w:hAnsi="Arial" w:cs="Arial"/>
            <w:sz w:val="24"/>
            <w:szCs w:val="24"/>
          </w:rPr>
          <w:t>In this exercise, you will:</w:t>
        </w:r>
      </w:ins>
    </w:p>
    <w:p w14:paraId="41F29D1D" w14:textId="4EF7EA4D" w:rsidR="00916F1D" w:rsidRPr="00C51393" w:rsidRDefault="00916F1D">
      <w:pPr>
        <w:pStyle w:val="ListParagraph"/>
        <w:numPr>
          <w:ilvl w:val="0"/>
          <w:numId w:val="43"/>
        </w:numPr>
        <w:spacing w:after="0" w:line="312" w:lineRule="auto"/>
        <w:rPr>
          <w:rFonts w:ascii="Arial" w:hAnsi="Arial" w:cs="Arial"/>
          <w:sz w:val="24"/>
          <w:szCs w:val="24"/>
          <w:rPrChange w:id="255" w:author="Benson-Hartman, Mary" w:date="2018-07-13T13:29:00Z">
            <w:rPr/>
          </w:rPrChange>
        </w:rPr>
        <w:pPrChange w:id="256" w:author="Benson-Hartman, Mary" w:date="2018-07-13T13:29:00Z">
          <w:pPr>
            <w:spacing w:after="0" w:line="312" w:lineRule="auto"/>
            <w:contextualSpacing/>
          </w:pPr>
        </w:pPrChange>
      </w:pPr>
      <w:del w:id="257" w:author="Benson-Hartman, Mary" w:date="2018-07-13T13:29:00Z">
        <w:r w:rsidRPr="00C51393" w:rsidDel="00C51393">
          <w:rPr>
            <w:rFonts w:ascii="Arial" w:eastAsia="Arial" w:hAnsi="Arial" w:cs="Arial"/>
            <w:bCs/>
            <w:color w:val="24292E"/>
            <w:sz w:val="24"/>
            <w:szCs w:val="24"/>
            <w:rPrChange w:id="258" w:author="Benson-Hartman, Mary" w:date="2018-07-13T13:29:00Z">
              <w:rPr/>
            </w:rPrChange>
          </w:rPr>
          <w:delText xml:space="preserve">In this lab we will learn </w:delText>
        </w:r>
      </w:del>
      <w:ins w:id="259" w:author="Benson-Hartman, Mary" w:date="2018-07-13T13:29:00Z">
        <w:r w:rsidR="00C51393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Learn </w:t>
        </w:r>
      </w:ins>
      <w:r w:rsidRPr="00C51393">
        <w:rPr>
          <w:rFonts w:ascii="Arial" w:eastAsia="Arial" w:hAnsi="Arial" w:cs="Arial"/>
          <w:bCs/>
          <w:color w:val="24292E"/>
          <w:sz w:val="24"/>
          <w:szCs w:val="24"/>
          <w:rPrChange w:id="260" w:author="Benson-Hartman, Mary" w:date="2018-07-13T13:29:00Z">
            <w:rPr/>
          </w:rPrChange>
        </w:rPr>
        <w:t>the basics of editing the files and committing the changes to git</w:t>
      </w:r>
      <w:ins w:id="261" w:author="Benson-Hartman, Mary" w:date="2018-07-13T13:30:00Z">
        <w:r w:rsidR="00C51393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13823D66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1AF8364D" w14:textId="21499D23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 Goals:</w:t>
      </w:r>
    </w:p>
    <w:p w14:paraId="42811F09" w14:textId="71BB6FEF" w:rsidR="00916F1D" w:rsidRPr="00AE6CE2" w:rsidRDefault="00916F1D" w:rsidP="00D90A26">
      <w:pPr>
        <w:spacing w:after="0" w:line="312" w:lineRule="auto"/>
        <w:ind w:left="9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1. Change the file, stage it, and commit it to git</w:t>
      </w:r>
      <w:ins w:id="262" w:author="Benson-Hartman, Mary" w:date="2018-07-13T13:30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37D918CB" w14:textId="3EC20C59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2. Work with branches</w:t>
      </w:r>
      <w:ins w:id="263" w:author="Benson-Hartman, Mary" w:date="2018-07-13T13:30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6B375857" w14:textId="35609B28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eastAsia="Arial" w:hAnsi="Arial" w:cs="Arial"/>
          <w:bCs/>
          <w:color w:val="24292E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3. Push and pull the changes</w:t>
      </w:r>
      <w:ins w:id="264" w:author="Benson-Hartman, Mary" w:date="2018-07-13T13:30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0013D921" w14:textId="77777777" w:rsidR="00A8421A" w:rsidRPr="00D90A26" w:rsidRDefault="00A8421A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</w:p>
    <w:p w14:paraId="29486D6E" w14:textId="038F3064" w:rsidR="00AE6CE2" w:rsidRPr="00D90A26" w:rsidRDefault="00916F1D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commentRangeStart w:id="265"/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1</w:t>
      </w:r>
      <w:commentRangeEnd w:id="265"/>
      <w:r w:rsidR="00510211">
        <w:rPr>
          <w:rStyle w:val="CommentReference"/>
        </w:rPr>
        <w:commentReference w:id="265"/>
      </w: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) In the git</w:t>
      </w:r>
      <w:del w:id="266" w:author="Benson-Hartman, Mary" w:date="2018-07-13T13:30:00Z">
        <w:r w:rsidRPr="00D90A26" w:rsidDel="007744B7">
          <w:rPr>
            <w:rFonts w:ascii="Cambria Math" w:eastAsia="MS PGothic" w:hAnsi="Cambria Math" w:cs="Cambria Math"/>
            <w:b/>
            <w:bCs/>
            <w:color w:val="24292E"/>
            <w:sz w:val="24"/>
            <w:szCs w:val="24"/>
          </w:rPr>
          <w:delText>‑</w:delText>
        </w:r>
      </w:del>
      <w:ins w:id="267" w:author="Benson-Hartman, Mary" w:date="2018-07-13T13:30:00Z">
        <w:r w:rsidR="007744B7">
          <w:rPr>
            <w:rFonts w:ascii="Cambria Math" w:eastAsia="MS PGothic" w:hAnsi="Cambria Math" w:cs="Cambria Math"/>
            <w:b/>
            <w:bCs/>
            <w:color w:val="24292E"/>
            <w:sz w:val="24"/>
            <w:szCs w:val="24"/>
          </w:rPr>
          <w:t>-</w:t>
        </w:r>
      </w:ins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labs, create your own branch</w:t>
      </w:r>
      <w:ins w:id="268" w:author="Benson-Hartman, Mary" w:date="2018-07-13T13:30:00Z">
        <w:r w:rsidR="007744B7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2C20BBAA" w14:textId="5B23B5AF" w:rsidR="00916F1D" w:rsidRPr="007744B7" w:rsidRDefault="00916F1D" w:rsidP="00D90A26">
      <w:pPr>
        <w:spacing w:after="0" w:line="312" w:lineRule="auto"/>
        <w:ind w:left="940"/>
        <w:contextualSpacing/>
        <w:rPr>
          <w:rFonts w:ascii="Courier New" w:eastAsia="Courier New" w:hAnsi="Courier New" w:cs="Courier New"/>
          <w:color w:val="FF0000"/>
          <w:sz w:val="24"/>
          <w:szCs w:val="24"/>
          <w:rPrChange w:id="269" w:author="Benson-Hartman, Mary" w:date="2018-07-13T13:31:00Z">
            <w:rPr>
              <w:rFonts w:ascii="Arial" w:eastAsia="Courier New" w:hAnsi="Arial" w:cs="Arial"/>
              <w:color w:val="FF0000"/>
              <w:sz w:val="24"/>
              <w:szCs w:val="24"/>
            </w:rPr>
          </w:rPrChange>
        </w:rPr>
      </w:pPr>
      <w:r w:rsidRPr="007744B7">
        <w:rPr>
          <w:rFonts w:ascii="Courier New" w:eastAsia="Courier New" w:hAnsi="Courier New" w:cs="Courier New"/>
          <w:color w:val="FF0000"/>
          <w:sz w:val="24"/>
          <w:szCs w:val="24"/>
          <w:rPrChange w:id="270" w:author="Benson-Hartman, Mary" w:date="2018-07-13T13:31:00Z">
            <w:rPr>
              <w:rFonts w:ascii="Arial" w:eastAsia="Courier New" w:hAnsi="Arial" w:cs="Arial"/>
              <w:color w:val="FF0000"/>
              <w:sz w:val="24"/>
              <w:szCs w:val="24"/>
            </w:rPr>
          </w:rPrChange>
        </w:rPr>
        <w:t>git branch &lt;your-name&gt;</w:t>
      </w:r>
    </w:p>
    <w:p w14:paraId="03FDE115" w14:textId="7A3A8E34" w:rsidR="00B528CC" w:rsidRPr="00AE6CE2" w:rsidRDefault="00B528CC" w:rsidP="00D90A26">
      <w:pPr>
        <w:spacing w:after="0" w:line="312" w:lineRule="auto"/>
        <w:contextualSpacing/>
        <w:rPr>
          <w:rFonts w:ascii="Arial" w:eastAsia="Courier New" w:hAnsi="Arial" w:cs="Arial"/>
          <w:i/>
          <w:color w:val="FF0000"/>
          <w:sz w:val="24"/>
          <w:szCs w:val="24"/>
        </w:rPr>
      </w:pPr>
      <w:r w:rsidRPr="00AE6CE2">
        <w:rPr>
          <w:rFonts w:ascii="Arial" w:eastAsia="Courier New" w:hAnsi="Arial" w:cs="Arial"/>
          <w:i/>
          <w:color w:val="FF0000"/>
          <w:sz w:val="24"/>
          <w:szCs w:val="24"/>
        </w:rPr>
        <w:t xml:space="preserve">In windows </w:t>
      </w:r>
      <w:r w:rsidRPr="00AE6CE2">
        <w:rPr>
          <w:rFonts w:ascii="Arial" w:eastAsia="Courier New" w:hAnsi="Arial" w:cs="Arial"/>
          <w:b/>
          <w:i/>
          <w:color w:val="FF0000"/>
          <w:sz w:val="24"/>
          <w:szCs w:val="24"/>
        </w:rPr>
        <w:t>git branch &lt;your-name&gt;</w:t>
      </w:r>
      <w:r w:rsidRPr="00AE6CE2">
        <w:rPr>
          <w:rFonts w:ascii="Arial" w:eastAsia="Courier New" w:hAnsi="Arial" w:cs="Arial"/>
          <w:i/>
          <w:color w:val="FF0000"/>
          <w:sz w:val="24"/>
          <w:szCs w:val="24"/>
        </w:rPr>
        <w:t xml:space="preserve"> is not working</w:t>
      </w:r>
    </w:p>
    <w:p w14:paraId="12138E2A" w14:textId="77777777" w:rsidR="00B528CC" w:rsidRPr="00AE6CE2" w:rsidRDefault="00B528CC" w:rsidP="00D90A26">
      <w:pPr>
        <w:autoSpaceDE w:val="0"/>
        <w:autoSpaceDN w:val="0"/>
        <w:adjustRightInd w:val="0"/>
        <w:spacing w:after="0" w:line="312" w:lineRule="auto"/>
        <w:contextualSpacing/>
        <w:rPr>
          <w:rFonts w:ascii="Arial" w:hAnsi="Arial" w:cs="Arial"/>
          <w:i/>
          <w:color w:val="FF0000"/>
          <w:sz w:val="24"/>
          <w:szCs w:val="24"/>
          <w:lang w:val="en-IN"/>
        </w:rPr>
      </w:pPr>
      <w:r w:rsidRPr="00AE6CE2">
        <w:rPr>
          <w:rFonts w:ascii="Arial" w:hAnsi="Arial" w:cs="Arial"/>
          <w:i/>
          <w:color w:val="FF0000"/>
          <w:sz w:val="24"/>
          <w:szCs w:val="24"/>
          <w:lang w:val="en-IN"/>
        </w:rPr>
        <w:t xml:space="preserve">           Error</w:t>
      </w:r>
    </w:p>
    <w:p w14:paraId="29FE2D67" w14:textId="551AA292" w:rsidR="00B528CC" w:rsidRPr="00AE6CE2" w:rsidRDefault="00B528CC" w:rsidP="00D90A26">
      <w:pPr>
        <w:autoSpaceDE w:val="0"/>
        <w:autoSpaceDN w:val="0"/>
        <w:adjustRightInd w:val="0"/>
        <w:spacing w:after="0" w:line="312" w:lineRule="auto"/>
        <w:contextualSpacing/>
        <w:rPr>
          <w:rFonts w:ascii="Arial" w:hAnsi="Arial" w:cs="Arial"/>
          <w:i/>
          <w:color w:val="FF0000"/>
          <w:sz w:val="24"/>
          <w:szCs w:val="24"/>
          <w:lang w:val="en-IN"/>
        </w:rPr>
      </w:pPr>
      <w:r w:rsidRPr="00AE6CE2">
        <w:rPr>
          <w:rFonts w:ascii="Arial" w:hAnsi="Arial" w:cs="Arial"/>
          <w:i/>
          <w:color w:val="FF0000"/>
          <w:sz w:val="24"/>
          <w:szCs w:val="24"/>
          <w:lang w:val="en-IN"/>
        </w:rPr>
        <w:t xml:space="preserve">                  $ git branch test</w:t>
      </w:r>
    </w:p>
    <w:p w14:paraId="1CBF8255" w14:textId="77777777" w:rsidR="00A8421A" w:rsidRPr="00AE6CE2" w:rsidRDefault="00B528CC" w:rsidP="00D90A26">
      <w:pPr>
        <w:spacing w:after="0" w:line="312" w:lineRule="auto"/>
        <w:ind w:left="940"/>
        <w:contextualSpacing/>
        <w:rPr>
          <w:rFonts w:ascii="Arial" w:hAnsi="Arial" w:cs="Arial"/>
          <w:i/>
          <w:color w:val="FF0000"/>
          <w:sz w:val="24"/>
          <w:szCs w:val="24"/>
          <w:lang w:val="en-IN"/>
        </w:rPr>
      </w:pPr>
      <w:r w:rsidRPr="00AE6CE2">
        <w:rPr>
          <w:rFonts w:ascii="Arial" w:hAnsi="Arial" w:cs="Arial"/>
          <w:i/>
          <w:color w:val="FF0000"/>
          <w:sz w:val="24"/>
          <w:szCs w:val="24"/>
          <w:lang w:val="en-IN"/>
        </w:rPr>
        <w:t xml:space="preserve">           fatal: Not a valid object name: 'master'</w:t>
      </w:r>
    </w:p>
    <w:p w14:paraId="7D859130" w14:textId="30D5CE20" w:rsidR="00B528CC" w:rsidRPr="00AE6CE2" w:rsidRDefault="00B528CC" w:rsidP="00D90A26">
      <w:pPr>
        <w:spacing w:after="0" w:line="312" w:lineRule="auto"/>
        <w:contextualSpacing/>
        <w:rPr>
          <w:rFonts w:ascii="Arial" w:hAnsi="Arial" w:cs="Arial"/>
          <w:i/>
          <w:color w:val="FF0000"/>
          <w:sz w:val="24"/>
          <w:szCs w:val="24"/>
          <w:lang w:val="en-IN"/>
        </w:rPr>
      </w:pPr>
      <w:r w:rsidRPr="00AE6CE2">
        <w:rPr>
          <w:rFonts w:ascii="Arial" w:hAnsi="Arial" w:cs="Arial"/>
          <w:color w:val="0070C0"/>
          <w:sz w:val="24"/>
          <w:szCs w:val="24"/>
          <w:lang w:val="en-IN"/>
        </w:rPr>
        <w:t>Working command to create a branch</w:t>
      </w:r>
    </w:p>
    <w:p w14:paraId="03B7E05E" w14:textId="68D53263" w:rsidR="00B528CC" w:rsidRPr="007744B7" w:rsidRDefault="00B528CC" w:rsidP="00D90A26">
      <w:pPr>
        <w:autoSpaceDE w:val="0"/>
        <w:autoSpaceDN w:val="0"/>
        <w:adjustRightInd w:val="0"/>
        <w:spacing w:after="0" w:line="312" w:lineRule="auto"/>
        <w:contextualSpacing/>
        <w:rPr>
          <w:rFonts w:ascii="Courier New" w:hAnsi="Courier New" w:cs="Courier New"/>
          <w:color w:val="0070C0"/>
          <w:sz w:val="24"/>
          <w:szCs w:val="24"/>
          <w:lang w:val="en-IN"/>
          <w:rPrChange w:id="271" w:author="Benson-Hartman, Mary" w:date="2018-07-13T13:31:00Z">
            <w:rPr>
              <w:rFonts w:ascii="Arial" w:hAnsi="Arial" w:cs="Arial"/>
              <w:color w:val="0070C0"/>
              <w:sz w:val="24"/>
              <w:szCs w:val="24"/>
              <w:lang w:val="en-IN"/>
            </w:rPr>
          </w:rPrChange>
        </w:rPr>
      </w:pPr>
      <w:r w:rsidRPr="00AE6CE2">
        <w:rPr>
          <w:rFonts w:ascii="Arial" w:hAnsi="Arial" w:cs="Arial"/>
          <w:color w:val="0070C0"/>
          <w:sz w:val="24"/>
          <w:szCs w:val="24"/>
          <w:lang w:val="en-IN"/>
        </w:rPr>
        <w:t xml:space="preserve">         </w:t>
      </w:r>
      <w:r w:rsidRPr="007744B7">
        <w:rPr>
          <w:rFonts w:ascii="Courier New" w:hAnsi="Courier New" w:cs="Courier New"/>
          <w:color w:val="0070C0"/>
          <w:sz w:val="24"/>
          <w:szCs w:val="24"/>
          <w:lang w:val="en-IN"/>
          <w:rPrChange w:id="272" w:author="Benson-Hartman, Mary" w:date="2018-07-13T13:31:00Z">
            <w:rPr>
              <w:rFonts w:ascii="Arial" w:hAnsi="Arial" w:cs="Arial"/>
              <w:color w:val="0070C0"/>
              <w:sz w:val="24"/>
              <w:szCs w:val="24"/>
              <w:lang w:val="en-IN"/>
            </w:rPr>
          </w:rPrChange>
        </w:rPr>
        <w:t>$ git checkout -b test</w:t>
      </w:r>
    </w:p>
    <w:p w14:paraId="55ED1875" w14:textId="77777777" w:rsidR="00A8421A" w:rsidRPr="00AE6CE2" w:rsidRDefault="00A8421A" w:rsidP="00D90A26">
      <w:pPr>
        <w:spacing w:after="0" w:line="312" w:lineRule="auto"/>
        <w:contextualSpacing/>
        <w:rPr>
          <w:rFonts w:ascii="Arial" w:hAnsi="Arial" w:cs="Arial"/>
          <w:color w:val="0070C0"/>
          <w:sz w:val="24"/>
          <w:szCs w:val="24"/>
          <w:lang w:val="en-IN"/>
        </w:rPr>
      </w:pPr>
    </w:p>
    <w:p w14:paraId="643903CC" w14:textId="7A539035" w:rsidR="00AE6CE2" w:rsidRPr="00AE6CE2" w:rsidRDefault="00B528CC" w:rsidP="00D90A26">
      <w:pPr>
        <w:spacing w:after="0" w:line="312" w:lineRule="auto"/>
        <w:contextualSpacing/>
        <w:rPr>
          <w:rFonts w:ascii="Arial" w:eastAsia="Courier New" w:hAnsi="Arial" w:cs="Arial"/>
          <w:color w:val="0070C0"/>
          <w:sz w:val="24"/>
          <w:szCs w:val="24"/>
        </w:rPr>
      </w:pPr>
      <w:r w:rsidRPr="00AE6CE2">
        <w:rPr>
          <w:rFonts w:ascii="Arial" w:hAnsi="Arial" w:cs="Arial"/>
          <w:color w:val="0070C0"/>
          <w:sz w:val="24"/>
          <w:szCs w:val="24"/>
          <w:lang w:val="en-IN"/>
        </w:rPr>
        <w:t>Switched to a new branch 'test'</w:t>
      </w:r>
      <w:r w:rsidR="00E00373" w:rsidRPr="00AE6CE2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      </w:t>
      </w:r>
    </w:p>
    <w:p w14:paraId="7AFBD215" w14:textId="60700092" w:rsidR="00916F1D" w:rsidRPr="007744B7" w:rsidRDefault="00916F1D" w:rsidP="00D90A26">
      <w:pPr>
        <w:spacing w:after="0" w:line="312" w:lineRule="auto"/>
        <w:ind w:left="940"/>
        <w:contextualSpacing/>
        <w:rPr>
          <w:rFonts w:ascii="Courier New" w:eastAsia="Courier New" w:hAnsi="Courier New" w:cs="Courier New"/>
          <w:color w:val="FFFFFF" w:themeColor="background1"/>
          <w:sz w:val="24"/>
          <w:szCs w:val="24"/>
          <w:rPrChange w:id="273" w:author="Benson-Hartman, Mary" w:date="2018-07-13T13:32:00Z">
            <w:rPr>
              <w:rFonts w:ascii="Arial" w:eastAsia="Courier New" w:hAnsi="Arial" w:cs="Arial"/>
              <w:color w:val="FFFFFF" w:themeColor="background1"/>
              <w:sz w:val="24"/>
              <w:szCs w:val="24"/>
            </w:rPr>
          </w:rPrChange>
        </w:rPr>
      </w:pPr>
      <w:r w:rsidRPr="007744B7">
        <w:rPr>
          <w:rFonts w:ascii="Courier New" w:eastAsia="Courier New" w:hAnsi="Courier New" w:cs="Courier New"/>
          <w:color w:val="000000" w:themeColor="text1"/>
          <w:sz w:val="24"/>
          <w:szCs w:val="24"/>
          <w:rPrChange w:id="274" w:author="Benson-Hartman, Mary" w:date="2018-07-13T13:32:00Z">
            <w:rPr>
              <w:rFonts w:ascii="Arial" w:eastAsia="Courier New" w:hAnsi="Arial" w:cs="Arial"/>
              <w:color w:val="000000" w:themeColor="text1"/>
              <w:sz w:val="24"/>
              <w:szCs w:val="24"/>
            </w:rPr>
          </w:rPrChange>
        </w:rPr>
        <w:t>git checkout</w:t>
      </w:r>
      <w:r w:rsidR="007B53A8" w:rsidRPr="007744B7">
        <w:rPr>
          <w:rFonts w:ascii="Courier New" w:eastAsia="Courier New" w:hAnsi="Courier New" w:cs="Courier New"/>
          <w:color w:val="000000" w:themeColor="text1"/>
          <w:sz w:val="24"/>
          <w:szCs w:val="24"/>
          <w:rPrChange w:id="275" w:author="Benson-Hartman, Mary" w:date="2018-07-13T13:32:00Z">
            <w:rPr>
              <w:rFonts w:ascii="Arial" w:eastAsia="Courier New" w:hAnsi="Arial" w:cs="Arial"/>
              <w:color w:val="000000" w:themeColor="text1"/>
              <w:sz w:val="24"/>
              <w:szCs w:val="24"/>
            </w:rPr>
          </w:rPrChange>
        </w:rPr>
        <w:t xml:space="preserve"> </w:t>
      </w:r>
      <w:r w:rsidRPr="007744B7">
        <w:rPr>
          <w:rFonts w:ascii="Courier New" w:eastAsia="Courier New" w:hAnsi="Courier New" w:cs="Courier New"/>
          <w:color w:val="000000" w:themeColor="text1"/>
          <w:sz w:val="24"/>
          <w:szCs w:val="24"/>
          <w:rPrChange w:id="276" w:author="Benson-Hartman, Mary" w:date="2018-07-13T13:32:00Z">
            <w:rPr>
              <w:rFonts w:ascii="Arial" w:eastAsia="Courier New" w:hAnsi="Arial" w:cs="Arial"/>
              <w:color w:val="000000" w:themeColor="text1"/>
              <w:sz w:val="24"/>
              <w:szCs w:val="24"/>
            </w:rPr>
          </w:rPrChange>
        </w:rPr>
        <w:t xml:space="preserve"> &lt;your-name</w:t>
      </w:r>
      <w:r w:rsidR="00A8421A" w:rsidRPr="007744B7">
        <w:rPr>
          <w:rFonts w:ascii="Courier New" w:eastAsia="Courier New" w:hAnsi="Courier New" w:cs="Courier New"/>
          <w:color w:val="000000" w:themeColor="text1"/>
          <w:sz w:val="24"/>
          <w:szCs w:val="24"/>
          <w:rPrChange w:id="277" w:author="Benson-Hartman, Mary" w:date="2018-07-13T13:32:00Z">
            <w:rPr>
              <w:rFonts w:ascii="Arial" w:eastAsia="Courier New" w:hAnsi="Arial" w:cs="Arial"/>
              <w:color w:val="000000" w:themeColor="text1"/>
              <w:sz w:val="24"/>
              <w:szCs w:val="24"/>
            </w:rPr>
          </w:rPrChange>
        </w:rPr>
        <w:t>&gt;</w:t>
      </w:r>
      <w:r w:rsidRPr="007744B7">
        <w:rPr>
          <w:rFonts w:ascii="Courier New" w:eastAsia="Courier New" w:hAnsi="Courier New" w:cs="Courier New"/>
          <w:color w:val="FFFFFF" w:themeColor="background1"/>
          <w:sz w:val="24"/>
          <w:szCs w:val="24"/>
          <w:rPrChange w:id="278" w:author="Benson-Hartman, Mary" w:date="2018-07-13T13:32:00Z">
            <w:rPr>
              <w:rFonts w:ascii="Arial" w:eastAsia="Courier New" w:hAnsi="Arial" w:cs="Arial"/>
              <w:color w:val="FFFFFF" w:themeColor="background1"/>
              <w:sz w:val="24"/>
              <w:szCs w:val="24"/>
            </w:rPr>
          </w:rPrChange>
        </w:rPr>
        <w:t>&gt;</w:t>
      </w:r>
    </w:p>
    <w:p w14:paraId="0A8B2B0C" w14:textId="77777777" w:rsidR="00A8421A" w:rsidRPr="00D90A26" w:rsidRDefault="00A8421A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2F70696A" w14:textId="247C5772" w:rsidR="00916F1D" w:rsidRPr="00D90A26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2) Edit the file and commit the changes</w:t>
      </w:r>
      <w:ins w:id="279" w:author="Benson-Hartman, Mary" w:date="2018-07-13T13:32:00Z">
        <w:r w:rsidR="007744B7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0688D510" w14:textId="1241CA45" w:rsidR="00916F1D" w:rsidRPr="00AE6CE2" w:rsidRDefault="007744B7">
      <w:pPr>
        <w:pStyle w:val="ListParagraph"/>
        <w:numPr>
          <w:ilvl w:val="0"/>
          <w:numId w:val="44"/>
        </w:numPr>
        <w:tabs>
          <w:tab w:val="left" w:pos="1208"/>
        </w:tabs>
        <w:spacing w:after="0" w:line="312" w:lineRule="auto"/>
        <w:rPr>
          <w:rFonts w:ascii="Arial" w:eastAsia="Courier New" w:hAnsi="Arial" w:cs="Arial"/>
          <w:color w:val="24292E"/>
          <w:sz w:val="24"/>
          <w:szCs w:val="24"/>
        </w:rPr>
        <w:pPrChange w:id="280" w:author="Benson-Hartman, Mary" w:date="2018-07-13T13:32:00Z">
          <w:pPr>
            <w:pStyle w:val="ListParagraph"/>
            <w:numPr>
              <w:numId w:val="34"/>
            </w:numPr>
            <w:tabs>
              <w:tab w:val="left" w:pos="1208"/>
            </w:tabs>
            <w:spacing w:after="0" w:line="312" w:lineRule="auto"/>
            <w:ind w:hanging="360"/>
          </w:pPr>
        </w:pPrChange>
      </w:pPr>
      <w:ins w:id="281" w:author="Benson-Hartman, Mary" w:date="2018-07-13T13:33:00Z">
        <w:r>
          <w:rPr>
            <w:rFonts w:ascii="Arial" w:eastAsia="Courier New" w:hAnsi="Arial" w:cs="Arial"/>
            <w:color w:val="24292E"/>
            <w:sz w:val="24"/>
            <w:szCs w:val="24"/>
          </w:rPr>
          <w:t>E</w:t>
        </w:r>
      </w:ins>
      <w:del w:id="282" w:author="Benson-Hartman, Mary" w:date="2018-07-13T13:32:00Z">
        <w:r w:rsidR="00916F1D" w:rsidRPr="00AE6CE2" w:rsidDel="007744B7">
          <w:rPr>
            <w:rFonts w:ascii="Arial" w:eastAsia="Courier New" w:hAnsi="Arial" w:cs="Arial"/>
            <w:color w:val="24292E"/>
            <w:sz w:val="24"/>
            <w:szCs w:val="24"/>
          </w:rPr>
          <w:delText>e</w:delText>
        </w:r>
      </w:del>
      <w:r w:rsidR="00916F1D" w:rsidRPr="00AE6CE2">
        <w:rPr>
          <w:rFonts w:ascii="Arial" w:eastAsia="Courier New" w:hAnsi="Arial" w:cs="Arial"/>
          <w:color w:val="24292E"/>
          <w:sz w:val="24"/>
          <w:szCs w:val="24"/>
        </w:rPr>
        <w:t>dit a file (any file) in the directory git status</w:t>
      </w:r>
      <w:ins w:id="283" w:author="Benson-Hartman, Mary" w:date="2018-07-13T13:33:00Z">
        <w:r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3230DC51" w14:textId="681C5793" w:rsidR="00A8421A" w:rsidRPr="00AE6CE2" w:rsidRDefault="007744B7">
      <w:pPr>
        <w:pStyle w:val="ListParagraph"/>
        <w:numPr>
          <w:ilvl w:val="0"/>
          <w:numId w:val="44"/>
        </w:numPr>
        <w:spacing w:after="0" w:line="312" w:lineRule="auto"/>
        <w:rPr>
          <w:rFonts w:ascii="Arial" w:eastAsia="Courier New" w:hAnsi="Arial" w:cs="Arial"/>
          <w:color w:val="24292E"/>
          <w:sz w:val="24"/>
          <w:szCs w:val="24"/>
        </w:rPr>
        <w:pPrChange w:id="284" w:author="Benson-Hartman, Mary" w:date="2018-07-13T13:32:00Z">
          <w:pPr>
            <w:pStyle w:val="ListParagraph"/>
            <w:numPr>
              <w:numId w:val="34"/>
            </w:numPr>
            <w:spacing w:after="0" w:line="312" w:lineRule="auto"/>
            <w:ind w:hanging="360"/>
          </w:pPr>
        </w:pPrChange>
      </w:pPr>
      <w:ins w:id="285" w:author="Benson-Hartman, Mary" w:date="2018-07-13T13:33:00Z">
        <w:r>
          <w:rPr>
            <w:rFonts w:ascii="Arial" w:eastAsia="Courier New" w:hAnsi="Arial" w:cs="Arial"/>
            <w:color w:val="24292E"/>
            <w:sz w:val="24"/>
            <w:szCs w:val="24"/>
          </w:rPr>
          <w:t>E</w:t>
        </w:r>
      </w:ins>
      <w:del w:id="286" w:author="Benson-Hartman, Mary" w:date="2018-07-13T13:33:00Z">
        <w:r w:rsidR="00916F1D" w:rsidRPr="00AE6CE2" w:rsidDel="007744B7">
          <w:rPr>
            <w:rFonts w:ascii="Arial" w:eastAsia="Courier New" w:hAnsi="Arial" w:cs="Arial"/>
            <w:color w:val="24292E"/>
            <w:sz w:val="24"/>
            <w:szCs w:val="24"/>
          </w:rPr>
          <w:delText>e</w:delText>
        </w:r>
      </w:del>
      <w:r w:rsidR="00916F1D" w:rsidRPr="00AE6CE2">
        <w:rPr>
          <w:rFonts w:ascii="Arial" w:eastAsia="Courier New" w:hAnsi="Arial" w:cs="Arial"/>
          <w:color w:val="24292E"/>
          <w:sz w:val="24"/>
          <w:szCs w:val="24"/>
        </w:rPr>
        <w:t>xplain what the git status is telling your git add &lt;file&gt;</w:t>
      </w:r>
    </w:p>
    <w:p w14:paraId="3EF75AAF" w14:textId="00F97F34" w:rsidR="00916F1D" w:rsidRPr="00AE6CE2" w:rsidRDefault="00916F1D">
      <w:pPr>
        <w:pStyle w:val="ListParagraph"/>
        <w:numPr>
          <w:ilvl w:val="0"/>
          <w:numId w:val="44"/>
        </w:numPr>
        <w:spacing w:after="0" w:line="312" w:lineRule="auto"/>
        <w:rPr>
          <w:rFonts w:ascii="Arial" w:eastAsia="Courier New" w:hAnsi="Arial" w:cs="Arial"/>
          <w:color w:val="24292E"/>
          <w:sz w:val="24"/>
          <w:szCs w:val="24"/>
        </w:rPr>
        <w:pPrChange w:id="287" w:author="Benson-Hartman, Mary" w:date="2018-07-13T13:32:00Z">
          <w:pPr>
            <w:pStyle w:val="ListParagraph"/>
            <w:numPr>
              <w:numId w:val="34"/>
            </w:numPr>
            <w:spacing w:after="0" w:line="312" w:lineRule="auto"/>
            <w:ind w:hanging="360"/>
          </w:pPr>
        </w:pPrChange>
      </w:pPr>
      <w:del w:id="288" w:author="Benson-Hartman, Mary" w:date="2018-07-13T13:33:00Z">
        <w:r w:rsidRPr="00AE6CE2" w:rsidDel="007744B7">
          <w:rPr>
            <w:rFonts w:ascii="Arial" w:eastAsia="Courier New" w:hAnsi="Arial" w:cs="Arial"/>
            <w:color w:val="24292E"/>
            <w:sz w:val="24"/>
            <w:szCs w:val="24"/>
          </w:rPr>
          <w:delText>a</w:delText>
        </w:r>
      </w:del>
      <w:ins w:id="289" w:author="Benson-Hartman, Mary" w:date="2018-07-13T13:33:00Z">
        <w:r w:rsidR="007744B7">
          <w:rPr>
            <w:rFonts w:ascii="Arial" w:eastAsia="Courier New" w:hAnsi="Arial" w:cs="Arial"/>
            <w:color w:val="24292E"/>
            <w:sz w:val="24"/>
            <w:szCs w:val="24"/>
          </w:rPr>
          <w:t>A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>dd the file to staging git commit</w:t>
      </w:r>
      <w:ins w:id="290" w:author="Benson-Hartman, Mary" w:date="2018-07-13T13:33:00Z">
        <w:r w:rsidR="007744B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79551ED7" w14:textId="7E91A1F6" w:rsidR="00916F1D" w:rsidRPr="00AE6CE2" w:rsidRDefault="007744B7">
      <w:pPr>
        <w:pStyle w:val="ListParagraph"/>
        <w:numPr>
          <w:ilvl w:val="0"/>
          <w:numId w:val="44"/>
        </w:numPr>
        <w:spacing w:after="0" w:line="312" w:lineRule="auto"/>
        <w:rPr>
          <w:rFonts w:ascii="Arial" w:eastAsia="Courier New" w:hAnsi="Arial" w:cs="Arial"/>
          <w:color w:val="24292E"/>
          <w:sz w:val="24"/>
          <w:szCs w:val="24"/>
        </w:rPr>
        <w:pPrChange w:id="291" w:author="Benson-Hartman, Mary" w:date="2018-07-13T13:32:00Z">
          <w:pPr>
            <w:pStyle w:val="ListParagraph"/>
            <w:numPr>
              <w:numId w:val="34"/>
            </w:numPr>
            <w:spacing w:after="0" w:line="312" w:lineRule="auto"/>
            <w:ind w:hanging="360"/>
          </w:pPr>
        </w:pPrChange>
      </w:pPr>
      <w:ins w:id="292" w:author="Benson-Hartman, Mary" w:date="2018-07-13T13:33:00Z">
        <w:r>
          <w:rPr>
            <w:rFonts w:ascii="Arial" w:eastAsia="Courier New" w:hAnsi="Arial" w:cs="Arial"/>
            <w:color w:val="24292E"/>
            <w:sz w:val="24"/>
            <w:szCs w:val="24"/>
          </w:rPr>
          <w:t>C</w:t>
        </w:r>
      </w:ins>
      <w:del w:id="293" w:author="Benson-Hartman, Mary" w:date="2018-07-13T13:33:00Z">
        <w:r w:rsidR="00916F1D" w:rsidRPr="00AE6CE2" w:rsidDel="007744B7">
          <w:rPr>
            <w:rFonts w:ascii="Arial" w:eastAsia="Courier New" w:hAnsi="Arial" w:cs="Arial"/>
            <w:color w:val="24292E"/>
            <w:sz w:val="24"/>
            <w:szCs w:val="24"/>
          </w:rPr>
          <w:delText>c</w:delText>
        </w:r>
      </w:del>
      <w:r w:rsidR="00916F1D" w:rsidRPr="00AE6CE2">
        <w:rPr>
          <w:rFonts w:ascii="Arial" w:eastAsia="Courier New" w:hAnsi="Arial" w:cs="Arial"/>
          <w:color w:val="24292E"/>
          <w:sz w:val="24"/>
          <w:szCs w:val="24"/>
        </w:rPr>
        <w:t>ommit the staged file</w:t>
      </w:r>
      <w:ins w:id="294" w:author="Benson-Hartman, Mary" w:date="2018-07-13T13:34:00Z">
        <w:r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518D13BE" w14:textId="77777777" w:rsidR="00916F1D" w:rsidRPr="00AE6CE2" w:rsidRDefault="00916F1D">
      <w:pPr>
        <w:pStyle w:val="ListParagraph"/>
        <w:numPr>
          <w:ilvl w:val="0"/>
          <w:numId w:val="44"/>
        </w:numPr>
        <w:spacing w:after="0" w:line="312" w:lineRule="auto"/>
        <w:rPr>
          <w:rFonts w:ascii="Arial" w:hAnsi="Arial" w:cs="Arial"/>
          <w:sz w:val="24"/>
          <w:szCs w:val="24"/>
        </w:rPr>
        <w:pPrChange w:id="295" w:author="Benson-Hartman, Mary" w:date="2018-07-13T13:32:00Z">
          <w:pPr>
            <w:pStyle w:val="ListParagraph"/>
            <w:numPr>
              <w:numId w:val="34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Explain every step in terms of git and in terms of the working directory / .git</w:t>
      </w:r>
    </w:p>
    <w:p w14:paraId="2C3B40C2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683E3255" w14:textId="33FF63CA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3) Push the change to the remote</w:t>
      </w:r>
      <w:ins w:id="296" w:author="Benson-Hartman, Mary" w:date="2018-07-13T13:34:00Z">
        <w:r w:rsidR="007744B7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351DD7A6" w14:textId="77777777" w:rsidR="00916F1D" w:rsidRPr="007744B7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297" w:author="Benson-Hartman, Mary" w:date="2018-07-13T13:34:00Z">
            <w:rPr>
              <w:rFonts w:ascii="Arial" w:hAnsi="Arial" w:cs="Arial"/>
              <w:sz w:val="24"/>
              <w:szCs w:val="24"/>
            </w:rPr>
          </w:rPrChange>
        </w:rPr>
      </w:pPr>
      <w:r w:rsidRPr="007744B7">
        <w:rPr>
          <w:rFonts w:ascii="Courier New" w:eastAsia="Courier New" w:hAnsi="Courier New" w:cs="Courier New"/>
          <w:color w:val="24292E"/>
          <w:sz w:val="24"/>
          <w:szCs w:val="24"/>
          <w:rPrChange w:id="298" w:author="Benson-Hartman, Mary" w:date="2018-07-13T13:3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 push</w:t>
      </w:r>
    </w:p>
    <w:p w14:paraId="54E6BCF1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07319D3F" w14:textId="30D956B6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4) Pull the changes from the remote</w:t>
      </w:r>
      <w:ins w:id="299" w:author="Benson-Hartman, Mary" w:date="2018-07-13T13:34:00Z">
        <w:r w:rsidR="007744B7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156A1BD5" w14:textId="77777777" w:rsidR="00916F1D" w:rsidRPr="007744B7" w:rsidRDefault="00916F1D" w:rsidP="00D90A26">
      <w:pPr>
        <w:spacing w:after="0" w:line="312" w:lineRule="auto"/>
        <w:ind w:left="940"/>
        <w:contextualSpacing/>
        <w:rPr>
          <w:rFonts w:ascii="Courier New" w:hAnsi="Courier New" w:cs="Courier New"/>
          <w:sz w:val="24"/>
          <w:szCs w:val="24"/>
          <w:rPrChange w:id="300" w:author="Benson-Hartman, Mary" w:date="2018-07-13T13:34:00Z">
            <w:rPr>
              <w:rFonts w:ascii="Arial" w:hAnsi="Arial" w:cs="Arial"/>
              <w:sz w:val="24"/>
              <w:szCs w:val="24"/>
            </w:rPr>
          </w:rPrChange>
        </w:rPr>
      </w:pPr>
      <w:r w:rsidRPr="007744B7">
        <w:rPr>
          <w:rFonts w:ascii="Courier New" w:eastAsia="Courier New" w:hAnsi="Courier New" w:cs="Courier New"/>
          <w:color w:val="24292E"/>
          <w:sz w:val="24"/>
          <w:szCs w:val="24"/>
          <w:rPrChange w:id="301" w:author="Benson-Hartman, Mary" w:date="2018-07-13T13:3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 pull</w:t>
      </w:r>
    </w:p>
    <w:p w14:paraId="22BA78B9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709676F7" w14:textId="5B8FB58C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5) Bonus</w:t>
      </w:r>
    </w:p>
    <w:p w14:paraId="575EE647" w14:textId="7893FC0E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Creatively alternate edits, commits, pushes and pulls in various branches</w:t>
      </w:r>
      <w:ins w:id="302" w:author="Benson-Hartman, Mary" w:date="2018-07-13T13:35:00Z">
        <w:r w:rsidR="007744B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 Observe the interaction between your</w:t>
      </w:r>
      <w:ins w:id="303" w:author="Benson-Hartman, Mary" w:date="2018-07-13T13:35:00Z">
        <w:r w:rsidR="007744B7">
          <w:rPr>
            <w:rFonts w:ascii="Arial" w:eastAsia="Courier New" w:hAnsi="Arial" w:cs="Arial"/>
            <w:color w:val="24292E"/>
            <w:sz w:val="24"/>
            <w:szCs w:val="24"/>
          </w:rPr>
          <w:t>s</w:t>
        </w:r>
      </w:ins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 and other </w:t>
      </w:r>
      <w:del w:id="304" w:author="Benson-Hartman, Mary" w:date="2018-07-13T13:35:00Z">
        <w:r w:rsidRPr="00D90A26" w:rsidDel="007744B7">
          <w:rPr>
            <w:rFonts w:ascii="Arial" w:eastAsia="Courier New" w:hAnsi="Arial" w:cs="Arial"/>
            <w:color w:val="24292E"/>
            <w:sz w:val="24"/>
            <w:szCs w:val="24"/>
          </w:rPr>
          <w:delText>students's</w:delText>
        </w:r>
      </w:del>
      <w:ins w:id="305" w:author="Benson-Hartman, Mary" w:date="2018-07-13T13:35:00Z">
        <w:r w:rsidR="007744B7" w:rsidRPr="00D90A26">
          <w:rPr>
            <w:rFonts w:ascii="Arial" w:eastAsia="Courier New" w:hAnsi="Arial" w:cs="Arial"/>
            <w:color w:val="24292E"/>
            <w:sz w:val="24"/>
            <w:szCs w:val="24"/>
          </w:rPr>
          <w:t>students’</w:t>
        </w:r>
      </w:ins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 changes</w:t>
      </w:r>
      <w:ins w:id="306" w:author="Benson-Hartman, Mary" w:date="2018-07-13T13:35:00Z">
        <w:r w:rsidR="007744B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6EB51811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4517F2EB" w14:textId="6039A30A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 xml:space="preserve">STEP 6) Merge (the instructor will tell one student to merge </w:t>
      </w:r>
      <w:ins w:id="307" w:author="Benson-Hartman, Mary" w:date="2018-07-13T13:35:00Z">
        <w:r w:rsidR="007744B7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his/</w:t>
        </w:r>
      </w:ins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her changes into dev)</w:t>
      </w:r>
    </w:p>
    <w:p w14:paraId="42CF076C" w14:textId="77777777" w:rsidR="00916F1D" w:rsidRPr="007744B7" w:rsidRDefault="00916F1D" w:rsidP="00D90A26">
      <w:pPr>
        <w:spacing w:after="0" w:line="312" w:lineRule="auto"/>
        <w:ind w:left="940"/>
        <w:contextualSpacing/>
        <w:rPr>
          <w:rFonts w:ascii="Courier New" w:eastAsia="Courier New" w:hAnsi="Courier New" w:cs="Courier New"/>
          <w:color w:val="24292E"/>
          <w:sz w:val="24"/>
          <w:szCs w:val="24"/>
          <w:rPrChange w:id="308" w:author="Benson-Hartman, Mary" w:date="2018-07-13T13:3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</w:pPr>
      <w:r w:rsidRPr="007744B7">
        <w:rPr>
          <w:rFonts w:ascii="Courier New" w:eastAsia="Courier New" w:hAnsi="Courier New" w:cs="Courier New"/>
          <w:color w:val="24292E"/>
          <w:sz w:val="24"/>
          <w:szCs w:val="24"/>
          <w:rPrChange w:id="309" w:author="Benson-Hartman, Mary" w:date="2018-07-13T13:3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merge dev</w:t>
      </w:r>
    </w:p>
    <w:p w14:paraId="079364B6" w14:textId="47118C6B" w:rsidR="00916F1D" w:rsidRPr="007744B7" w:rsidRDefault="00916F1D" w:rsidP="00D90A26">
      <w:pPr>
        <w:spacing w:after="0" w:line="312" w:lineRule="auto"/>
        <w:ind w:left="220" w:firstLine="720"/>
        <w:contextualSpacing/>
        <w:rPr>
          <w:rFonts w:ascii="Courier New" w:eastAsia="Courier New" w:hAnsi="Courier New" w:cs="Courier New"/>
          <w:color w:val="24292E"/>
          <w:sz w:val="24"/>
          <w:szCs w:val="24"/>
          <w:rPrChange w:id="310" w:author="Benson-Hartman, Mary" w:date="2018-07-13T13:3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</w:pPr>
      <w:r w:rsidRPr="007744B7">
        <w:rPr>
          <w:rFonts w:ascii="Courier New" w:eastAsia="Courier New" w:hAnsi="Courier New" w:cs="Courier New"/>
          <w:color w:val="24292E"/>
          <w:sz w:val="24"/>
          <w:szCs w:val="24"/>
          <w:rPrChange w:id="311" w:author="Benson-Hartman, Mary" w:date="2018-07-13T13:3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 status</w:t>
      </w:r>
    </w:p>
    <w:p w14:paraId="3C8B40EE" w14:textId="7FC249D9" w:rsidR="00916F1D" w:rsidRPr="00D90A26" w:rsidRDefault="00916F1D" w:rsidP="00D90A26">
      <w:pPr>
        <w:spacing w:after="0" w:line="312" w:lineRule="auto"/>
        <w:contextualSpacing/>
        <w:rPr>
          <w:rFonts w:ascii="Arial" w:eastAsia="Courier New" w:hAnsi="Arial" w:cs="Arial"/>
          <w:color w:val="24292E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Explain the results</w:t>
      </w:r>
      <w:ins w:id="312" w:author="Benson-Hartman, Mary" w:date="2018-07-13T13:36:00Z">
        <w:r w:rsidR="007744B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546C7BF" w14:textId="77777777" w:rsidR="00916F1D" w:rsidRPr="00D90A26" w:rsidRDefault="00916F1D" w:rsidP="00D90A26">
      <w:pPr>
        <w:spacing w:after="0" w:line="312" w:lineRule="auto"/>
        <w:ind w:left="940"/>
        <w:contextualSpacing/>
        <w:rPr>
          <w:rFonts w:ascii="Arial" w:hAnsi="Arial" w:cs="Arial"/>
          <w:sz w:val="24"/>
          <w:szCs w:val="24"/>
        </w:rPr>
      </w:pPr>
    </w:p>
    <w:p w14:paraId="4769C9B2" w14:textId="77777777" w:rsidR="00916F1D" w:rsidRPr="00D90A26" w:rsidRDefault="00916F1D" w:rsidP="00D90A26">
      <w:pPr>
        <w:spacing w:after="0" w:line="312" w:lineRule="auto"/>
        <w:ind w:left="760"/>
        <w:contextualSpacing/>
        <w:rPr>
          <w:rFonts w:ascii="Arial" w:hAnsi="Arial" w:cs="Arial"/>
          <w:sz w:val="24"/>
          <w:szCs w:val="24"/>
        </w:rPr>
      </w:pPr>
    </w:p>
    <w:p w14:paraId="406B8D4D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hAnsi="Arial" w:cs="Arial"/>
          <w:sz w:val="24"/>
          <w:szCs w:val="24"/>
        </w:rPr>
        <w:br w:type="page"/>
      </w:r>
    </w:p>
    <w:p w14:paraId="7918A26E" w14:textId="43F15C76" w:rsidR="00916F1D" w:rsidRPr="00D90A26" w:rsidRDefault="00916F1D" w:rsidP="00D90A26">
      <w:pPr>
        <w:pStyle w:val="Heading2"/>
        <w:spacing w:before="0" w:after="0" w:line="312" w:lineRule="auto"/>
        <w:ind w:left="0"/>
        <w:contextualSpacing/>
        <w:rPr>
          <w:bCs/>
          <w:szCs w:val="24"/>
        </w:rPr>
      </w:pPr>
      <w:bookmarkStart w:id="313" w:name="_Toc519254249"/>
      <w:r w:rsidRPr="00D90A26">
        <w:rPr>
          <w:bCs/>
          <w:szCs w:val="24"/>
        </w:rPr>
        <w:lastRenderedPageBreak/>
        <w:t xml:space="preserve">Exercise 5: Basic </w:t>
      </w:r>
      <w:ins w:id="314" w:author="Benson-Hartman, Mary" w:date="2018-07-13T14:08:00Z">
        <w:r w:rsidR="00C92628">
          <w:rPr>
            <w:bCs/>
            <w:szCs w:val="24"/>
          </w:rPr>
          <w:t>G</w:t>
        </w:r>
      </w:ins>
      <w:del w:id="315" w:author="Benson-Hartman, Mary" w:date="2018-07-13T14:08:00Z">
        <w:r w:rsidRPr="00D90A26" w:rsidDel="00C92628">
          <w:rPr>
            <w:bCs/>
            <w:szCs w:val="24"/>
          </w:rPr>
          <w:delText>g</w:delText>
        </w:r>
      </w:del>
      <w:r w:rsidRPr="00D90A26">
        <w:rPr>
          <w:bCs/>
          <w:szCs w:val="24"/>
        </w:rPr>
        <w:t xml:space="preserve">it </w:t>
      </w:r>
      <w:del w:id="316" w:author="Benson-Hartman, Mary" w:date="2018-07-13T13:36:00Z">
        <w:r w:rsidRPr="00D90A26" w:rsidDel="007744B7">
          <w:rPr>
            <w:bCs/>
            <w:szCs w:val="24"/>
          </w:rPr>
          <w:delText>workflow</w:delText>
        </w:r>
      </w:del>
      <w:ins w:id="317" w:author="Benson-Hartman, Mary" w:date="2018-07-13T13:36:00Z">
        <w:r w:rsidR="007744B7">
          <w:rPr>
            <w:bCs/>
            <w:szCs w:val="24"/>
          </w:rPr>
          <w:t>W</w:t>
        </w:r>
        <w:r w:rsidR="007744B7" w:rsidRPr="00D90A26">
          <w:rPr>
            <w:bCs/>
            <w:szCs w:val="24"/>
          </w:rPr>
          <w:t>orkflow</w:t>
        </w:r>
      </w:ins>
      <w:bookmarkEnd w:id="313"/>
    </w:p>
    <w:p w14:paraId="1A58D230" w14:textId="77777777" w:rsidR="007744B7" w:rsidRPr="00B8152D" w:rsidRDefault="007744B7" w:rsidP="007744B7">
      <w:pPr>
        <w:spacing w:after="0" w:line="240" w:lineRule="auto"/>
        <w:rPr>
          <w:ins w:id="318" w:author="Benson-Hartman, Mary" w:date="2018-07-13T13:36:00Z"/>
          <w:rStyle w:val="Strong"/>
          <w:rFonts w:ascii="Arial" w:hAnsi="Arial" w:cs="Arial"/>
          <w:sz w:val="24"/>
          <w:szCs w:val="24"/>
        </w:rPr>
      </w:pPr>
      <w:ins w:id="319" w:author="Benson-Hartman, Mary" w:date="2018-07-13T13:36:00Z">
        <w:r w:rsidRPr="00B8152D">
          <w:rPr>
            <w:rStyle w:val="Strong"/>
            <w:rFonts w:ascii="Arial" w:hAnsi="Arial" w:cs="Arial"/>
            <w:sz w:val="24"/>
            <w:szCs w:val="24"/>
          </w:rPr>
          <w:t>Overview</w:t>
        </w:r>
      </w:ins>
    </w:p>
    <w:p w14:paraId="5C842B8B" w14:textId="77777777" w:rsidR="007744B7" w:rsidRPr="00B8152D" w:rsidRDefault="007744B7" w:rsidP="007744B7">
      <w:pPr>
        <w:spacing w:after="0" w:line="240" w:lineRule="auto"/>
        <w:rPr>
          <w:ins w:id="320" w:author="Benson-Hartman, Mary" w:date="2018-07-13T13:36:00Z"/>
          <w:rStyle w:val="Strong"/>
          <w:rFonts w:ascii="Arial" w:hAnsi="Arial" w:cs="Arial"/>
          <w:sz w:val="24"/>
          <w:szCs w:val="24"/>
        </w:rPr>
      </w:pPr>
      <w:ins w:id="321" w:author="Benson-Hartman, Mary" w:date="2018-07-13T13:36:00Z">
        <w:r w:rsidRPr="00B8152D">
          <w:rPr>
            <w:rStyle w:val="Strong"/>
            <w:rFonts w:ascii="Arial" w:hAnsi="Arial" w:cs="Arial"/>
            <w:sz w:val="24"/>
            <w:szCs w:val="24"/>
          </w:rPr>
          <w:t xml:space="preserve">Time:  </w:t>
        </w:r>
        <w:commentRangeStart w:id="322"/>
        <w:r w:rsidRPr="00B8152D">
          <w:rPr>
            <w:rStyle w:val="Strong"/>
            <w:rFonts w:ascii="Arial" w:hAnsi="Arial" w:cs="Arial"/>
            <w:sz w:val="24"/>
            <w:szCs w:val="24"/>
          </w:rPr>
          <w:t>15 Minutes</w:t>
        </w:r>
      </w:ins>
      <w:commentRangeEnd w:id="322"/>
      <w:ins w:id="323" w:author="Benson-Hartman, Mary" w:date="2018-07-13T14:21:00Z">
        <w:r w:rsidR="00510211">
          <w:rPr>
            <w:rStyle w:val="CommentReference"/>
          </w:rPr>
          <w:commentReference w:id="322"/>
        </w:r>
      </w:ins>
    </w:p>
    <w:p w14:paraId="55874A00" w14:textId="77777777" w:rsidR="007744B7" w:rsidRPr="00B8152D" w:rsidRDefault="007744B7" w:rsidP="007744B7">
      <w:pPr>
        <w:spacing w:after="0" w:line="240" w:lineRule="auto"/>
        <w:rPr>
          <w:ins w:id="324" w:author="Benson-Hartman, Mary" w:date="2018-07-13T13:36:00Z"/>
          <w:rFonts w:ascii="Arial" w:hAnsi="Arial" w:cs="Arial"/>
          <w:sz w:val="24"/>
          <w:szCs w:val="24"/>
        </w:rPr>
      </w:pPr>
      <w:ins w:id="325" w:author="Benson-Hartman, Mary" w:date="2018-07-13T13:36:00Z">
        <w:r w:rsidRPr="00B8152D">
          <w:rPr>
            <w:rFonts w:ascii="Arial" w:hAnsi="Arial" w:cs="Arial"/>
            <w:sz w:val="24"/>
            <w:szCs w:val="24"/>
          </w:rPr>
          <w:t>In this exercise, you will:</w:t>
        </w:r>
      </w:ins>
    </w:p>
    <w:p w14:paraId="73BE420F" w14:textId="67008ACE" w:rsidR="00916F1D" w:rsidRPr="007744B7" w:rsidRDefault="00916F1D">
      <w:pPr>
        <w:pStyle w:val="ListParagraph"/>
        <w:numPr>
          <w:ilvl w:val="0"/>
          <w:numId w:val="45"/>
        </w:numPr>
        <w:spacing w:after="0" w:line="312" w:lineRule="auto"/>
        <w:rPr>
          <w:rFonts w:ascii="Arial" w:hAnsi="Arial" w:cs="Arial"/>
          <w:sz w:val="24"/>
          <w:szCs w:val="24"/>
          <w:rPrChange w:id="326" w:author="Benson-Hartman, Mary" w:date="2018-07-13T13:36:00Z">
            <w:rPr/>
          </w:rPrChange>
        </w:rPr>
        <w:pPrChange w:id="327" w:author="Benson-Hartman, Mary" w:date="2018-07-13T13:36:00Z">
          <w:pPr>
            <w:spacing w:after="0" w:line="312" w:lineRule="auto"/>
            <w:contextualSpacing/>
          </w:pPr>
        </w:pPrChange>
      </w:pPr>
      <w:del w:id="328" w:author="Benson-Hartman, Mary" w:date="2018-07-13T13:36:00Z">
        <w:r w:rsidRPr="007744B7" w:rsidDel="007744B7">
          <w:rPr>
            <w:rFonts w:ascii="Arial" w:eastAsia="Arial" w:hAnsi="Arial" w:cs="Arial"/>
            <w:bCs/>
            <w:color w:val="24292E"/>
            <w:sz w:val="24"/>
            <w:szCs w:val="24"/>
            <w:rPrChange w:id="329" w:author="Benson-Hartman, Mary" w:date="2018-07-13T13:36:00Z">
              <w:rPr/>
            </w:rPrChange>
          </w:rPr>
          <w:delText xml:space="preserve">In this lab we will learn </w:delText>
        </w:r>
      </w:del>
      <w:ins w:id="330" w:author="Benson-Hartman, Mary" w:date="2018-07-13T13:36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Learn </w:t>
        </w:r>
      </w:ins>
      <w:r w:rsidRPr="007744B7">
        <w:rPr>
          <w:rFonts w:ascii="Arial" w:eastAsia="Arial" w:hAnsi="Arial" w:cs="Arial"/>
          <w:bCs/>
          <w:color w:val="24292E"/>
          <w:sz w:val="24"/>
          <w:szCs w:val="24"/>
          <w:rPrChange w:id="331" w:author="Benson-Hartman, Mary" w:date="2018-07-13T13:36:00Z">
            <w:rPr/>
          </w:rPrChange>
        </w:rPr>
        <w:t>the basics of normal git workflow, by imitating a developer's day</w:t>
      </w:r>
      <w:ins w:id="332" w:author="Benson-Hartman, Mary" w:date="2018-07-13T13:36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64F92ABD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2AEFCBC1" w14:textId="261BF3FC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 Goals:</w:t>
      </w:r>
    </w:p>
    <w:p w14:paraId="5F57269B" w14:textId="79AD974E" w:rsidR="00916F1D" w:rsidRPr="00AE6CE2" w:rsidRDefault="00916F1D" w:rsidP="00D90A26">
      <w:pPr>
        <w:spacing w:after="0" w:line="312" w:lineRule="auto"/>
        <w:ind w:left="9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1. Imitate </w:t>
      </w:r>
      <w:ins w:id="333" w:author="Benson-Hartman, Mary" w:date="2018-07-13T13:37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the developer</w:t>
        </w:r>
      </w:ins>
      <w:ins w:id="334" w:author="Benson-Hartman, Mary" w:date="2018-07-13T13:38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’</w:t>
        </w:r>
      </w:ins>
      <w:ins w:id="335" w:author="Benson-Hartman, Mary" w:date="2018-07-13T13:37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s 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morning work</w:t>
      </w:r>
      <w:ins w:id="336" w:author="Benson-Hartman, Mary" w:date="2018-07-13T13:38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61A2FAD1" w14:textId="7493463F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2. Imitate </w:t>
      </w:r>
      <w:ins w:id="337" w:author="Benson-Hartman, Mary" w:date="2018-07-13T13:38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an 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emergency fix</w:t>
      </w:r>
      <w:ins w:id="338" w:author="Benson-Hartman, Mary" w:date="2018-07-13T13:38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447D0568" w14:textId="41E03774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3. Go back to </w:t>
      </w:r>
      <w:ins w:id="339" w:author="Benson-Hartman, Mary" w:date="2018-07-13T13:38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the 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normal work</w:t>
      </w:r>
      <w:ins w:id="340" w:author="Benson-Hartman, Mary" w:date="2018-07-13T13:38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0B454CB0" w14:textId="77777777" w:rsidR="00916F1D" w:rsidRPr="00AE6CE2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7C9BB09C" w14:textId="6A9B847A" w:rsidR="00916F1D" w:rsidRPr="00AE6CE2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By now, you should have sufficient knowledge of basic git command</w:t>
      </w:r>
      <w:ins w:id="341" w:author="Benson-Hartman, Mary" w:date="2018-07-13T13:38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s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, in order to re</w:t>
      </w:r>
      <w:del w:id="342" w:author="Benson-Hartman, Mary" w:date="2018-07-13T13:39:00Z">
        <w:r w:rsidRPr="00AE6CE2" w:rsidDel="007744B7">
          <w:rPr>
            <w:rFonts w:ascii="Cambria Math" w:eastAsia="MS PGothic" w:hAnsi="Cambria Math" w:cs="Cambria Math"/>
            <w:bCs/>
            <w:color w:val="24292E"/>
            <w:sz w:val="24"/>
            <w:szCs w:val="24"/>
          </w:rPr>
          <w:delText>‑</w:delText>
        </w:r>
      </w:del>
      <w:ins w:id="343" w:author="Benson-Hartman, Mary" w:date="2018-07-13T13:39:00Z">
        <w:r w:rsidR="007744B7">
          <w:rPr>
            <w:rFonts w:ascii="Cambria Math" w:eastAsia="MS PGothic" w:hAnsi="Cambria Math" w:cs="Cambria Math"/>
            <w:bCs/>
            <w:color w:val="24292E"/>
            <w:sz w:val="24"/>
            <w:szCs w:val="24"/>
          </w:rPr>
          <w:t>-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enact the scenario below</w:t>
      </w:r>
      <w:ins w:id="344" w:author="Benson-Hartman, Mary" w:date="2018-07-13T13:39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 Please refer back to the slides for more detail</w:t>
      </w:r>
      <w:ins w:id="345" w:author="Benson-Hartman, Mary" w:date="2018-07-13T13:39:00Z">
        <w:r w:rsidR="007744B7">
          <w:rPr>
            <w:rFonts w:ascii="Arial" w:eastAsia="Arial" w:hAnsi="Arial" w:cs="Arial"/>
            <w:bCs/>
            <w:color w:val="24292E"/>
            <w:sz w:val="24"/>
            <w:szCs w:val="24"/>
          </w:rPr>
          <w:t>s.</w:t>
        </w:r>
      </w:ins>
    </w:p>
    <w:p w14:paraId="7BD3451B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5E2CE90B" w14:textId="06148689" w:rsidR="00A8421A" w:rsidRPr="00D90A26" w:rsidRDefault="00916F1D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1) Morning</w:t>
      </w:r>
    </w:p>
    <w:p w14:paraId="57DF53DE" w14:textId="6A85CCF2" w:rsidR="00916F1D" w:rsidRPr="00AE6CE2" w:rsidRDefault="00916F1D">
      <w:pPr>
        <w:pStyle w:val="ListParagraph"/>
        <w:numPr>
          <w:ilvl w:val="0"/>
          <w:numId w:val="46"/>
        </w:numPr>
        <w:spacing w:after="0" w:line="312" w:lineRule="auto"/>
        <w:rPr>
          <w:rFonts w:ascii="Arial" w:hAnsi="Arial" w:cs="Arial"/>
          <w:sz w:val="24"/>
          <w:szCs w:val="24"/>
        </w:rPr>
        <w:pPrChange w:id="346" w:author="Benson-Hartman, Mary" w:date="2018-07-13T13:39:00Z">
          <w:pPr>
            <w:pStyle w:val="ListParagraph"/>
            <w:numPr>
              <w:numId w:val="35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Create your 'new-work' branch</w:t>
      </w:r>
      <w:ins w:id="347" w:author="Benson-Hartman, Mary" w:date="2018-07-13T13:39:00Z">
        <w:r w:rsidR="007744B7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1FBFB4E7" w14:textId="03F763D1" w:rsidR="00916F1D" w:rsidRPr="00AE6CE2" w:rsidRDefault="00916F1D">
      <w:pPr>
        <w:pStyle w:val="ListParagraph"/>
        <w:numPr>
          <w:ilvl w:val="0"/>
          <w:numId w:val="46"/>
        </w:numPr>
        <w:spacing w:after="0" w:line="312" w:lineRule="auto"/>
        <w:rPr>
          <w:rFonts w:ascii="Arial" w:hAnsi="Arial" w:cs="Arial"/>
          <w:sz w:val="24"/>
          <w:szCs w:val="24"/>
        </w:rPr>
        <w:pPrChange w:id="348" w:author="Benson-Hartman, Mary" w:date="2018-07-13T13:39:00Z">
          <w:pPr>
            <w:pStyle w:val="ListParagraph"/>
            <w:numPr>
              <w:numId w:val="35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Work in this branch for a while</w:t>
      </w:r>
      <w:ins w:id="349" w:author="Benson-Hartman, Mary" w:date="2018-07-13T13:40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188BC342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44CE7D70" w14:textId="77777777" w:rsidR="00916F1D" w:rsidRPr="00D90A26" w:rsidRDefault="00916F1D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2) Lunch</w:t>
      </w:r>
    </w:p>
    <w:p w14:paraId="1703A416" w14:textId="44BCFC40" w:rsidR="00916F1D" w:rsidRPr="00AE6CE2" w:rsidRDefault="00916F1D">
      <w:pPr>
        <w:pStyle w:val="ListParagraph"/>
        <w:numPr>
          <w:ilvl w:val="0"/>
          <w:numId w:val="47"/>
        </w:numPr>
        <w:spacing w:after="0" w:line="312" w:lineRule="auto"/>
        <w:rPr>
          <w:rFonts w:ascii="Arial" w:hAnsi="Arial" w:cs="Arial"/>
          <w:sz w:val="24"/>
          <w:szCs w:val="24"/>
        </w:rPr>
        <w:pPrChange w:id="350" w:author="Benson-Hartman, Mary" w:date="2018-07-13T13:40:00Z">
          <w:pPr>
            <w:pStyle w:val="ListParagraph"/>
            <w:numPr>
              <w:numId w:val="36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Emergency fix in the 'master' is required</w:t>
      </w:r>
      <w:ins w:id="351" w:author="Benson-Hartman, Mary" w:date="2018-07-13T13:42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71756933" w14:textId="21260D5A" w:rsidR="00916F1D" w:rsidRPr="00AE6CE2" w:rsidRDefault="00916F1D">
      <w:pPr>
        <w:pStyle w:val="ListParagraph"/>
        <w:numPr>
          <w:ilvl w:val="0"/>
          <w:numId w:val="47"/>
        </w:numPr>
        <w:spacing w:after="0" w:line="312" w:lineRule="auto"/>
        <w:rPr>
          <w:rFonts w:ascii="Arial" w:hAnsi="Arial" w:cs="Arial"/>
          <w:sz w:val="24"/>
          <w:szCs w:val="24"/>
        </w:rPr>
        <w:pPrChange w:id="352" w:author="Benson-Hartman, Mary" w:date="2018-07-13T13:40:00Z">
          <w:pPr>
            <w:pStyle w:val="ListParagraph"/>
            <w:numPr>
              <w:numId w:val="36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Checkout the master branch</w:t>
      </w:r>
      <w:ins w:id="353" w:author="Benson-Hartman, Mary" w:date="2018-07-13T13:42:00Z">
        <w:r w:rsidR="007B12F2" w:rsidRPr="007B12F2">
          <w:rPr>
            <w:rFonts w:ascii="Arial" w:hAnsi="Arial" w:cs="Arial"/>
            <w:sz w:val="24"/>
            <w:szCs w:val="24"/>
            <w:rPrChange w:id="354" w:author="Benson-Hartman, Mary" w:date="2018-07-13T13:42:00Z">
              <w:rPr>
                <w:rFonts w:ascii="Arial" w:eastAsia="Courier New" w:hAnsi="Arial" w:cs="Arial"/>
                <w:color w:val="24292E"/>
                <w:sz w:val="24"/>
                <w:szCs w:val="24"/>
              </w:rPr>
            </w:rPrChange>
          </w:rPr>
          <w:t>.</w:t>
        </w:r>
      </w:ins>
    </w:p>
    <w:p w14:paraId="28A979B6" w14:textId="4BDAF0F7" w:rsidR="00916F1D" w:rsidRPr="00AE6CE2" w:rsidRDefault="00916F1D">
      <w:pPr>
        <w:pStyle w:val="ListParagraph"/>
        <w:numPr>
          <w:ilvl w:val="0"/>
          <w:numId w:val="47"/>
        </w:numPr>
        <w:spacing w:after="0" w:line="312" w:lineRule="auto"/>
        <w:rPr>
          <w:rFonts w:ascii="Arial" w:hAnsi="Arial" w:cs="Arial"/>
          <w:sz w:val="24"/>
          <w:szCs w:val="24"/>
        </w:rPr>
        <w:pPrChange w:id="355" w:author="Benson-Hartman, Mary" w:date="2018-07-13T13:40:00Z">
          <w:pPr>
            <w:pStyle w:val="ListParagraph"/>
            <w:numPr>
              <w:numId w:val="36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Create a 'hotfix' branch</w:t>
      </w:r>
      <w:ins w:id="356" w:author="Benson-Hartman, Mary" w:date="2018-07-13T13:42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3E0360DA" w14:textId="295B0135" w:rsidR="00916F1D" w:rsidRPr="00AE6CE2" w:rsidRDefault="00916F1D">
      <w:pPr>
        <w:pStyle w:val="ListParagraph"/>
        <w:numPr>
          <w:ilvl w:val="0"/>
          <w:numId w:val="47"/>
        </w:numPr>
        <w:spacing w:after="0" w:line="312" w:lineRule="auto"/>
        <w:rPr>
          <w:rFonts w:ascii="Arial" w:hAnsi="Arial" w:cs="Arial"/>
          <w:sz w:val="24"/>
          <w:szCs w:val="24"/>
        </w:rPr>
        <w:pPrChange w:id="357" w:author="Benson-Hartman, Mary" w:date="2018-07-13T13:40:00Z">
          <w:pPr>
            <w:pStyle w:val="ListParagraph"/>
            <w:numPr>
              <w:numId w:val="36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Perform and test the fix</w:t>
      </w:r>
      <w:ins w:id="358" w:author="Benson-Hartman, Mary" w:date="2018-07-13T13:42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09662CC2" w14:textId="234A210D" w:rsidR="00916F1D" w:rsidRPr="00AE6CE2" w:rsidRDefault="00916F1D">
      <w:pPr>
        <w:pStyle w:val="ListParagraph"/>
        <w:numPr>
          <w:ilvl w:val="0"/>
          <w:numId w:val="47"/>
        </w:numPr>
        <w:spacing w:after="0" w:line="312" w:lineRule="auto"/>
        <w:rPr>
          <w:rFonts w:ascii="Arial" w:hAnsi="Arial" w:cs="Arial"/>
          <w:sz w:val="24"/>
          <w:szCs w:val="24"/>
        </w:rPr>
        <w:pPrChange w:id="359" w:author="Benson-Hartman, Mary" w:date="2018-07-13T13:40:00Z">
          <w:pPr>
            <w:pStyle w:val="ListParagraph"/>
            <w:numPr>
              <w:numId w:val="36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Merge the fix into master</w:t>
      </w:r>
      <w:ins w:id="360" w:author="Benson-Hartman, Mary" w:date="2018-07-13T13:42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500B826A" w14:textId="6DE2BE8B" w:rsidR="00916F1D" w:rsidRPr="00AE6CE2" w:rsidRDefault="00916F1D">
      <w:pPr>
        <w:pStyle w:val="ListParagraph"/>
        <w:numPr>
          <w:ilvl w:val="0"/>
          <w:numId w:val="47"/>
        </w:numPr>
        <w:spacing w:after="0" w:line="312" w:lineRule="auto"/>
        <w:rPr>
          <w:rFonts w:ascii="Arial" w:hAnsi="Arial" w:cs="Arial"/>
          <w:sz w:val="24"/>
          <w:szCs w:val="24"/>
        </w:rPr>
        <w:pPrChange w:id="361" w:author="Benson-Hartman, Mary" w:date="2018-07-13T13:40:00Z">
          <w:pPr>
            <w:pStyle w:val="ListParagraph"/>
            <w:numPr>
              <w:numId w:val="36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Test, push the master to remote</w:t>
      </w:r>
      <w:ins w:id="362" w:author="Benson-Hartman, Mary" w:date="2018-07-13T13:42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11B72081" w14:textId="2EB4DDFF" w:rsidR="00916F1D" w:rsidRPr="00AE6CE2" w:rsidRDefault="00916F1D">
      <w:pPr>
        <w:pStyle w:val="ListParagraph"/>
        <w:numPr>
          <w:ilvl w:val="0"/>
          <w:numId w:val="47"/>
        </w:numPr>
        <w:spacing w:after="0" w:line="312" w:lineRule="auto"/>
        <w:rPr>
          <w:rFonts w:ascii="Arial" w:hAnsi="Arial" w:cs="Arial"/>
          <w:sz w:val="24"/>
          <w:szCs w:val="24"/>
        </w:rPr>
        <w:pPrChange w:id="363" w:author="Benson-Hartman, Mary" w:date="2018-07-13T13:40:00Z">
          <w:pPr>
            <w:pStyle w:val="ListParagraph"/>
            <w:numPr>
              <w:numId w:val="36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Delete the 'hotfix' branch</w:t>
      </w:r>
      <w:ins w:id="364" w:author="Benson-Hartman, Mary" w:date="2018-07-13T13:42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2412ACA6" w14:textId="77777777" w:rsidR="00A8421A" w:rsidRPr="00D90A26" w:rsidRDefault="00A8421A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31636E24" w14:textId="6F82BF02" w:rsidR="00916F1D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3) Afternoon</w:t>
      </w:r>
    </w:p>
    <w:p w14:paraId="675D2C44" w14:textId="26910E7A" w:rsidR="00916F1D" w:rsidRPr="00AE6CE2" w:rsidRDefault="00916F1D">
      <w:pPr>
        <w:pStyle w:val="ListParagraph"/>
        <w:numPr>
          <w:ilvl w:val="0"/>
          <w:numId w:val="48"/>
        </w:numPr>
        <w:spacing w:after="0" w:line="312" w:lineRule="auto"/>
        <w:rPr>
          <w:rFonts w:ascii="Arial" w:hAnsi="Arial" w:cs="Arial"/>
          <w:sz w:val="24"/>
          <w:szCs w:val="24"/>
        </w:rPr>
        <w:pPrChange w:id="365" w:author="Benson-Hartman, Mary" w:date="2018-07-13T13:42:00Z">
          <w:pPr>
            <w:pStyle w:val="ListParagraph"/>
            <w:numPr>
              <w:numId w:val="37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 xml:space="preserve">Go back to </w:t>
      </w:r>
      <w:ins w:id="366" w:author="Benson-Hartman, Mary" w:date="2018-07-13T13:43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 xml:space="preserve">the </w:t>
        </w:r>
      </w:ins>
      <w:r w:rsidRPr="00AE6CE2">
        <w:rPr>
          <w:rFonts w:ascii="Arial" w:eastAsia="Courier New" w:hAnsi="Arial" w:cs="Arial"/>
          <w:color w:val="24292E"/>
          <w:sz w:val="24"/>
          <w:szCs w:val="24"/>
        </w:rPr>
        <w:t>'new-work' branch</w:t>
      </w:r>
      <w:ins w:id="367" w:author="Benson-Hartman, Mary" w:date="2018-07-13T13:43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7C7813BA" w14:textId="25E52FB2" w:rsidR="00916F1D" w:rsidRPr="00AE6CE2" w:rsidRDefault="00916F1D">
      <w:pPr>
        <w:pStyle w:val="ListParagraph"/>
        <w:numPr>
          <w:ilvl w:val="0"/>
          <w:numId w:val="48"/>
        </w:numPr>
        <w:spacing w:after="0" w:line="312" w:lineRule="auto"/>
        <w:rPr>
          <w:rFonts w:ascii="Arial" w:hAnsi="Arial" w:cs="Arial"/>
          <w:sz w:val="24"/>
          <w:szCs w:val="24"/>
        </w:rPr>
        <w:pPrChange w:id="368" w:author="Benson-Hartman, Mary" w:date="2018-07-13T13:42:00Z">
          <w:pPr>
            <w:pStyle w:val="ListParagraph"/>
            <w:numPr>
              <w:numId w:val="37"/>
            </w:numPr>
            <w:spacing w:after="0" w:line="312" w:lineRule="auto"/>
            <w:ind w:hanging="360"/>
          </w:pPr>
        </w:pPrChange>
      </w:pPr>
      <w:r w:rsidRPr="00AE6CE2">
        <w:rPr>
          <w:rFonts w:ascii="Arial" w:eastAsia="Courier New" w:hAnsi="Arial" w:cs="Arial"/>
          <w:color w:val="24292E"/>
          <w:sz w:val="24"/>
          <w:szCs w:val="24"/>
        </w:rPr>
        <w:t>Checkout the 'new-work' and continue working</w:t>
      </w:r>
      <w:ins w:id="369" w:author="Benson-Hartman, Mary" w:date="2018-07-13T13:43:00Z">
        <w:r w:rsidR="007B12F2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2599BD69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  <w:sectPr w:rsidR="00916F1D" w:rsidRPr="00D90A26" w:rsidSect="000E6D1F">
          <w:headerReference w:type="default" r:id="rId13"/>
          <w:footerReference w:type="default" r:id="rId14"/>
          <w:pgSz w:w="12240" w:h="15840"/>
          <w:pgMar w:top="1440" w:right="1440" w:bottom="1440" w:left="1440" w:header="0" w:footer="1213" w:gutter="0"/>
          <w:cols w:space="720" w:equalWidth="0">
            <w:col w:w="10280"/>
          </w:cols>
          <w:docGrid w:linePitch="299"/>
        </w:sectPr>
      </w:pPr>
    </w:p>
    <w:p w14:paraId="36AFD7BE" w14:textId="21DFB00E" w:rsidR="00916F1D" w:rsidRPr="00D90A26" w:rsidRDefault="00916F1D" w:rsidP="00AE6CE2">
      <w:pPr>
        <w:pStyle w:val="Heading2"/>
        <w:spacing w:before="0" w:after="0" w:line="312" w:lineRule="auto"/>
        <w:ind w:left="0" w:right="1440"/>
        <w:contextualSpacing/>
        <w:rPr>
          <w:bCs/>
          <w:szCs w:val="24"/>
        </w:rPr>
      </w:pPr>
      <w:bookmarkStart w:id="370" w:name="_Toc519254250"/>
      <w:r w:rsidRPr="00D90A26">
        <w:rPr>
          <w:bCs/>
          <w:szCs w:val="24"/>
        </w:rPr>
        <w:lastRenderedPageBreak/>
        <w:t xml:space="preserve">Exercise 6: Merge </w:t>
      </w:r>
      <w:del w:id="371" w:author="Benson-Hartman, Mary" w:date="2018-07-13T13:43:00Z">
        <w:r w:rsidRPr="00D90A26" w:rsidDel="007B12F2">
          <w:rPr>
            <w:bCs/>
            <w:szCs w:val="24"/>
          </w:rPr>
          <w:delText xml:space="preserve">conflict </w:delText>
        </w:r>
      </w:del>
      <w:ins w:id="372" w:author="Benson-Hartman, Mary" w:date="2018-07-13T13:43:00Z">
        <w:r w:rsidR="007B12F2">
          <w:rPr>
            <w:bCs/>
            <w:szCs w:val="24"/>
          </w:rPr>
          <w:t>C</w:t>
        </w:r>
        <w:r w:rsidR="007B12F2" w:rsidRPr="00D90A26">
          <w:rPr>
            <w:bCs/>
            <w:szCs w:val="24"/>
          </w:rPr>
          <w:t xml:space="preserve">onflict </w:t>
        </w:r>
      </w:ins>
      <w:del w:id="373" w:author="Benson-Hartman, Mary" w:date="2018-07-13T13:43:00Z">
        <w:r w:rsidRPr="00D90A26" w:rsidDel="007B12F2">
          <w:rPr>
            <w:bCs/>
            <w:szCs w:val="24"/>
          </w:rPr>
          <w:delText>resolution</w:delText>
        </w:r>
      </w:del>
      <w:ins w:id="374" w:author="Benson-Hartman, Mary" w:date="2018-07-13T13:43:00Z">
        <w:r w:rsidR="007B12F2">
          <w:rPr>
            <w:bCs/>
            <w:szCs w:val="24"/>
          </w:rPr>
          <w:t>R</w:t>
        </w:r>
        <w:r w:rsidR="007B12F2" w:rsidRPr="00D90A26">
          <w:rPr>
            <w:bCs/>
            <w:szCs w:val="24"/>
          </w:rPr>
          <w:t>esolution</w:t>
        </w:r>
      </w:ins>
      <w:bookmarkEnd w:id="370"/>
    </w:p>
    <w:p w14:paraId="12F477E8" w14:textId="77777777" w:rsidR="00916F1D" w:rsidRPr="00D90A26" w:rsidRDefault="00916F1D" w:rsidP="00AE6CE2">
      <w:pPr>
        <w:spacing w:after="0" w:line="312" w:lineRule="auto"/>
        <w:ind w:left="1440" w:right="1440"/>
        <w:contextualSpacing/>
        <w:rPr>
          <w:rFonts w:ascii="Arial" w:hAnsi="Arial" w:cs="Arial"/>
          <w:sz w:val="24"/>
          <w:szCs w:val="24"/>
        </w:rPr>
      </w:pPr>
    </w:p>
    <w:p w14:paraId="34F2C541" w14:textId="77777777" w:rsidR="007B12F2" w:rsidRPr="00B8152D" w:rsidRDefault="007B12F2" w:rsidP="007B12F2">
      <w:pPr>
        <w:spacing w:after="0" w:line="240" w:lineRule="auto"/>
        <w:rPr>
          <w:ins w:id="375" w:author="Benson-Hartman, Mary" w:date="2018-07-13T13:44:00Z"/>
          <w:rStyle w:val="Strong"/>
          <w:rFonts w:ascii="Arial" w:hAnsi="Arial" w:cs="Arial"/>
          <w:sz w:val="24"/>
          <w:szCs w:val="24"/>
        </w:rPr>
      </w:pPr>
      <w:ins w:id="376" w:author="Benson-Hartman, Mary" w:date="2018-07-13T13:44:00Z">
        <w:r w:rsidRPr="00B8152D">
          <w:rPr>
            <w:rStyle w:val="Strong"/>
            <w:rFonts w:ascii="Arial" w:hAnsi="Arial" w:cs="Arial"/>
            <w:sz w:val="24"/>
            <w:szCs w:val="24"/>
          </w:rPr>
          <w:t>Overview</w:t>
        </w:r>
      </w:ins>
    </w:p>
    <w:p w14:paraId="60861592" w14:textId="77777777" w:rsidR="007B12F2" w:rsidRPr="00B8152D" w:rsidRDefault="007B12F2" w:rsidP="007B12F2">
      <w:pPr>
        <w:spacing w:after="0" w:line="240" w:lineRule="auto"/>
        <w:rPr>
          <w:ins w:id="377" w:author="Benson-Hartman, Mary" w:date="2018-07-13T13:44:00Z"/>
          <w:rStyle w:val="Strong"/>
          <w:rFonts w:ascii="Arial" w:hAnsi="Arial" w:cs="Arial"/>
          <w:sz w:val="24"/>
          <w:szCs w:val="24"/>
        </w:rPr>
      </w:pPr>
      <w:ins w:id="378" w:author="Benson-Hartman, Mary" w:date="2018-07-13T13:44:00Z">
        <w:r w:rsidRPr="00B8152D">
          <w:rPr>
            <w:rStyle w:val="Strong"/>
            <w:rFonts w:ascii="Arial" w:hAnsi="Arial" w:cs="Arial"/>
            <w:sz w:val="24"/>
            <w:szCs w:val="24"/>
          </w:rPr>
          <w:t xml:space="preserve">Time:  </w:t>
        </w:r>
        <w:commentRangeStart w:id="379"/>
        <w:r w:rsidRPr="00B8152D">
          <w:rPr>
            <w:rStyle w:val="Strong"/>
            <w:rFonts w:ascii="Arial" w:hAnsi="Arial" w:cs="Arial"/>
            <w:sz w:val="24"/>
            <w:szCs w:val="24"/>
          </w:rPr>
          <w:t>15 Minutes</w:t>
        </w:r>
      </w:ins>
      <w:commentRangeEnd w:id="379"/>
      <w:ins w:id="380" w:author="Benson-Hartman, Mary" w:date="2018-07-13T14:21:00Z">
        <w:r w:rsidR="00510211">
          <w:rPr>
            <w:rStyle w:val="CommentReference"/>
          </w:rPr>
          <w:commentReference w:id="379"/>
        </w:r>
      </w:ins>
    </w:p>
    <w:p w14:paraId="12F65C68" w14:textId="77777777" w:rsidR="007B12F2" w:rsidRPr="00B8152D" w:rsidRDefault="007B12F2" w:rsidP="007B12F2">
      <w:pPr>
        <w:spacing w:after="0" w:line="240" w:lineRule="auto"/>
        <w:rPr>
          <w:ins w:id="381" w:author="Benson-Hartman, Mary" w:date="2018-07-13T13:44:00Z"/>
          <w:rFonts w:ascii="Arial" w:hAnsi="Arial" w:cs="Arial"/>
          <w:sz w:val="24"/>
          <w:szCs w:val="24"/>
        </w:rPr>
      </w:pPr>
      <w:ins w:id="382" w:author="Benson-Hartman, Mary" w:date="2018-07-13T13:44:00Z">
        <w:r w:rsidRPr="00B8152D">
          <w:rPr>
            <w:rFonts w:ascii="Arial" w:hAnsi="Arial" w:cs="Arial"/>
            <w:sz w:val="24"/>
            <w:szCs w:val="24"/>
          </w:rPr>
          <w:t>In this exercise, you will:</w:t>
        </w:r>
      </w:ins>
    </w:p>
    <w:p w14:paraId="47A8B7A1" w14:textId="4C7C4821" w:rsidR="00916F1D" w:rsidRPr="007B12F2" w:rsidRDefault="00916F1D">
      <w:pPr>
        <w:pStyle w:val="ListParagraph"/>
        <w:numPr>
          <w:ilvl w:val="0"/>
          <w:numId w:val="49"/>
        </w:numPr>
        <w:spacing w:after="0" w:line="312" w:lineRule="auto"/>
        <w:ind w:right="1440"/>
        <w:rPr>
          <w:rFonts w:ascii="Arial" w:hAnsi="Arial" w:cs="Arial"/>
          <w:sz w:val="24"/>
          <w:szCs w:val="24"/>
          <w:rPrChange w:id="383" w:author="Benson-Hartman, Mary" w:date="2018-07-13T13:44:00Z">
            <w:rPr/>
          </w:rPrChange>
        </w:rPr>
        <w:pPrChange w:id="384" w:author="Benson-Hartman, Mary" w:date="2018-07-13T13:44:00Z">
          <w:pPr>
            <w:spacing w:after="0" w:line="312" w:lineRule="auto"/>
            <w:ind w:right="1440"/>
            <w:contextualSpacing/>
          </w:pPr>
        </w:pPrChange>
      </w:pPr>
      <w:del w:id="385" w:author="Benson-Hartman, Mary" w:date="2018-07-13T13:44:00Z">
        <w:r w:rsidRPr="007B12F2" w:rsidDel="007B12F2">
          <w:rPr>
            <w:rFonts w:ascii="Arial" w:eastAsia="Arial" w:hAnsi="Arial" w:cs="Arial"/>
            <w:bCs/>
            <w:color w:val="24292E"/>
            <w:sz w:val="24"/>
            <w:szCs w:val="24"/>
            <w:rPrChange w:id="386" w:author="Benson-Hartman, Mary" w:date="2018-07-13T13:44:00Z">
              <w:rPr/>
            </w:rPrChange>
          </w:rPr>
          <w:delText xml:space="preserve">In this lab we will learn </w:delText>
        </w:r>
      </w:del>
      <w:ins w:id="387" w:author="Benson-Hartman, Mary" w:date="2018-07-13T13:44:00Z">
        <w:r w:rsidR="007B12F2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Learn </w:t>
        </w:r>
      </w:ins>
      <w:r w:rsidRPr="007B12F2">
        <w:rPr>
          <w:rFonts w:ascii="Arial" w:eastAsia="Arial" w:hAnsi="Arial" w:cs="Arial"/>
          <w:bCs/>
          <w:color w:val="24292E"/>
          <w:sz w:val="24"/>
          <w:szCs w:val="24"/>
          <w:rPrChange w:id="388" w:author="Benson-Hartman, Mary" w:date="2018-07-13T13:44:00Z">
            <w:rPr/>
          </w:rPrChange>
        </w:rPr>
        <w:t>to resolve merge conflicts</w:t>
      </w:r>
      <w:ins w:id="389" w:author="Benson-Hartman, Mary" w:date="2018-07-13T13:44:00Z">
        <w:r w:rsidR="007B12F2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2E9965BE" w14:textId="77777777" w:rsidR="00916F1D" w:rsidRPr="00D90A26" w:rsidRDefault="00916F1D" w:rsidP="00AE6CE2">
      <w:pPr>
        <w:spacing w:after="0" w:line="312" w:lineRule="auto"/>
        <w:ind w:left="1440" w:right="1440"/>
        <w:contextualSpacing/>
        <w:rPr>
          <w:rFonts w:ascii="Arial" w:hAnsi="Arial" w:cs="Arial"/>
          <w:sz w:val="24"/>
          <w:szCs w:val="24"/>
        </w:rPr>
      </w:pPr>
    </w:p>
    <w:p w14:paraId="4C66A692" w14:textId="7B313E5C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 Goals:</w:t>
      </w:r>
    </w:p>
    <w:p w14:paraId="3BA2E787" w14:textId="56E809A1" w:rsidR="00916F1D" w:rsidRPr="00AE6CE2" w:rsidRDefault="00916F1D" w:rsidP="00AE6CE2">
      <w:pPr>
        <w:spacing w:after="0" w:line="312" w:lineRule="auto"/>
        <w:ind w:left="1440" w:right="14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1. Create a conflict</w:t>
      </w:r>
      <w:ins w:id="390" w:author="Benson-Hartman, Mary" w:date="2018-07-13T13:44:00Z">
        <w:r w:rsidR="007B12F2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4BEB9D52" w14:textId="1EC6580E" w:rsidR="00916F1D" w:rsidRPr="00AE6CE2" w:rsidRDefault="00916F1D" w:rsidP="00AE6CE2">
      <w:pPr>
        <w:spacing w:after="0" w:line="312" w:lineRule="auto"/>
        <w:ind w:left="1440" w:right="14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2. Resolve the conflict</w:t>
      </w:r>
      <w:ins w:id="391" w:author="Benson-Hartman, Mary" w:date="2018-07-13T13:44:00Z">
        <w:r w:rsidR="007B12F2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6248982C" w14:textId="66ADC9BE" w:rsidR="00916F1D" w:rsidRPr="00AE6CE2" w:rsidRDefault="00916F1D" w:rsidP="00AE6CE2">
      <w:pPr>
        <w:spacing w:after="0" w:line="312" w:lineRule="auto"/>
        <w:ind w:left="1440" w:right="14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3. Commit </w:t>
      </w:r>
      <w:ins w:id="392" w:author="Benson-Hartman, Mary" w:date="2018-07-13T13:44:00Z">
        <w:r w:rsidR="007B12F2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the 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changes</w:t>
      </w:r>
      <w:ins w:id="393" w:author="Benson-Hartman, Mary" w:date="2018-07-13T13:45:00Z">
        <w:r w:rsidR="007B12F2">
          <w:rPr>
            <w:rFonts w:ascii="Arial" w:hAnsi="Arial" w:cs="Arial"/>
            <w:sz w:val="24"/>
            <w:szCs w:val="24"/>
          </w:rPr>
          <w:t>.</w:t>
        </w:r>
      </w:ins>
      <w:del w:id="394" w:author="Benson-Hartman, Mary" w:date="2018-07-13T13:45:00Z">
        <w:r w:rsidR="00B528CC" w:rsidRPr="00AE6CE2" w:rsidDel="007B12F2">
          <w:rPr>
            <w:rFonts w:ascii="Arial" w:hAnsi="Arial" w:cs="Arial"/>
            <w:sz w:val="24"/>
            <w:szCs w:val="24"/>
          </w:rPr>
          <w:delText>s</w:delText>
        </w:r>
      </w:del>
    </w:p>
    <w:p w14:paraId="2642CFA9" w14:textId="77777777" w:rsidR="00AE6CE2" w:rsidRDefault="00AE6CE2" w:rsidP="00AE6CE2">
      <w:pPr>
        <w:tabs>
          <w:tab w:val="left" w:pos="1020"/>
        </w:tabs>
        <w:spacing w:after="0" w:line="312" w:lineRule="auto"/>
        <w:ind w:right="1440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03672538" w14:textId="34217B28" w:rsidR="00916F1D" w:rsidRPr="00AE6CE2" w:rsidRDefault="00916F1D" w:rsidP="00AE6CE2">
      <w:pPr>
        <w:tabs>
          <w:tab w:val="left" w:pos="1020"/>
        </w:tabs>
        <w:spacing w:after="0" w:line="312" w:lineRule="auto"/>
        <w:ind w:right="1440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1) Create a conflict</w:t>
      </w:r>
      <w:ins w:id="395" w:author="Benson-Hartman, Mary" w:date="2018-07-13T13:45:00Z">
        <w:r w:rsidR="007B12F2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386DCE3A" w14:textId="1234C7EC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The easiest way to create a conflict is by cloning your project to another directory,</w:t>
      </w:r>
      <w:r w:rsidR="00A8421A" w:rsidRPr="00D90A26">
        <w:rPr>
          <w:rFonts w:ascii="Arial" w:hAnsi="Arial" w:cs="Arial"/>
          <w:sz w:val="24"/>
          <w:szCs w:val="24"/>
        </w:rPr>
        <w:t xml:space="preserve"> </w:t>
      </w:r>
      <w:r w:rsidRPr="00D90A26">
        <w:rPr>
          <w:rFonts w:ascii="Arial" w:eastAsia="Courier New" w:hAnsi="Arial" w:cs="Arial"/>
          <w:color w:val="24292E"/>
          <w:sz w:val="24"/>
          <w:szCs w:val="24"/>
        </w:rPr>
        <w:t>then editing the same file in the same place in both directories, commit</w:t>
      </w:r>
      <w:r w:rsidR="00A8421A" w:rsidRPr="00D90A26">
        <w:rPr>
          <w:rFonts w:ascii="Arial" w:eastAsia="Courier New" w:hAnsi="Arial" w:cs="Arial"/>
          <w:color w:val="24292E"/>
          <w:sz w:val="24"/>
          <w:szCs w:val="24"/>
        </w:rPr>
        <w:t>t</w:t>
      </w:r>
      <w:r w:rsidRPr="00D90A26">
        <w:rPr>
          <w:rFonts w:ascii="Arial" w:eastAsia="Courier New" w:hAnsi="Arial" w:cs="Arial"/>
          <w:color w:val="24292E"/>
          <w:sz w:val="24"/>
          <w:szCs w:val="24"/>
        </w:rPr>
        <w:t>ing in one directory and pulling the changes in the other</w:t>
      </w:r>
      <w:ins w:id="396" w:author="Benson-Hartman, Mary" w:date="2018-07-13T13:51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3F1D9D9F" w14:textId="77777777" w:rsidR="00AE6CE2" w:rsidRDefault="00AE6CE2" w:rsidP="00AE6CE2">
      <w:pPr>
        <w:spacing w:after="0" w:line="312" w:lineRule="auto"/>
        <w:ind w:right="1440"/>
        <w:contextualSpacing/>
        <w:rPr>
          <w:rFonts w:ascii="Arial" w:eastAsia="Courier New" w:hAnsi="Arial" w:cs="Arial"/>
          <w:color w:val="24292E"/>
          <w:sz w:val="24"/>
          <w:szCs w:val="24"/>
        </w:rPr>
      </w:pPr>
    </w:p>
    <w:p w14:paraId="34D752C6" w14:textId="59BCD1AB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Bonus: </w:t>
      </w:r>
      <w:ins w:id="397" w:author="Benson-Hartman, Mary" w:date="2018-07-13T13:51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C</w:t>
        </w:r>
      </w:ins>
      <w:del w:id="398" w:author="Benson-Hartman, Mary" w:date="2018-07-13T13:51:00Z">
        <w:r w:rsidRPr="00D90A26" w:rsidDel="000722CE">
          <w:rPr>
            <w:rFonts w:ascii="Arial" w:eastAsia="Courier New" w:hAnsi="Arial" w:cs="Arial"/>
            <w:color w:val="24292E"/>
            <w:sz w:val="24"/>
            <w:szCs w:val="24"/>
          </w:rPr>
          <w:delText>c</w:delText>
        </w:r>
      </w:del>
      <w:r w:rsidRPr="00D90A26">
        <w:rPr>
          <w:rFonts w:ascii="Arial" w:eastAsia="Courier New" w:hAnsi="Arial" w:cs="Arial"/>
          <w:color w:val="24292E"/>
          <w:sz w:val="24"/>
          <w:szCs w:val="24"/>
        </w:rPr>
        <w:t>reate a conflict in a different way (hint: merge branches that have conflicting edits)</w:t>
      </w:r>
      <w:ins w:id="399" w:author="Benson-Hartman, Mary" w:date="2018-07-13T13:51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38F4C52" w14:textId="77777777" w:rsidR="00916F1D" w:rsidRPr="00D90A26" w:rsidRDefault="00916F1D" w:rsidP="00AE6CE2">
      <w:pPr>
        <w:spacing w:after="0" w:line="312" w:lineRule="auto"/>
        <w:ind w:left="1440" w:right="1440"/>
        <w:contextualSpacing/>
        <w:rPr>
          <w:rFonts w:ascii="Arial" w:hAnsi="Arial" w:cs="Arial"/>
          <w:sz w:val="24"/>
          <w:szCs w:val="24"/>
        </w:rPr>
      </w:pPr>
    </w:p>
    <w:p w14:paraId="6B6FD02F" w14:textId="3BC46636" w:rsidR="00916F1D" w:rsidRPr="00D90A26" w:rsidRDefault="00916F1D" w:rsidP="00AE6CE2">
      <w:pPr>
        <w:tabs>
          <w:tab w:val="left" w:pos="1020"/>
        </w:tabs>
        <w:spacing w:after="0" w:line="312" w:lineRule="auto"/>
        <w:ind w:right="1440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2) Resolve the conflict</w:t>
      </w:r>
      <w:ins w:id="400" w:author="Benson-Hartman, Mary" w:date="2018-07-13T13:52:00Z">
        <w:r w:rsidR="000722CE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01F44933" w14:textId="13D6DF1E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Manually open the file and edit it until </w:t>
      </w:r>
      <w:ins w:id="401" w:author="Benson-Hartman, Mary" w:date="2018-07-13T13:53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 xml:space="preserve">the conflict is </w:t>
        </w:r>
      </w:ins>
      <w:r w:rsidRPr="00D90A26">
        <w:rPr>
          <w:rFonts w:ascii="Arial" w:eastAsia="Courier New" w:hAnsi="Arial" w:cs="Arial"/>
          <w:color w:val="24292E"/>
          <w:sz w:val="24"/>
          <w:szCs w:val="24"/>
        </w:rPr>
        <w:t>satisfied</w:t>
      </w:r>
      <w:ins w:id="402" w:author="Benson-Hartman, Mary" w:date="2018-07-13T13:53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5069DE94" w14:textId="353A4C74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Tell git that you are done with the changes</w:t>
      </w:r>
      <w:ins w:id="403" w:author="Benson-Hartman, Mary" w:date="2018-07-13T13:54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131D1BF6" w14:textId="5F3EB7AB" w:rsidR="00916F1D" w:rsidRPr="000722CE" w:rsidRDefault="00916F1D" w:rsidP="00AE6CE2">
      <w:pPr>
        <w:spacing w:after="0" w:line="312" w:lineRule="auto"/>
        <w:ind w:right="1440" w:firstLine="720"/>
        <w:contextualSpacing/>
        <w:rPr>
          <w:rFonts w:ascii="Courier New" w:hAnsi="Courier New" w:cs="Courier New"/>
          <w:sz w:val="24"/>
          <w:szCs w:val="24"/>
          <w:rPrChange w:id="404" w:author="Benson-Hartman, Mary" w:date="2018-07-13T13:54:00Z">
            <w:rPr>
              <w:rFonts w:ascii="Arial" w:hAnsi="Arial" w:cs="Arial"/>
              <w:sz w:val="24"/>
              <w:szCs w:val="24"/>
            </w:rPr>
          </w:rPrChange>
        </w:rPr>
      </w:pPr>
      <w:r w:rsidRPr="000722CE">
        <w:rPr>
          <w:rFonts w:ascii="Courier New" w:eastAsia="Courier New" w:hAnsi="Courier New" w:cs="Courier New"/>
          <w:color w:val="24292E"/>
          <w:sz w:val="24"/>
          <w:szCs w:val="24"/>
          <w:rPrChange w:id="405" w:author="Benson-Hartman, Mary" w:date="2018-07-13T13:5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 add &lt;file&gt;</w:t>
      </w:r>
    </w:p>
    <w:p w14:paraId="78D4F207" w14:textId="77777777" w:rsidR="00AE6CE2" w:rsidRDefault="00AE6CE2" w:rsidP="00AE6CE2">
      <w:pPr>
        <w:tabs>
          <w:tab w:val="left" w:pos="1020"/>
        </w:tabs>
        <w:spacing w:after="0" w:line="312" w:lineRule="auto"/>
        <w:ind w:right="1440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7DD2F68E" w14:textId="25BA5E11" w:rsidR="00916F1D" w:rsidRPr="00D90A26" w:rsidRDefault="00916F1D" w:rsidP="00AE6CE2">
      <w:pPr>
        <w:tabs>
          <w:tab w:val="left" w:pos="1020"/>
        </w:tabs>
        <w:spacing w:after="0" w:line="312" w:lineRule="auto"/>
        <w:ind w:right="1440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3) Push the changes</w:t>
      </w:r>
      <w:ins w:id="406" w:author="Benson-Hartman, Mary" w:date="2018-07-13T13:54:00Z">
        <w:r w:rsidR="000722CE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2149AF4E" w14:textId="77777777" w:rsidR="00916F1D" w:rsidRPr="000722CE" w:rsidRDefault="00916F1D" w:rsidP="00AE6CE2">
      <w:pPr>
        <w:spacing w:after="0" w:line="312" w:lineRule="auto"/>
        <w:ind w:left="720" w:right="1440"/>
        <w:contextualSpacing/>
        <w:rPr>
          <w:rFonts w:ascii="Courier New" w:hAnsi="Courier New" w:cs="Courier New"/>
          <w:sz w:val="24"/>
          <w:szCs w:val="24"/>
          <w:rPrChange w:id="407" w:author="Benson-Hartman, Mary" w:date="2018-07-13T13:54:00Z">
            <w:rPr>
              <w:rFonts w:ascii="Arial" w:hAnsi="Arial" w:cs="Arial"/>
              <w:sz w:val="24"/>
              <w:szCs w:val="24"/>
            </w:rPr>
          </w:rPrChange>
        </w:rPr>
      </w:pPr>
      <w:r w:rsidRPr="000722CE">
        <w:rPr>
          <w:rFonts w:ascii="Courier New" w:eastAsia="Courier New" w:hAnsi="Courier New" w:cs="Courier New"/>
          <w:color w:val="24292E"/>
          <w:sz w:val="24"/>
          <w:szCs w:val="24"/>
          <w:rPrChange w:id="408" w:author="Benson-Hartman, Mary" w:date="2018-07-13T13:54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 commit -a</w:t>
      </w:r>
    </w:p>
    <w:p w14:paraId="30B82255" w14:textId="6BEE87E1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Note the message that will appear</w:t>
      </w:r>
      <w:ins w:id="409" w:author="Benson-Hartman, Mary" w:date="2018-07-13T13:54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DCC66E1" w14:textId="38DFB95A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Explain that message</w:t>
      </w:r>
      <w:ins w:id="410" w:author="Benson-Hartman, Mary" w:date="2018-07-13T13:54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1146685" w14:textId="4FC1AD46" w:rsidR="00916F1D" w:rsidRPr="000722CE" w:rsidRDefault="00916F1D" w:rsidP="00AE6CE2">
      <w:pPr>
        <w:spacing w:after="0" w:line="312" w:lineRule="auto"/>
        <w:ind w:right="1440" w:firstLine="720"/>
        <w:contextualSpacing/>
        <w:rPr>
          <w:rFonts w:ascii="Courier New" w:hAnsi="Courier New" w:cs="Courier New"/>
          <w:sz w:val="24"/>
          <w:szCs w:val="24"/>
          <w:rPrChange w:id="411" w:author="Benson-Hartman, Mary" w:date="2018-07-13T13:55:00Z">
            <w:rPr>
              <w:rFonts w:ascii="Arial" w:hAnsi="Arial" w:cs="Arial"/>
              <w:sz w:val="24"/>
              <w:szCs w:val="24"/>
            </w:rPr>
          </w:rPrChange>
        </w:rPr>
      </w:pPr>
      <w:r w:rsidRPr="000722CE">
        <w:rPr>
          <w:rFonts w:ascii="Courier New" w:eastAsia="Courier New" w:hAnsi="Courier New" w:cs="Courier New"/>
          <w:color w:val="24292E"/>
          <w:sz w:val="24"/>
          <w:szCs w:val="24"/>
          <w:rPrChange w:id="412" w:author="Benson-Hartman, Mary" w:date="2018-07-13T13:55:00Z">
            <w:rPr>
              <w:rFonts w:ascii="Arial" w:eastAsia="Courier New" w:hAnsi="Arial" w:cs="Arial"/>
              <w:color w:val="24292E"/>
              <w:sz w:val="24"/>
              <w:szCs w:val="24"/>
            </w:rPr>
          </w:rPrChange>
        </w:rPr>
        <w:t>git push</w:t>
      </w:r>
    </w:p>
    <w:p w14:paraId="255B7801" w14:textId="77777777" w:rsidR="00AE6CE2" w:rsidRDefault="00AE6CE2" w:rsidP="00AE6CE2">
      <w:pPr>
        <w:tabs>
          <w:tab w:val="left" w:pos="1020"/>
        </w:tabs>
        <w:spacing w:after="0" w:line="312" w:lineRule="auto"/>
        <w:ind w:right="1440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</w:p>
    <w:p w14:paraId="46ADD2B5" w14:textId="5BF9CD76" w:rsidR="00916F1D" w:rsidRPr="00D90A26" w:rsidRDefault="00916F1D" w:rsidP="00AE6CE2">
      <w:pPr>
        <w:tabs>
          <w:tab w:val="left" w:pos="1020"/>
        </w:tabs>
        <w:spacing w:after="0" w:line="312" w:lineRule="auto"/>
        <w:ind w:right="1440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4) Configure your preferred merge resolution tool in git</w:t>
      </w:r>
      <w:ins w:id="413" w:author="Benson-Hartman, Mary" w:date="2018-07-13T13:55:00Z">
        <w:r w:rsidR="000722CE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5223410E" w14:textId="1631D42D" w:rsidR="00916F1D" w:rsidRPr="00D90A26" w:rsidRDefault="00916F1D" w:rsidP="00AE6CE2">
      <w:pPr>
        <w:spacing w:after="0" w:line="312" w:lineRule="auto"/>
        <w:ind w:right="1440"/>
        <w:contextualSpacing/>
        <w:rPr>
          <w:rFonts w:ascii="Arial" w:hAnsi="Arial" w:cs="Arial"/>
          <w:sz w:val="24"/>
          <w:szCs w:val="24"/>
        </w:rPr>
        <w:sectPr w:rsidR="00916F1D" w:rsidRPr="00D90A26" w:rsidSect="009E2B7E">
          <w:headerReference w:type="default" r:id="rId15"/>
          <w:pgSz w:w="12240" w:h="15840"/>
          <w:pgMar w:top="1438" w:right="380" w:bottom="0" w:left="1440" w:header="0" w:footer="1213" w:gutter="0"/>
          <w:cols w:space="720" w:equalWidth="0">
            <w:col w:w="11340"/>
          </w:cols>
        </w:sect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Use </w:t>
      </w:r>
      <w:ins w:id="414" w:author="Benson-Hartman, Mary" w:date="2018-07-13T13:55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 xml:space="preserve">the </w:t>
        </w:r>
      </w:ins>
      <w:r w:rsidRPr="00D90A26">
        <w:rPr>
          <w:rFonts w:ascii="Arial" w:eastAsia="Courier New" w:hAnsi="Arial" w:cs="Arial"/>
          <w:color w:val="24292E"/>
          <w:sz w:val="24"/>
          <w:szCs w:val="24"/>
        </w:rPr>
        <w:t xml:space="preserve">merge resolution tool to resolve the </w:t>
      </w:r>
      <w:commentRangeStart w:id="415"/>
      <w:r w:rsidRPr="00D90A26">
        <w:rPr>
          <w:rFonts w:ascii="Arial" w:eastAsia="Courier New" w:hAnsi="Arial" w:cs="Arial"/>
          <w:color w:val="24292E"/>
          <w:sz w:val="24"/>
          <w:szCs w:val="24"/>
        </w:rPr>
        <w:t>conflict</w:t>
      </w:r>
      <w:commentRangeEnd w:id="415"/>
      <w:r w:rsidR="000722CE">
        <w:rPr>
          <w:rStyle w:val="CommentReference"/>
        </w:rPr>
        <w:commentReference w:id="415"/>
      </w:r>
      <w:ins w:id="416" w:author="Benson-Hartman, Mary" w:date="2018-07-13T13:55:00Z">
        <w:r w:rsidR="000722CE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55DAEB0C" w14:textId="27EB7750" w:rsidR="00916F1D" w:rsidRPr="00D90A26" w:rsidRDefault="00916F1D" w:rsidP="00D90A26">
      <w:pPr>
        <w:pStyle w:val="Heading2"/>
        <w:spacing w:before="0" w:after="0" w:line="312" w:lineRule="auto"/>
        <w:ind w:left="0"/>
        <w:contextualSpacing/>
        <w:rPr>
          <w:bCs/>
          <w:szCs w:val="24"/>
        </w:rPr>
      </w:pPr>
      <w:bookmarkStart w:id="417" w:name="_Toc519254251"/>
      <w:r w:rsidRPr="00D90A26">
        <w:rPr>
          <w:bCs/>
          <w:szCs w:val="24"/>
        </w:rPr>
        <w:lastRenderedPageBreak/>
        <w:t xml:space="preserve">Exercise 7: Git </w:t>
      </w:r>
      <w:ins w:id="418" w:author="Benson-Hartman, Mary" w:date="2018-07-13T14:08:00Z">
        <w:r w:rsidR="00C92628">
          <w:rPr>
            <w:bCs/>
            <w:szCs w:val="24"/>
          </w:rPr>
          <w:t>P</w:t>
        </w:r>
      </w:ins>
      <w:del w:id="419" w:author="Benson-Hartman, Mary" w:date="2018-07-13T14:08:00Z">
        <w:r w:rsidRPr="00D90A26" w:rsidDel="00C92628">
          <w:rPr>
            <w:bCs/>
            <w:szCs w:val="24"/>
          </w:rPr>
          <w:delText>p</w:delText>
        </w:r>
      </w:del>
      <w:r w:rsidRPr="00D90A26">
        <w:rPr>
          <w:bCs/>
          <w:szCs w:val="24"/>
        </w:rPr>
        <w:t xml:space="preserve">ull </w:t>
      </w:r>
      <w:ins w:id="420" w:author="Benson-Hartman, Mary" w:date="2018-07-13T14:08:00Z">
        <w:r w:rsidR="00C92628">
          <w:rPr>
            <w:bCs/>
            <w:szCs w:val="24"/>
          </w:rPr>
          <w:t>R</w:t>
        </w:r>
      </w:ins>
      <w:del w:id="421" w:author="Benson-Hartman, Mary" w:date="2018-07-13T14:08:00Z">
        <w:r w:rsidRPr="00D90A26" w:rsidDel="00C92628">
          <w:rPr>
            <w:bCs/>
            <w:szCs w:val="24"/>
          </w:rPr>
          <w:delText>r</w:delText>
        </w:r>
      </w:del>
      <w:r w:rsidRPr="00D90A26">
        <w:rPr>
          <w:bCs/>
          <w:szCs w:val="24"/>
        </w:rPr>
        <w:t>equest</w:t>
      </w:r>
      <w:bookmarkEnd w:id="417"/>
    </w:p>
    <w:p w14:paraId="47473CF3" w14:textId="4EB5F1A7" w:rsidR="000722CE" w:rsidRPr="00B8152D" w:rsidRDefault="00916F1D" w:rsidP="000722CE">
      <w:pPr>
        <w:spacing w:after="0" w:line="240" w:lineRule="auto"/>
        <w:rPr>
          <w:ins w:id="422" w:author="Benson-Hartman, Mary" w:date="2018-07-13T14:00:00Z"/>
          <w:rStyle w:val="Strong"/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I</w:t>
      </w:r>
      <w:ins w:id="423" w:author="Benson-Hartman, Mary" w:date="2018-07-13T14:00:00Z">
        <w:r w:rsidR="000722CE" w:rsidRPr="000722CE">
          <w:rPr>
            <w:rFonts w:ascii="Arial" w:hAnsi="Arial" w:cs="Arial"/>
            <w:sz w:val="24"/>
            <w:szCs w:val="24"/>
          </w:rPr>
          <w:t xml:space="preserve"> </w:t>
        </w:r>
        <w:r w:rsidR="000722CE" w:rsidRPr="00B8152D">
          <w:rPr>
            <w:rStyle w:val="Strong"/>
            <w:rFonts w:ascii="Arial" w:hAnsi="Arial" w:cs="Arial"/>
            <w:sz w:val="24"/>
            <w:szCs w:val="24"/>
          </w:rPr>
          <w:t>Overview</w:t>
        </w:r>
      </w:ins>
    </w:p>
    <w:p w14:paraId="12FA1E5B" w14:textId="77777777" w:rsidR="000722CE" w:rsidRPr="00B8152D" w:rsidRDefault="000722CE" w:rsidP="000722CE">
      <w:pPr>
        <w:spacing w:after="0" w:line="240" w:lineRule="auto"/>
        <w:rPr>
          <w:ins w:id="424" w:author="Benson-Hartman, Mary" w:date="2018-07-13T14:00:00Z"/>
          <w:rStyle w:val="Strong"/>
          <w:rFonts w:ascii="Arial" w:hAnsi="Arial" w:cs="Arial"/>
          <w:sz w:val="24"/>
          <w:szCs w:val="24"/>
        </w:rPr>
      </w:pPr>
      <w:ins w:id="425" w:author="Benson-Hartman, Mary" w:date="2018-07-13T14:00:00Z">
        <w:r w:rsidRPr="00B8152D">
          <w:rPr>
            <w:rStyle w:val="Strong"/>
            <w:rFonts w:ascii="Arial" w:hAnsi="Arial" w:cs="Arial"/>
            <w:sz w:val="24"/>
            <w:szCs w:val="24"/>
          </w:rPr>
          <w:t xml:space="preserve">Time:  </w:t>
        </w:r>
        <w:commentRangeStart w:id="426"/>
        <w:r w:rsidRPr="00B8152D">
          <w:rPr>
            <w:rStyle w:val="Strong"/>
            <w:rFonts w:ascii="Arial" w:hAnsi="Arial" w:cs="Arial"/>
            <w:sz w:val="24"/>
            <w:szCs w:val="24"/>
          </w:rPr>
          <w:t>15 Minutes</w:t>
        </w:r>
      </w:ins>
      <w:commentRangeEnd w:id="426"/>
      <w:ins w:id="427" w:author="Benson-Hartman, Mary" w:date="2018-07-13T14:21:00Z">
        <w:r w:rsidR="00510211">
          <w:rPr>
            <w:rStyle w:val="CommentReference"/>
          </w:rPr>
          <w:commentReference w:id="426"/>
        </w:r>
      </w:ins>
    </w:p>
    <w:p w14:paraId="206B4800" w14:textId="77777777" w:rsidR="000722CE" w:rsidRPr="00B8152D" w:rsidRDefault="000722CE" w:rsidP="000722CE">
      <w:pPr>
        <w:spacing w:after="0" w:line="240" w:lineRule="auto"/>
        <w:rPr>
          <w:ins w:id="429" w:author="Benson-Hartman, Mary" w:date="2018-07-13T14:00:00Z"/>
          <w:rFonts w:ascii="Arial" w:hAnsi="Arial" w:cs="Arial"/>
          <w:sz w:val="24"/>
          <w:szCs w:val="24"/>
        </w:rPr>
      </w:pPr>
      <w:ins w:id="430" w:author="Benson-Hartman, Mary" w:date="2018-07-13T14:00:00Z">
        <w:r w:rsidRPr="00B8152D">
          <w:rPr>
            <w:rFonts w:ascii="Arial" w:hAnsi="Arial" w:cs="Arial"/>
            <w:sz w:val="24"/>
            <w:szCs w:val="24"/>
          </w:rPr>
          <w:t>In this exercise, you will:</w:t>
        </w:r>
      </w:ins>
    </w:p>
    <w:p w14:paraId="3060E857" w14:textId="65D00FA2" w:rsidR="00916F1D" w:rsidRPr="000722CE" w:rsidRDefault="00916F1D">
      <w:pPr>
        <w:pStyle w:val="ListParagraph"/>
        <w:numPr>
          <w:ilvl w:val="0"/>
          <w:numId w:val="49"/>
        </w:numPr>
        <w:spacing w:after="0" w:line="312" w:lineRule="auto"/>
        <w:rPr>
          <w:rFonts w:ascii="Arial" w:eastAsia="Arial" w:hAnsi="Arial" w:cs="Arial"/>
          <w:bCs/>
          <w:color w:val="24292E"/>
          <w:sz w:val="24"/>
          <w:szCs w:val="24"/>
          <w:rPrChange w:id="431" w:author="Benson-Hartman, Mary" w:date="2018-07-13T14:00:00Z">
            <w:rPr/>
          </w:rPrChange>
        </w:rPr>
        <w:pPrChange w:id="432" w:author="Benson-Hartman, Mary" w:date="2018-07-13T14:00:00Z">
          <w:pPr>
            <w:spacing w:after="0" w:line="312" w:lineRule="auto"/>
            <w:contextualSpacing/>
          </w:pPr>
        </w:pPrChange>
      </w:pPr>
      <w:del w:id="433" w:author="Benson-Hartman, Mary" w:date="2018-07-13T14:00:00Z">
        <w:r w:rsidRPr="000722CE" w:rsidDel="00F42D28">
          <w:rPr>
            <w:rFonts w:ascii="Arial" w:eastAsia="Arial" w:hAnsi="Arial" w:cs="Arial"/>
            <w:bCs/>
            <w:color w:val="24292E"/>
            <w:sz w:val="24"/>
            <w:szCs w:val="24"/>
            <w:rPrChange w:id="434" w:author="Benson-Hartman, Mary" w:date="2018-07-13T14:00:00Z">
              <w:rPr/>
            </w:rPrChange>
          </w:rPr>
          <w:delText>n this lab we will learn</w:delText>
        </w:r>
      </w:del>
      <w:ins w:id="435" w:author="Benson-Hartman, Mary" w:date="2018-07-13T14:00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>Learn</w:t>
        </w:r>
      </w:ins>
      <w:r w:rsidRPr="000722CE">
        <w:rPr>
          <w:rFonts w:ascii="Arial" w:eastAsia="Arial" w:hAnsi="Arial" w:cs="Arial"/>
          <w:bCs/>
          <w:color w:val="24292E"/>
          <w:sz w:val="24"/>
          <w:szCs w:val="24"/>
          <w:rPrChange w:id="436" w:author="Benson-Hartman, Mary" w:date="2018-07-13T14:00:00Z">
            <w:rPr/>
          </w:rPrChange>
        </w:rPr>
        <w:t xml:space="preserve"> how to use </w:t>
      </w:r>
      <w:ins w:id="437" w:author="Benson-Hartman, Mary" w:date="2018-07-13T14:00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the </w:t>
        </w:r>
      </w:ins>
      <w:r w:rsidRPr="000722CE">
        <w:rPr>
          <w:rFonts w:ascii="Arial" w:eastAsia="Arial" w:hAnsi="Arial" w:cs="Arial"/>
          <w:bCs/>
          <w:color w:val="24292E"/>
          <w:sz w:val="24"/>
          <w:szCs w:val="24"/>
          <w:rPrChange w:id="438" w:author="Benson-Hartman, Mary" w:date="2018-07-13T14:00:00Z">
            <w:rPr/>
          </w:rPrChange>
        </w:rPr>
        <w:t>git pull request</w:t>
      </w:r>
      <w:ins w:id="439" w:author="Benson-Hartman, Mary" w:date="2018-07-13T14:00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175DE8C4" w14:textId="77777777" w:rsidR="00AE6CE2" w:rsidRDefault="00AE6CE2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681D2289" w14:textId="4CEC113B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Lab Goals:</w:t>
      </w:r>
    </w:p>
    <w:p w14:paraId="0D363839" w14:textId="3A0B10CA" w:rsidR="00916F1D" w:rsidRPr="00AE6CE2" w:rsidRDefault="00916F1D" w:rsidP="00D90A26">
      <w:pPr>
        <w:spacing w:after="0" w:line="312" w:lineRule="auto"/>
        <w:ind w:left="94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1. Create a developer with read</w:t>
      </w:r>
      <w:del w:id="440" w:author="Benson-Hartman, Mary" w:date="2018-07-13T14:01:00Z">
        <w:r w:rsidRPr="00AE6CE2" w:rsidDel="00F42D28">
          <w:rPr>
            <w:rFonts w:ascii="Cambria Math" w:eastAsia="MS PGothic" w:hAnsi="Cambria Math" w:cs="Cambria Math"/>
            <w:bCs/>
            <w:color w:val="24292E"/>
            <w:sz w:val="24"/>
            <w:szCs w:val="24"/>
          </w:rPr>
          <w:delText>‑</w:delText>
        </w:r>
      </w:del>
      <w:ins w:id="441" w:author="Benson-Hartman, Mary" w:date="2018-07-13T14:01:00Z">
        <w:r w:rsidR="00F42D28">
          <w:rPr>
            <w:rFonts w:ascii="Cambria Math" w:eastAsia="MS PGothic" w:hAnsi="Cambria Math" w:cs="Cambria Math"/>
            <w:bCs/>
            <w:color w:val="24292E"/>
            <w:sz w:val="24"/>
            <w:szCs w:val="24"/>
          </w:rPr>
          <w:t>-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only access</w:t>
      </w:r>
      <w:ins w:id="442" w:author="Benson-Hartman, Mary" w:date="2018-07-13T14:01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46EC6620" w14:textId="727B0F29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 xml:space="preserve">2. Fork the project, edit it, </w:t>
      </w:r>
      <w:del w:id="443" w:author="Benson-Hartman, Mary" w:date="2018-07-13T14:01:00Z">
        <w:r w:rsidRPr="00AE6CE2" w:rsidDel="00F42D28">
          <w:rPr>
            <w:rFonts w:ascii="Arial" w:eastAsia="Arial" w:hAnsi="Arial" w:cs="Arial"/>
            <w:bCs/>
            <w:color w:val="24292E"/>
            <w:sz w:val="24"/>
            <w:szCs w:val="24"/>
          </w:rPr>
          <w:delText xml:space="preserve">do </w:delText>
        </w:r>
      </w:del>
      <w:ins w:id="444" w:author="Benson-Hartman, Mary" w:date="2018-07-13T14:01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>perform</w:t>
        </w:r>
        <w:r w:rsidR="00F42D28" w:rsidRPr="00AE6CE2">
          <w:rPr>
            <w:rFonts w:ascii="Arial" w:eastAsia="Arial" w:hAnsi="Arial" w:cs="Arial"/>
            <w:bCs/>
            <w:color w:val="24292E"/>
            <w:sz w:val="24"/>
            <w:szCs w:val="24"/>
          </w:rPr>
          <w:t xml:space="preserve"> </w:t>
        </w:r>
      </w:ins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the pull request</w:t>
      </w:r>
      <w:ins w:id="445" w:author="Benson-Hartman, Mary" w:date="2018-07-13T14:01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627F106A" w14:textId="76017C72" w:rsidR="00916F1D" w:rsidRPr="00AE6CE2" w:rsidRDefault="00916F1D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  <w:r w:rsidRPr="00AE6CE2">
        <w:rPr>
          <w:rFonts w:ascii="Arial" w:eastAsia="Arial" w:hAnsi="Arial" w:cs="Arial"/>
          <w:bCs/>
          <w:color w:val="24292E"/>
          <w:sz w:val="24"/>
          <w:szCs w:val="24"/>
        </w:rPr>
        <w:t>3. Merge the changes</w:t>
      </w:r>
      <w:ins w:id="446" w:author="Benson-Hartman, Mary" w:date="2018-07-13T14:02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>.</w:t>
        </w:r>
      </w:ins>
    </w:p>
    <w:p w14:paraId="1408962E" w14:textId="77777777" w:rsidR="00A8421A" w:rsidRPr="00D90A26" w:rsidRDefault="00A8421A" w:rsidP="00D90A26">
      <w:pPr>
        <w:spacing w:after="0" w:line="312" w:lineRule="auto"/>
        <w:ind w:left="920"/>
        <w:contextualSpacing/>
        <w:rPr>
          <w:rFonts w:ascii="Arial" w:hAnsi="Arial" w:cs="Arial"/>
          <w:sz w:val="24"/>
          <w:szCs w:val="24"/>
        </w:rPr>
      </w:pPr>
    </w:p>
    <w:p w14:paraId="1A9AA734" w14:textId="0BDC02A0" w:rsidR="00A8421A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1) Create a developer role with read</w:t>
      </w:r>
      <w:del w:id="447" w:author="Benson-Hartman, Mary" w:date="2018-07-13T14:02:00Z">
        <w:r w:rsidRPr="00D90A26" w:rsidDel="00F42D28">
          <w:rPr>
            <w:rFonts w:ascii="Cambria Math" w:eastAsia="MS PGothic" w:hAnsi="Cambria Math" w:cs="Cambria Math"/>
            <w:b/>
            <w:bCs/>
            <w:color w:val="24292E"/>
            <w:sz w:val="24"/>
            <w:szCs w:val="24"/>
          </w:rPr>
          <w:delText>‑</w:delText>
        </w:r>
      </w:del>
      <w:ins w:id="448" w:author="Benson-Hartman, Mary" w:date="2018-07-13T14:02:00Z">
        <w:r w:rsidR="00F42D28">
          <w:rPr>
            <w:rFonts w:ascii="Cambria Math" w:eastAsia="MS PGothic" w:hAnsi="Cambria Math" w:cs="Cambria Math"/>
            <w:b/>
            <w:bCs/>
            <w:color w:val="24292E"/>
            <w:sz w:val="24"/>
            <w:szCs w:val="24"/>
          </w:rPr>
          <w:t>-</w:t>
        </w:r>
      </w:ins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only access</w:t>
      </w:r>
      <w:ins w:id="449" w:author="Benson-Hartman, Mary" w:date="2018-07-13T14:03:00Z">
        <w:r w:rsidR="00F42D28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413E57C3" w14:textId="125D705F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Do this on GitHub</w:t>
      </w:r>
      <w:ins w:id="450" w:author="Benson-Hartman, Mary" w:date="2018-07-13T14:03:00Z">
        <w:r w:rsidR="00F42D28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0FB9B540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54B75092" w14:textId="25ACA17D" w:rsidR="00A8421A" w:rsidRPr="00D90A26" w:rsidRDefault="00916F1D" w:rsidP="00D90A26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2) Fork the project</w:t>
      </w:r>
      <w:ins w:id="451" w:author="Benson-Hartman, Mary" w:date="2018-07-13T14:03:00Z">
        <w:r w:rsidR="00F42D28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5003347A" w14:textId="6ABBFBFE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Fork the project on GitHub</w:t>
      </w:r>
      <w:ins w:id="452" w:author="Benson-Hartman, Mary" w:date="2018-07-13T14:03:00Z">
        <w:r w:rsidR="00F42D28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04A82DD8" w14:textId="48BF3955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Edit the forked project</w:t>
      </w:r>
      <w:ins w:id="453" w:author="Benson-Hartman, Mary" w:date="2018-07-13T14:03:00Z">
        <w:r w:rsidR="00F42D28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2F357EA" w14:textId="6B074798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Commit the changes and issue the pull request</w:t>
      </w:r>
      <w:ins w:id="454" w:author="Benson-Hartman, Mary" w:date="2018-07-13T14:03:00Z">
        <w:r w:rsidR="00F42D28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0C807870" w14:textId="77777777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</w:p>
    <w:p w14:paraId="2ED33C77" w14:textId="11528AA2" w:rsidR="00A8421A" w:rsidRPr="00AE6CE2" w:rsidRDefault="00916F1D" w:rsidP="00AE6CE2">
      <w:pPr>
        <w:tabs>
          <w:tab w:val="left" w:pos="1020"/>
        </w:tabs>
        <w:spacing w:after="0" w:line="312" w:lineRule="auto"/>
        <w:contextualSpacing/>
        <w:rPr>
          <w:rFonts w:ascii="Arial" w:eastAsia="Arial" w:hAnsi="Arial" w:cs="Arial"/>
          <w:b/>
          <w:bCs/>
          <w:color w:val="24292E"/>
          <w:sz w:val="24"/>
          <w:szCs w:val="24"/>
        </w:rPr>
      </w:pPr>
      <w:r w:rsidRPr="00D90A26">
        <w:rPr>
          <w:rFonts w:ascii="Arial" w:eastAsia="Arial" w:hAnsi="Arial" w:cs="Arial"/>
          <w:b/>
          <w:bCs/>
          <w:color w:val="24292E"/>
          <w:sz w:val="24"/>
          <w:szCs w:val="24"/>
        </w:rPr>
        <w:t>STEP 3) Accept and merge the pull request changes</w:t>
      </w:r>
      <w:ins w:id="455" w:author="Benson-Hartman, Mary" w:date="2018-07-13T14:03:00Z">
        <w:r w:rsidR="00F42D28">
          <w:rPr>
            <w:rFonts w:ascii="Arial" w:eastAsia="Arial" w:hAnsi="Arial" w:cs="Arial"/>
            <w:b/>
            <w:bCs/>
            <w:color w:val="24292E"/>
            <w:sz w:val="24"/>
            <w:szCs w:val="24"/>
          </w:rPr>
          <w:t>.</w:t>
        </w:r>
      </w:ins>
    </w:p>
    <w:p w14:paraId="2CC04C8B" w14:textId="269D186F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You will receive an email from GitHub</w:t>
      </w:r>
      <w:ins w:id="456" w:author="Benson-Hartman, Mary" w:date="2018-07-13T14:03:00Z">
        <w:r w:rsidR="00F42D28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45A072A5" w14:textId="73BF1AE9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Courier New" w:hAnsi="Arial" w:cs="Arial"/>
          <w:color w:val="24292E"/>
          <w:sz w:val="24"/>
          <w:szCs w:val="24"/>
        </w:rPr>
        <w:t>Follow the instructions in this email</w:t>
      </w:r>
      <w:ins w:id="457" w:author="Benson-Hartman, Mary" w:date="2018-07-13T14:03:00Z">
        <w:r w:rsidR="00F42D28">
          <w:rPr>
            <w:rFonts w:ascii="Arial" w:eastAsia="Courier New" w:hAnsi="Arial" w:cs="Arial"/>
            <w:color w:val="24292E"/>
            <w:sz w:val="24"/>
            <w:szCs w:val="24"/>
          </w:rPr>
          <w:t>.</w:t>
        </w:r>
      </w:ins>
    </w:p>
    <w:p w14:paraId="3B5335F9" w14:textId="05784C84" w:rsidR="00916F1D" w:rsidRPr="00D90A26" w:rsidRDefault="00916F1D" w:rsidP="00D90A26">
      <w:pPr>
        <w:spacing w:after="0" w:line="312" w:lineRule="auto"/>
        <w:contextualSpacing/>
        <w:rPr>
          <w:rFonts w:ascii="Arial" w:hAnsi="Arial" w:cs="Arial"/>
          <w:sz w:val="24"/>
          <w:szCs w:val="24"/>
        </w:rPr>
      </w:pPr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>Follow these instruction</w:t>
      </w:r>
      <w:ins w:id="458" w:author="Benson-Hartman, Mary" w:date="2018-07-13T14:04:00Z">
        <w:r w:rsidR="00F42D28">
          <w:rPr>
            <w:rFonts w:ascii="Arial" w:eastAsia="Arial" w:hAnsi="Arial" w:cs="Arial"/>
            <w:bCs/>
            <w:color w:val="24292E"/>
            <w:sz w:val="24"/>
            <w:szCs w:val="24"/>
          </w:rPr>
          <w:t>s</w:t>
        </w:r>
      </w:ins>
      <w:r w:rsidRPr="00D90A26">
        <w:rPr>
          <w:rFonts w:ascii="Arial" w:eastAsia="Arial" w:hAnsi="Arial" w:cs="Arial"/>
          <w:bCs/>
          <w:color w:val="24292E"/>
          <w:sz w:val="24"/>
          <w:szCs w:val="24"/>
        </w:rPr>
        <w:t xml:space="preserve">: </w:t>
      </w:r>
      <w:hyperlink r:id="rId16">
        <w:r w:rsidRPr="00D90A26">
          <w:rPr>
            <w:rFonts w:ascii="Arial" w:eastAsia="Arial" w:hAnsi="Arial" w:cs="Arial"/>
            <w:bCs/>
            <w:color w:val="0366D6"/>
            <w:sz w:val="24"/>
            <w:szCs w:val="24"/>
          </w:rPr>
          <w:t>https://help.github.com/articles/using</w:t>
        </w:r>
        <w:r w:rsidRPr="00D90A26">
          <w:rPr>
            <w:rFonts w:ascii="Cambria Math" w:eastAsia="MS PGothic" w:hAnsi="Cambria Math" w:cs="Cambria Math"/>
            <w:bCs/>
            <w:color w:val="0366D6"/>
            <w:sz w:val="24"/>
            <w:szCs w:val="24"/>
          </w:rPr>
          <w:t>‑</w:t>
        </w:r>
        <w:r w:rsidRPr="00D90A26">
          <w:rPr>
            <w:rFonts w:ascii="Arial" w:eastAsia="Arial" w:hAnsi="Arial" w:cs="Arial"/>
            <w:bCs/>
            <w:color w:val="0366D6"/>
            <w:sz w:val="24"/>
            <w:szCs w:val="24"/>
          </w:rPr>
          <w:t>pull</w:t>
        </w:r>
        <w:r w:rsidRPr="00D90A26">
          <w:rPr>
            <w:rFonts w:ascii="Cambria Math" w:eastAsia="MS PGothic" w:hAnsi="Cambria Math" w:cs="Cambria Math"/>
            <w:bCs/>
            <w:color w:val="0366D6"/>
            <w:sz w:val="24"/>
            <w:szCs w:val="24"/>
          </w:rPr>
          <w:t>‑</w:t>
        </w:r>
        <w:r w:rsidRPr="00D90A26">
          <w:rPr>
            <w:rFonts w:ascii="Arial" w:eastAsia="Arial" w:hAnsi="Arial" w:cs="Arial"/>
            <w:bCs/>
            <w:color w:val="0366D6"/>
            <w:sz w:val="24"/>
            <w:szCs w:val="24"/>
          </w:rPr>
          <w:t>requests/</w:t>
        </w:r>
      </w:hyperlink>
    </w:p>
    <w:bookmarkEnd w:id="47"/>
    <w:bookmarkEnd w:id="48"/>
    <w:p w14:paraId="667B8835" w14:textId="78C37C1E" w:rsidR="00916F1D" w:rsidRPr="00D90A26" w:rsidRDefault="00916F1D" w:rsidP="00D90A26">
      <w:pPr>
        <w:spacing w:after="0" w:line="312" w:lineRule="auto"/>
        <w:contextualSpacing/>
        <w:rPr>
          <w:rFonts w:ascii="Arial" w:eastAsia="MS Mincho" w:hAnsi="Arial" w:cs="Arial"/>
          <w:b/>
          <w:color w:val="D45D00"/>
          <w:sz w:val="24"/>
          <w:szCs w:val="24"/>
        </w:rPr>
      </w:pPr>
    </w:p>
    <w:sectPr w:rsidR="00916F1D" w:rsidRPr="00D90A26" w:rsidSect="000E6D1F">
      <w:pgSz w:w="12240" w:h="15840"/>
      <w:pgMar w:top="1618" w:right="1440" w:bottom="1440" w:left="1440" w:header="0" w:footer="121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enson-Hartman, Mary" w:date="2018-07-13T14:21:00Z" w:initials="MBH">
    <w:p w14:paraId="5E85143D" w14:textId="0ED50B60" w:rsidR="00510211" w:rsidRDefault="00510211">
      <w:pPr>
        <w:pStyle w:val="CommentText"/>
      </w:pPr>
      <w:r>
        <w:rPr>
          <w:rStyle w:val="CommentReference"/>
        </w:rPr>
        <w:annotationRef/>
      </w:r>
      <w:r>
        <w:t>Note to ES - Please review the document, Accept all the changes, Respond to any comments, make any additional updates as necessary. Thank you.</w:t>
      </w:r>
    </w:p>
  </w:comment>
  <w:comment w:id="59" w:author="Benson-Hartman, Mary" w:date="2018-07-13T14:21:00Z" w:initials="MBH">
    <w:p w14:paraId="7D7EBFFF" w14:textId="7DE21F02" w:rsidR="00E5337B" w:rsidRDefault="00E5337B">
      <w:pPr>
        <w:pStyle w:val="CommentText"/>
      </w:pPr>
      <w:r>
        <w:rPr>
          <w:rStyle w:val="CommentReference"/>
        </w:rPr>
        <w:annotationRef/>
      </w:r>
      <w:r>
        <w:t>Was this time estimate the total time for all 7 labs or just the first exercise? I have place a Time estimate in each of the Exercises – please apply the correct time in each.</w:t>
      </w:r>
    </w:p>
  </w:comment>
  <w:comment w:id="77" w:author="Benson-Hartman, Mary" w:date="2018-07-13T14:21:00Z" w:initials="MBH">
    <w:p w14:paraId="7539E334" w14:textId="5F021394" w:rsidR="00EF718E" w:rsidRDefault="00EF718E">
      <w:pPr>
        <w:pStyle w:val="CommentText"/>
      </w:pPr>
      <w:r>
        <w:rPr>
          <w:rStyle w:val="CommentReference"/>
        </w:rPr>
        <w:annotationRef/>
      </w:r>
      <w:r>
        <w:t>Is Hadoop correct?</w:t>
      </w:r>
    </w:p>
  </w:comment>
  <w:comment w:id="142" w:author="Benson-Hartman, Mary" w:date="2018-07-13T14:21:00Z" w:initials="MBH">
    <w:p w14:paraId="66CC9B51" w14:textId="151803FF" w:rsidR="00E5337B" w:rsidRDefault="00E5337B">
      <w:pPr>
        <w:pStyle w:val="CommentText"/>
      </w:pPr>
      <w:r>
        <w:rPr>
          <w:rStyle w:val="CommentReference"/>
        </w:rPr>
        <w:annotationRef/>
      </w:r>
      <w:r>
        <w:t>Is 15 minutes for this exercise enough time for this exercise?</w:t>
      </w:r>
    </w:p>
  </w:comment>
  <w:comment w:id="204" w:author="Benson-Hartman, Mary" w:date="2018-07-13T14:21:00Z" w:initials="MBH">
    <w:p w14:paraId="0F126E70" w14:textId="59217872" w:rsidR="00510211" w:rsidRDefault="00510211">
      <w:pPr>
        <w:pStyle w:val="CommentText"/>
      </w:pPr>
      <w:r>
        <w:rPr>
          <w:rStyle w:val="CommentReference"/>
        </w:rPr>
        <w:annotationRef/>
      </w:r>
      <w:r>
        <w:t>Please confirm the instructional time estimate for this exercise or adjust as necessary. Thank you.</w:t>
      </w:r>
    </w:p>
  </w:comment>
  <w:comment w:id="251" w:author="Benson-Hartman, Mary" w:date="2018-07-13T14:21:00Z" w:initials="MBH">
    <w:p w14:paraId="1F105D22" w14:textId="724CC368" w:rsidR="00510211" w:rsidRDefault="00510211">
      <w:pPr>
        <w:pStyle w:val="CommentText"/>
      </w:pPr>
      <w:r>
        <w:rPr>
          <w:rStyle w:val="CommentReference"/>
        </w:rPr>
        <w:annotationRef/>
      </w:r>
      <w:r>
        <w:t>Please confirm the instructional time estimate for this exercise or adjust as necessary. Thank you.</w:t>
      </w:r>
    </w:p>
  </w:comment>
  <w:comment w:id="265" w:author="Benson-Hartman, Mary" w:date="2018-07-13T14:21:00Z" w:initials="MBH">
    <w:p w14:paraId="1E220DC9" w14:textId="176B6BC7" w:rsidR="00510211" w:rsidRDefault="00510211">
      <w:pPr>
        <w:pStyle w:val="CommentText"/>
      </w:pPr>
      <w:r>
        <w:rPr>
          <w:rStyle w:val="CommentReference"/>
        </w:rPr>
        <w:annotationRef/>
      </w:r>
      <w:r>
        <w:t>Note to ES – please confirm that the Red and Blue font is  acceptable here.</w:t>
      </w:r>
    </w:p>
  </w:comment>
  <w:comment w:id="322" w:author="Benson-Hartman, Mary" w:date="2018-07-13T14:21:00Z" w:initials="MBH">
    <w:p w14:paraId="05F15FA6" w14:textId="4CEA6A11" w:rsidR="00510211" w:rsidRDefault="00510211">
      <w:pPr>
        <w:pStyle w:val="CommentText"/>
      </w:pPr>
      <w:r>
        <w:rPr>
          <w:rStyle w:val="CommentReference"/>
        </w:rPr>
        <w:annotationRef/>
      </w:r>
      <w:r>
        <w:t>Please confirm the instructional time estimate for this exercise or adjust as necessary. Thank you.</w:t>
      </w:r>
    </w:p>
  </w:comment>
  <w:comment w:id="379" w:author="Benson-Hartman, Mary" w:date="2018-07-13T14:21:00Z" w:initials="MBH">
    <w:p w14:paraId="57F3E252" w14:textId="68B53C52" w:rsidR="00510211" w:rsidRDefault="00510211">
      <w:pPr>
        <w:pStyle w:val="CommentText"/>
      </w:pPr>
      <w:r>
        <w:rPr>
          <w:rStyle w:val="CommentReference"/>
        </w:rPr>
        <w:annotationRef/>
      </w:r>
      <w:r>
        <w:t>Please confirm the instructional time estimate for this exercise or adjust as necessary. Thank you.</w:t>
      </w:r>
    </w:p>
  </w:comment>
  <w:comment w:id="415" w:author="Benson-Hartman, Mary" w:date="2018-07-13T14:21:00Z" w:initials="MBH">
    <w:p w14:paraId="10A57CCC" w14:textId="4CDFC837" w:rsidR="000722CE" w:rsidRDefault="000722CE">
      <w:pPr>
        <w:pStyle w:val="CommentText"/>
      </w:pPr>
      <w:r>
        <w:rPr>
          <w:rStyle w:val="CommentReference"/>
        </w:rPr>
        <w:annotationRef/>
      </w:r>
      <w:r>
        <w:t xml:space="preserve">After this line should there be some code here showing the merge tool? </w:t>
      </w:r>
    </w:p>
  </w:comment>
  <w:comment w:id="426" w:author="Benson-Hartman, Mary" w:date="2018-07-13T14:21:00Z" w:initials="MBH">
    <w:p w14:paraId="0BD81446" w14:textId="20E8D3D2" w:rsidR="00510211" w:rsidRDefault="00510211">
      <w:pPr>
        <w:pStyle w:val="CommentText"/>
      </w:pPr>
      <w:r>
        <w:rPr>
          <w:rStyle w:val="CommentReference"/>
        </w:rPr>
        <w:annotationRef/>
      </w:r>
      <w:r>
        <w:t>Please confirm the instructional time estimate for this exercise or adjust as necessary. Thank you.</w:t>
      </w:r>
      <w:bookmarkStart w:id="428" w:name="_GoBack"/>
      <w:bookmarkEnd w:id="428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CEB7B" w14:textId="77777777" w:rsidR="00AD4308" w:rsidRDefault="00AD4308" w:rsidP="007C20E0">
      <w:pPr>
        <w:spacing w:after="0" w:line="240" w:lineRule="auto"/>
      </w:pPr>
      <w:r>
        <w:separator/>
      </w:r>
    </w:p>
  </w:endnote>
  <w:endnote w:type="continuationSeparator" w:id="0">
    <w:p w14:paraId="645BB267" w14:textId="77777777" w:rsidR="00AD4308" w:rsidRDefault="00AD4308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0208960"/>
      <w:docPartObj>
        <w:docPartGallery w:val="Page Numbers (Bottom of Page)"/>
        <w:docPartUnique/>
      </w:docPartObj>
    </w:sdtPr>
    <w:sdtEndPr/>
    <w:sdtContent>
      <w:sdt>
        <w:sdtPr>
          <w:id w:val="-1786649276"/>
          <w:docPartObj>
            <w:docPartGallery w:val="Page Numbers (Top of Page)"/>
            <w:docPartUnique/>
          </w:docPartObj>
        </w:sdtPr>
        <w:sdtEndPr/>
        <w:sdtContent>
          <w:p w14:paraId="213CAB2A" w14:textId="3332EB61" w:rsidR="000F6F9D" w:rsidRDefault="000F6F9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021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021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83ADA" w14:textId="77777777" w:rsidR="00AD4308" w:rsidRDefault="00AD4308" w:rsidP="007C20E0">
      <w:pPr>
        <w:spacing w:after="0" w:line="240" w:lineRule="auto"/>
      </w:pPr>
      <w:r>
        <w:separator/>
      </w:r>
    </w:p>
  </w:footnote>
  <w:footnote w:type="continuationSeparator" w:id="0">
    <w:p w14:paraId="4D754E88" w14:textId="77777777" w:rsidR="00AD4308" w:rsidRDefault="00AD4308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A99C1" w14:textId="6F2A3BAA" w:rsidR="001B08FB" w:rsidRDefault="001B08F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3FE883" wp14:editId="28C7B7E4">
          <wp:simplePos x="0" y="0"/>
          <wp:positionH relativeFrom="page">
            <wp:posOffset>914400</wp:posOffset>
          </wp:positionH>
          <wp:positionV relativeFrom="page">
            <wp:posOffset>171450</wp:posOffset>
          </wp:positionV>
          <wp:extent cx="1590675" cy="584835"/>
          <wp:effectExtent l="0" t="0" r="9525" b="5715"/>
          <wp:wrapSquare wrapText="bothSides"/>
          <wp:docPr id="4" name="Picture 4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81AD4" w14:textId="77777777" w:rsidR="009E2B7E" w:rsidRDefault="009E2B7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09DBBB" wp14:editId="6B3F6EEC">
          <wp:simplePos x="0" y="0"/>
          <wp:positionH relativeFrom="page">
            <wp:posOffset>914400</wp:posOffset>
          </wp:positionH>
          <wp:positionV relativeFrom="page">
            <wp:posOffset>171450</wp:posOffset>
          </wp:positionV>
          <wp:extent cx="1590675" cy="584835"/>
          <wp:effectExtent l="0" t="0" r="9525" b="5715"/>
          <wp:wrapSquare wrapText="bothSides"/>
          <wp:docPr id="5" name="Picture 5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72C"/>
    <w:multiLevelType w:val="hybridMultilevel"/>
    <w:tmpl w:val="C726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67E86"/>
    <w:multiLevelType w:val="hybridMultilevel"/>
    <w:tmpl w:val="7458D2EE"/>
    <w:lvl w:ilvl="0" w:tplc="0A5497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DBDAB"/>
    <w:multiLevelType w:val="hybridMultilevel"/>
    <w:tmpl w:val="1568A91C"/>
    <w:lvl w:ilvl="0" w:tplc="4BA09B26">
      <w:start w:val="1"/>
      <w:numFmt w:val="bullet"/>
      <w:lvlText w:val="=="/>
      <w:lvlJc w:val="left"/>
    </w:lvl>
    <w:lvl w:ilvl="1" w:tplc="9512659C">
      <w:numFmt w:val="decimal"/>
      <w:lvlText w:val=""/>
      <w:lvlJc w:val="left"/>
    </w:lvl>
    <w:lvl w:ilvl="2" w:tplc="94483566">
      <w:numFmt w:val="decimal"/>
      <w:lvlText w:val=""/>
      <w:lvlJc w:val="left"/>
    </w:lvl>
    <w:lvl w:ilvl="3" w:tplc="0E729A16">
      <w:numFmt w:val="decimal"/>
      <w:lvlText w:val=""/>
      <w:lvlJc w:val="left"/>
    </w:lvl>
    <w:lvl w:ilvl="4" w:tplc="E8663F2A">
      <w:numFmt w:val="decimal"/>
      <w:lvlText w:val=""/>
      <w:lvlJc w:val="left"/>
    </w:lvl>
    <w:lvl w:ilvl="5" w:tplc="BC44F5A8">
      <w:numFmt w:val="decimal"/>
      <w:lvlText w:val=""/>
      <w:lvlJc w:val="left"/>
    </w:lvl>
    <w:lvl w:ilvl="6" w:tplc="FA7617F4">
      <w:numFmt w:val="decimal"/>
      <w:lvlText w:val=""/>
      <w:lvlJc w:val="left"/>
    </w:lvl>
    <w:lvl w:ilvl="7" w:tplc="3B06B498">
      <w:numFmt w:val="decimal"/>
      <w:lvlText w:val=""/>
      <w:lvlJc w:val="left"/>
    </w:lvl>
    <w:lvl w:ilvl="8" w:tplc="A37EA9DA">
      <w:numFmt w:val="decimal"/>
      <w:lvlText w:val=""/>
      <w:lvlJc w:val="left"/>
    </w:lvl>
  </w:abstractNum>
  <w:abstractNum w:abstractNumId="3">
    <w:nsid w:val="0B03E0C6"/>
    <w:multiLevelType w:val="hybridMultilevel"/>
    <w:tmpl w:val="AC085F14"/>
    <w:lvl w:ilvl="0" w:tplc="FA84657C">
      <w:start w:val="1"/>
      <w:numFmt w:val="bullet"/>
      <w:lvlText w:val="=="/>
      <w:lvlJc w:val="left"/>
    </w:lvl>
    <w:lvl w:ilvl="1" w:tplc="E58CCBCC">
      <w:numFmt w:val="decimal"/>
      <w:lvlText w:val=""/>
      <w:lvlJc w:val="left"/>
    </w:lvl>
    <w:lvl w:ilvl="2" w:tplc="005C0F2C">
      <w:numFmt w:val="decimal"/>
      <w:lvlText w:val=""/>
      <w:lvlJc w:val="left"/>
    </w:lvl>
    <w:lvl w:ilvl="3" w:tplc="7ABAC94A">
      <w:numFmt w:val="decimal"/>
      <w:lvlText w:val=""/>
      <w:lvlJc w:val="left"/>
    </w:lvl>
    <w:lvl w:ilvl="4" w:tplc="B7FA9CB8">
      <w:numFmt w:val="decimal"/>
      <w:lvlText w:val=""/>
      <w:lvlJc w:val="left"/>
    </w:lvl>
    <w:lvl w:ilvl="5" w:tplc="A43E64B4">
      <w:numFmt w:val="decimal"/>
      <w:lvlText w:val=""/>
      <w:lvlJc w:val="left"/>
    </w:lvl>
    <w:lvl w:ilvl="6" w:tplc="C770BD6C">
      <w:numFmt w:val="decimal"/>
      <w:lvlText w:val=""/>
      <w:lvlJc w:val="left"/>
    </w:lvl>
    <w:lvl w:ilvl="7" w:tplc="5D60AEEE">
      <w:numFmt w:val="decimal"/>
      <w:lvlText w:val=""/>
      <w:lvlJc w:val="left"/>
    </w:lvl>
    <w:lvl w:ilvl="8" w:tplc="4F1C4E0C">
      <w:numFmt w:val="decimal"/>
      <w:lvlText w:val=""/>
      <w:lvlJc w:val="left"/>
    </w:lvl>
  </w:abstractNum>
  <w:abstractNum w:abstractNumId="4">
    <w:nsid w:val="0DED7263"/>
    <w:multiLevelType w:val="hybridMultilevel"/>
    <w:tmpl w:val="575A9CA4"/>
    <w:lvl w:ilvl="0" w:tplc="D45ECBFC">
      <w:start w:val="1"/>
      <w:numFmt w:val="bullet"/>
      <w:lvlText w:val="=="/>
      <w:lvlJc w:val="left"/>
    </w:lvl>
    <w:lvl w:ilvl="1" w:tplc="4022D1AA">
      <w:numFmt w:val="decimal"/>
      <w:lvlText w:val=""/>
      <w:lvlJc w:val="left"/>
    </w:lvl>
    <w:lvl w:ilvl="2" w:tplc="1AAEDB82">
      <w:numFmt w:val="decimal"/>
      <w:lvlText w:val=""/>
      <w:lvlJc w:val="left"/>
    </w:lvl>
    <w:lvl w:ilvl="3" w:tplc="9EFEE854">
      <w:numFmt w:val="decimal"/>
      <w:lvlText w:val=""/>
      <w:lvlJc w:val="left"/>
    </w:lvl>
    <w:lvl w:ilvl="4" w:tplc="91980B3E">
      <w:numFmt w:val="decimal"/>
      <w:lvlText w:val=""/>
      <w:lvlJc w:val="left"/>
    </w:lvl>
    <w:lvl w:ilvl="5" w:tplc="844272A0">
      <w:numFmt w:val="decimal"/>
      <w:lvlText w:val=""/>
      <w:lvlJc w:val="left"/>
    </w:lvl>
    <w:lvl w:ilvl="6" w:tplc="E3EC890C">
      <w:numFmt w:val="decimal"/>
      <w:lvlText w:val=""/>
      <w:lvlJc w:val="left"/>
    </w:lvl>
    <w:lvl w:ilvl="7" w:tplc="2DDCC8A2">
      <w:numFmt w:val="decimal"/>
      <w:lvlText w:val=""/>
      <w:lvlJc w:val="left"/>
    </w:lvl>
    <w:lvl w:ilvl="8" w:tplc="72EA039C">
      <w:numFmt w:val="decimal"/>
      <w:lvlText w:val=""/>
      <w:lvlJc w:val="left"/>
    </w:lvl>
  </w:abstractNum>
  <w:abstractNum w:abstractNumId="5">
    <w:nsid w:val="0E0B7DFA"/>
    <w:multiLevelType w:val="hybridMultilevel"/>
    <w:tmpl w:val="557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35A69"/>
    <w:multiLevelType w:val="hybridMultilevel"/>
    <w:tmpl w:val="52F0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761E2"/>
    <w:multiLevelType w:val="hybridMultilevel"/>
    <w:tmpl w:val="CFB0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A769B"/>
    <w:multiLevelType w:val="hybridMultilevel"/>
    <w:tmpl w:val="B5C85AC6"/>
    <w:lvl w:ilvl="0" w:tplc="B5E471E2">
      <w:start w:val="1"/>
      <w:numFmt w:val="bullet"/>
      <w:lvlText w:val="=="/>
      <w:lvlJc w:val="left"/>
    </w:lvl>
    <w:lvl w:ilvl="1" w:tplc="88CECF1C">
      <w:numFmt w:val="decimal"/>
      <w:lvlText w:val=""/>
      <w:lvlJc w:val="left"/>
    </w:lvl>
    <w:lvl w:ilvl="2" w:tplc="EEEC5D40">
      <w:numFmt w:val="decimal"/>
      <w:lvlText w:val=""/>
      <w:lvlJc w:val="left"/>
    </w:lvl>
    <w:lvl w:ilvl="3" w:tplc="E368BA04">
      <w:numFmt w:val="decimal"/>
      <w:lvlText w:val=""/>
      <w:lvlJc w:val="left"/>
    </w:lvl>
    <w:lvl w:ilvl="4" w:tplc="D01AFC04">
      <w:numFmt w:val="decimal"/>
      <w:lvlText w:val=""/>
      <w:lvlJc w:val="left"/>
    </w:lvl>
    <w:lvl w:ilvl="5" w:tplc="CC3CBF3A">
      <w:numFmt w:val="decimal"/>
      <w:lvlText w:val=""/>
      <w:lvlJc w:val="left"/>
    </w:lvl>
    <w:lvl w:ilvl="6" w:tplc="B0100988">
      <w:numFmt w:val="decimal"/>
      <w:lvlText w:val=""/>
      <w:lvlJc w:val="left"/>
    </w:lvl>
    <w:lvl w:ilvl="7" w:tplc="14986D3C">
      <w:numFmt w:val="decimal"/>
      <w:lvlText w:val=""/>
      <w:lvlJc w:val="left"/>
    </w:lvl>
    <w:lvl w:ilvl="8" w:tplc="0C8A6F26">
      <w:numFmt w:val="decimal"/>
      <w:lvlText w:val=""/>
      <w:lvlJc w:val="left"/>
    </w:lvl>
  </w:abstractNum>
  <w:abstractNum w:abstractNumId="9">
    <w:nsid w:val="1B635652"/>
    <w:multiLevelType w:val="hybridMultilevel"/>
    <w:tmpl w:val="BF16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FD79F"/>
    <w:multiLevelType w:val="hybridMultilevel"/>
    <w:tmpl w:val="30E65426"/>
    <w:lvl w:ilvl="0" w:tplc="972E34E0">
      <w:start w:val="1"/>
      <w:numFmt w:val="bullet"/>
      <w:lvlText w:val="=="/>
      <w:lvlJc w:val="left"/>
    </w:lvl>
    <w:lvl w:ilvl="1" w:tplc="D438FB6C">
      <w:numFmt w:val="decimal"/>
      <w:lvlText w:val=""/>
      <w:lvlJc w:val="left"/>
    </w:lvl>
    <w:lvl w:ilvl="2" w:tplc="20C6C5CA">
      <w:numFmt w:val="decimal"/>
      <w:lvlText w:val=""/>
      <w:lvlJc w:val="left"/>
    </w:lvl>
    <w:lvl w:ilvl="3" w:tplc="909C39E0">
      <w:numFmt w:val="decimal"/>
      <w:lvlText w:val=""/>
      <w:lvlJc w:val="left"/>
    </w:lvl>
    <w:lvl w:ilvl="4" w:tplc="963881A8">
      <w:numFmt w:val="decimal"/>
      <w:lvlText w:val=""/>
      <w:lvlJc w:val="left"/>
    </w:lvl>
    <w:lvl w:ilvl="5" w:tplc="B0A09B38">
      <w:numFmt w:val="decimal"/>
      <w:lvlText w:val=""/>
      <w:lvlJc w:val="left"/>
    </w:lvl>
    <w:lvl w:ilvl="6" w:tplc="521ED848">
      <w:numFmt w:val="decimal"/>
      <w:lvlText w:val=""/>
      <w:lvlJc w:val="left"/>
    </w:lvl>
    <w:lvl w:ilvl="7" w:tplc="F28C760C">
      <w:numFmt w:val="decimal"/>
      <w:lvlText w:val=""/>
      <w:lvlJc w:val="left"/>
    </w:lvl>
    <w:lvl w:ilvl="8" w:tplc="3B5809F2">
      <w:numFmt w:val="decimal"/>
      <w:lvlText w:val=""/>
      <w:lvlJc w:val="left"/>
    </w:lvl>
  </w:abstractNum>
  <w:abstractNum w:abstractNumId="11">
    <w:nsid w:val="2443A858"/>
    <w:multiLevelType w:val="hybridMultilevel"/>
    <w:tmpl w:val="33C46FBA"/>
    <w:lvl w:ilvl="0" w:tplc="A0DA6E4E">
      <w:start w:val="1"/>
      <w:numFmt w:val="bullet"/>
      <w:lvlText w:val="=="/>
      <w:lvlJc w:val="left"/>
    </w:lvl>
    <w:lvl w:ilvl="1" w:tplc="481813DA">
      <w:numFmt w:val="decimal"/>
      <w:lvlText w:val=""/>
      <w:lvlJc w:val="left"/>
    </w:lvl>
    <w:lvl w:ilvl="2" w:tplc="E4A04B56">
      <w:numFmt w:val="decimal"/>
      <w:lvlText w:val=""/>
      <w:lvlJc w:val="left"/>
    </w:lvl>
    <w:lvl w:ilvl="3" w:tplc="9F9E199A">
      <w:numFmt w:val="decimal"/>
      <w:lvlText w:val=""/>
      <w:lvlJc w:val="left"/>
    </w:lvl>
    <w:lvl w:ilvl="4" w:tplc="99FCCDC8">
      <w:numFmt w:val="decimal"/>
      <w:lvlText w:val=""/>
      <w:lvlJc w:val="left"/>
    </w:lvl>
    <w:lvl w:ilvl="5" w:tplc="F71211C4">
      <w:numFmt w:val="decimal"/>
      <w:lvlText w:val=""/>
      <w:lvlJc w:val="left"/>
    </w:lvl>
    <w:lvl w:ilvl="6" w:tplc="DBB2E7B0">
      <w:numFmt w:val="decimal"/>
      <w:lvlText w:val=""/>
      <w:lvlJc w:val="left"/>
    </w:lvl>
    <w:lvl w:ilvl="7" w:tplc="F236AC44">
      <w:numFmt w:val="decimal"/>
      <w:lvlText w:val=""/>
      <w:lvlJc w:val="left"/>
    </w:lvl>
    <w:lvl w:ilvl="8" w:tplc="1A48BC70">
      <w:numFmt w:val="decimal"/>
      <w:lvlText w:val=""/>
      <w:lvlJc w:val="left"/>
    </w:lvl>
  </w:abstractNum>
  <w:abstractNum w:abstractNumId="12">
    <w:nsid w:val="257130A3"/>
    <w:multiLevelType w:val="hybridMultilevel"/>
    <w:tmpl w:val="F086EADE"/>
    <w:lvl w:ilvl="0" w:tplc="06949DF8">
      <w:start w:val="1"/>
      <w:numFmt w:val="bullet"/>
      <w:lvlText w:val="=="/>
      <w:lvlJc w:val="left"/>
    </w:lvl>
    <w:lvl w:ilvl="1" w:tplc="CF56AC1C">
      <w:numFmt w:val="decimal"/>
      <w:lvlText w:val=""/>
      <w:lvlJc w:val="left"/>
    </w:lvl>
    <w:lvl w:ilvl="2" w:tplc="31CE07C4">
      <w:numFmt w:val="decimal"/>
      <w:lvlText w:val=""/>
      <w:lvlJc w:val="left"/>
    </w:lvl>
    <w:lvl w:ilvl="3" w:tplc="6BD0A214">
      <w:numFmt w:val="decimal"/>
      <w:lvlText w:val=""/>
      <w:lvlJc w:val="left"/>
    </w:lvl>
    <w:lvl w:ilvl="4" w:tplc="7CD0C14C">
      <w:numFmt w:val="decimal"/>
      <w:lvlText w:val=""/>
      <w:lvlJc w:val="left"/>
    </w:lvl>
    <w:lvl w:ilvl="5" w:tplc="F13E8B88">
      <w:numFmt w:val="decimal"/>
      <w:lvlText w:val=""/>
      <w:lvlJc w:val="left"/>
    </w:lvl>
    <w:lvl w:ilvl="6" w:tplc="5986E032">
      <w:numFmt w:val="decimal"/>
      <w:lvlText w:val=""/>
      <w:lvlJc w:val="left"/>
    </w:lvl>
    <w:lvl w:ilvl="7" w:tplc="8D2AEF0A">
      <w:numFmt w:val="decimal"/>
      <w:lvlText w:val=""/>
      <w:lvlJc w:val="left"/>
    </w:lvl>
    <w:lvl w:ilvl="8" w:tplc="F42CC35E">
      <w:numFmt w:val="decimal"/>
      <w:lvlText w:val=""/>
      <w:lvlJc w:val="left"/>
    </w:lvl>
  </w:abstractNum>
  <w:abstractNum w:abstractNumId="13">
    <w:nsid w:val="25E45D32"/>
    <w:multiLevelType w:val="hybridMultilevel"/>
    <w:tmpl w:val="B944F530"/>
    <w:lvl w:ilvl="0" w:tplc="DC58A058">
      <w:start w:val="1"/>
      <w:numFmt w:val="bullet"/>
      <w:lvlText w:val="=="/>
      <w:lvlJc w:val="left"/>
    </w:lvl>
    <w:lvl w:ilvl="1" w:tplc="B9C0A05A">
      <w:numFmt w:val="decimal"/>
      <w:lvlText w:val=""/>
      <w:lvlJc w:val="left"/>
    </w:lvl>
    <w:lvl w:ilvl="2" w:tplc="1780E8CE">
      <w:numFmt w:val="decimal"/>
      <w:lvlText w:val=""/>
      <w:lvlJc w:val="left"/>
    </w:lvl>
    <w:lvl w:ilvl="3" w:tplc="BF5E0580">
      <w:numFmt w:val="decimal"/>
      <w:lvlText w:val=""/>
      <w:lvlJc w:val="left"/>
    </w:lvl>
    <w:lvl w:ilvl="4" w:tplc="643CC738">
      <w:numFmt w:val="decimal"/>
      <w:lvlText w:val=""/>
      <w:lvlJc w:val="left"/>
    </w:lvl>
    <w:lvl w:ilvl="5" w:tplc="5FFCB67E">
      <w:numFmt w:val="decimal"/>
      <w:lvlText w:val=""/>
      <w:lvlJc w:val="left"/>
    </w:lvl>
    <w:lvl w:ilvl="6" w:tplc="9B86E144">
      <w:numFmt w:val="decimal"/>
      <w:lvlText w:val=""/>
      <w:lvlJc w:val="left"/>
    </w:lvl>
    <w:lvl w:ilvl="7" w:tplc="76A282A4">
      <w:numFmt w:val="decimal"/>
      <w:lvlText w:val=""/>
      <w:lvlJc w:val="left"/>
    </w:lvl>
    <w:lvl w:ilvl="8" w:tplc="744AD2AA">
      <w:numFmt w:val="decimal"/>
      <w:lvlText w:val=""/>
      <w:lvlJc w:val="left"/>
    </w:lvl>
  </w:abstractNum>
  <w:abstractNum w:abstractNumId="14">
    <w:nsid w:val="2A6D53D5"/>
    <w:multiLevelType w:val="hybridMultilevel"/>
    <w:tmpl w:val="D0F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E4CF4"/>
    <w:multiLevelType w:val="hybridMultilevel"/>
    <w:tmpl w:val="3DB6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D5AE9"/>
    <w:multiLevelType w:val="hybridMultilevel"/>
    <w:tmpl w:val="A31C0CA0"/>
    <w:lvl w:ilvl="0" w:tplc="DAEC0F90">
      <w:start w:val="1"/>
      <w:numFmt w:val="bullet"/>
      <w:lvlText w:val="=="/>
      <w:lvlJc w:val="left"/>
    </w:lvl>
    <w:lvl w:ilvl="1" w:tplc="8A64B74E">
      <w:numFmt w:val="decimal"/>
      <w:lvlText w:val=""/>
      <w:lvlJc w:val="left"/>
    </w:lvl>
    <w:lvl w:ilvl="2" w:tplc="E0862BD6">
      <w:numFmt w:val="decimal"/>
      <w:lvlText w:val=""/>
      <w:lvlJc w:val="left"/>
    </w:lvl>
    <w:lvl w:ilvl="3" w:tplc="F5B6EB6E">
      <w:numFmt w:val="decimal"/>
      <w:lvlText w:val=""/>
      <w:lvlJc w:val="left"/>
    </w:lvl>
    <w:lvl w:ilvl="4" w:tplc="89144126">
      <w:numFmt w:val="decimal"/>
      <w:lvlText w:val=""/>
      <w:lvlJc w:val="left"/>
    </w:lvl>
    <w:lvl w:ilvl="5" w:tplc="C0CC0E4E">
      <w:numFmt w:val="decimal"/>
      <w:lvlText w:val=""/>
      <w:lvlJc w:val="left"/>
    </w:lvl>
    <w:lvl w:ilvl="6" w:tplc="354C2F1C">
      <w:numFmt w:val="decimal"/>
      <w:lvlText w:val=""/>
      <w:lvlJc w:val="left"/>
    </w:lvl>
    <w:lvl w:ilvl="7" w:tplc="91EEC166">
      <w:numFmt w:val="decimal"/>
      <w:lvlText w:val=""/>
      <w:lvlJc w:val="left"/>
    </w:lvl>
    <w:lvl w:ilvl="8" w:tplc="F7147D68">
      <w:numFmt w:val="decimal"/>
      <w:lvlText w:val=""/>
      <w:lvlJc w:val="left"/>
    </w:lvl>
  </w:abstractNum>
  <w:abstractNum w:abstractNumId="17">
    <w:nsid w:val="333AB105"/>
    <w:multiLevelType w:val="hybridMultilevel"/>
    <w:tmpl w:val="BBC89900"/>
    <w:lvl w:ilvl="0" w:tplc="0F081FCA">
      <w:start w:val="1"/>
      <w:numFmt w:val="bullet"/>
      <w:lvlText w:val="=="/>
      <w:lvlJc w:val="left"/>
    </w:lvl>
    <w:lvl w:ilvl="1" w:tplc="0FB6FCA8">
      <w:numFmt w:val="decimal"/>
      <w:lvlText w:val=""/>
      <w:lvlJc w:val="left"/>
    </w:lvl>
    <w:lvl w:ilvl="2" w:tplc="598EEFFA">
      <w:numFmt w:val="decimal"/>
      <w:lvlText w:val=""/>
      <w:lvlJc w:val="left"/>
    </w:lvl>
    <w:lvl w:ilvl="3" w:tplc="EED89958">
      <w:numFmt w:val="decimal"/>
      <w:lvlText w:val=""/>
      <w:lvlJc w:val="left"/>
    </w:lvl>
    <w:lvl w:ilvl="4" w:tplc="3BE896A8">
      <w:numFmt w:val="decimal"/>
      <w:lvlText w:val=""/>
      <w:lvlJc w:val="left"/>
    </w:lvl>
    <w:lvl w:ilvl="5" w:tplc="32649744">
      <w:numFmt w:val="decimal"/>
      <w:lvlText w:val=""/>
      <w:lvlJc w:val="left"/>
    </w:lvl>
    <w:lvl w:ilvl="6" w:tplc="B1F4865E">
      <w:numFmt w:val="decimal"/>
      <w:lvlText w:val=""/>
      <w:lvlJc w:val="left"/>
    </w:lvl>
    <w:lvl w:ilvl="7" w:tplc="63762DE2">
      <w:numFmt w:val="decimal"/>
      <w:lvlText w:val=""/>
      <w:lvlJc w:val="left"/>
    </w:lvl>
    <w:lvl w:ilvl="8" w:tplc="96B8931E">
      <w:numFmt w:val="decimal"/>
      <w:lvlText w:val=""/>
      <w:lvlJc w:val="left"/>
    </w:lvl>
  </w:abstractNum>
  <w:abstractNum w:abstractNumId="18">
    <w:nsid w:val="3A0F122B"/>
    <w:multiLevelType w:val="hybridMultilevel"/>
    <w:tmpl w:val="771E4A8E"/>
    <w:lvl w:ilvl="0" w:tplc="0A5497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0513E"/>
    <w:multiLevelType w:val="hybridMultilevel"/>
    <w:tmpl w:val="F3EE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DBA31"/>
    <w:multiLevelType w:val="hybridMultilevel"/>
    <w:tmpl w:val="9AAC4602"/>
    <w:lvl w:ilvl="0" w:tplc="1B3887DE">
      <w:start w:val="1"/>
      <w:numFmt w:val="bullet"/>
      <w:lvlText w:val="=="/>
      <w:lvlJc w:val="left"/>
    </w:lvl>
    <w:lvl w:ilvl="1" w:tplc="F348BA2E">
      <w:numFmt w:val="decimal"/>
      <w:lvlText w:val=""/>
      <w:lvlJc w:val="left"/>
    </w:lvl>
    <w:lvl w:ilvl="2" w:tplc="FF24B0E2">
      <w:numFmt w:val="decimal"/>
      <w:lvlText w:val=""/>
      <w:lvlJc w:val="left"/>
    </w:lvl>
    <w:lvl w:ilvl="3" w:tplc="76CE20C0">
      <w:numFmt w:val="decimal"/>
      <w:lvlText w:val=""/>
      <w:lvlJc w:val="left"/>
    </w:lvl>
    <w:lvl w:ilvl="4" w:tplc="BEE6370E">
      <w:numFmt w:val="decimal"/>
      <w:lvlText w:val=""/>
      <w:lvlJc w:val="left"/>
    </w:lvl>
    <w:lvl w:ilvl="5" w:tplc="9DF4233A">
      <w:numFmt w:val="decimal"/>
      <w:lvlText w:val=""/>
      <w:lvlJc w:val="left"/>
    </w:lvl>
    <w:lvl w:ilvl="6" w:tplc="CD3288DE">
      <w:numFmt w:val="decimal"/>
      <w:lvlText w:val=""/>
      <w:lvlJc w:val="left"/>
    </w:lvl>
    <w:lvl w:ilvl="7" w:tplc="0BE6E780">
      <w:numFmt w:val="decimal"/>
      <w:lvlText w:val=""/>
      <w:lvlJc w:val="left"/>
    </w:lvl>
    <w:lvl w:ilvl="8" w:tplc="9A261C32">
      <w:numFmt w:val="decimal"/>
      <w:lvlText w:val=""/>
      <w:lvlJc w:val="left"/>
    </w:lvl>
  </w:abstractNum>
  <w:abstractNum w:abstractNumId="21">
    <w:nsid w:val="3FC65FC0"/>
    <w:multiLevelType w:val="hybridMultilevel"/>
    <w:tmpl w:val="1056F4EE"/>
    <w:lvl w:ilvl="0" w:tplc="739EFBF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7C4C9"/>
    <w:multiLevelType w:val="hybridMultilevel"/>
    <w:tmpl w:val="05968A56"/>
    <w:lvl w:ilvl="0" w:tplc="9B44245E">
      <w:start w:val="1"/>
      <w:numFmt w:val="bullet"/>
      <w:lvlText w:val="=="/>
      <w:lvlJc w:val="left"/>
    </w:lvl>
    <w:lvl w:ilvl="1" w:tplc="A8BE2614">
      <w:numFmt w:val="decimal"/>
      <w:lvlText w:val=""/>
      <w:lvlJc w:val="left"/>
    </w:lvl>
    <w:lvl w:ilvl="2" w:tplc="4EA6AC5E">
      <w:numFmt w:val="decimal"/>
      <w:lvlText w:val=""/>
      <w:lvlJc w:val="left"/>
    </w:lvl>
    <w:lvl w:ilvl="3" w:tplc="439E566C">
      <w:numFmt w:val="decimal"/>
      <w:lvlText w:val=""/>
      <w:lvlJc w:val="left"/>
    </w:lvl>
    <w:lvl w:ilvl="4" w:tplc="D68C757A">
      <w:numFmt w:val="decimal"/>
      <w:lvlText w:val=""/>
      <w:lvlJc w:val="left"/>
    </w:lvl>
    <w:lvl w:ilvl="5" w:tplc="641C0224">
      <w:numFmt w:val="decimal"/>
      <w:lvlText w:val=""/>
      <w:lvlJc w:val="left"/>
    </w:lvl>
    <w:lvl w:ilvl="6" w:tplc="8814D82E">
      <w:numFmt w:val="decimal"/>
      <w:lvlText w:val=""/>
      <w:lvlJc w:val="left"/>
    </w:lvl>
    <w:lvl w:ilvl="7" w:tplc="008A0C3E">
      <w:numFmt w:val="decimal"/>
      <w:lvlText w:val=""/>
      <w:lvlJc w:val="left"/>
    </w:lvl>
    <w:lvl w:ilvl="8" w:tplc="14F20C90">
      <w:numFmt w:val="decimal"/>
      <w:lvlText w:val=""/>
      <w:lvlJc w:val="left"/>
    </w:lvl>
  </w:abstractNum>
  <w:abstractNum w:abstractNumId="23">
    <w:nsid w:val="431BD7B7"/>
    <w:multiLevelType w:val="hybridMultilevel"/>
    <w:tmpl w:val="61486930"/>
    <w:lvl w:ilvl="0" w:tplc="D86E9DD2">
      <w:start w:val="1"/>
      <w:numFmt w:val="bullet"/>
      <w:lvlText w:val="=="/>
      <w:lvlJc w:val="left"/>
    </w:lvl>
    <w:lvl w:ilvl="1" w:tplc="EC586CD6">
      <w:numFmt w:val="decimal"/>
      <w:lvlText w:val=""/>
      <w:lvlJc w:val="left"/>
    </w:lvl>
    <w:lvl w:ilvl="2" w:tplc="B4883E18">
      <w:numFmt w:val="decimal"/>
      <w:lvlText w:val=""/>
      <w:lvlJc w:val="left"/>
    </w:lvl>
    <w:lvl w:ilvl="3" w:tplc="8B723226">
      <w:numFmt w:val="decimal"/>
      <w:lvlText w:val=""/>
      <w:lvlJc w:val="left"/>
    </w:lvl>
    <w:lvl w:ilvl="4" w:tplc="54D28AF8">
      <w:numFmt w:val="decimal"/>
      <w:lvlText w:val=""/>
      <w:lvlJc w:val="left"/>
    </w:lvl>
    <w:lvl w:ilvl="5" w:tplc="CCA0D0D4">
      <w:numFmt w:val="decimal"/>
      <w:lvlText w:val=""/>
      <w:lvlJc w:val="left"/>
    </w:lvl>
    <w:lvl w:ilvl="6" w:tplc="F0908B30">
      <w:numFmt w:val="decimal"/>
      <w:lvlText w:val=""/>
      <w:lvlJc w:val="left"/>
    </w:lvl>
    <w:lvl w:ilvl="7" w:tplc="4ACCD576">
      <w:numFmt w:val="decimal"/>
      <w:lvlText w:val=""/>
      <w:lvlJc w:val="left"/>
    </w:lvl>
    <w:lvl w:ilvl="8" w:tplc="B4966C00">
      <w:numFmt w:val="decimal"/>
      <w:lvlText w:val=""/>
      <w:lvlJc w:val="left"/>
    </w:lvl>
  </w:abstractNum>
  <w:abstractNum w:abstractNumId="24">
    <w:nsid w:val="4353D0CD"/>
    <w:multiLevelType w:val="hybridMultilevel"/>
    <w:tmpl w:val="A4528988"/>
    <w:lvl w:ilvl="0" w:tplc="C8BC5852">
      <w:start w:val="1"/>
      <w:numFmt w:val="bullet"/>
      <w:lvlText w:val="=="/>
      <w:lvlJc w:val="left"/>
    </w:lvl>
    <w:lvl w:ilvl="1" w:tplc="A9826672">
      <w:numFmt w:val="decimal"/>
      <w:lvlText w:val=""/>
      <w:lvlJc w:val="left"/>
    </w:lvl>
    <w:lvl w:ilvl="2" w:tplc="9426D8EC">
      <w:numFmt w:val="decimal"/>
      <w:lvlText w:val=""/>
      <w:lvlJc w:val="left"/>
    </w:lvl>
    <w:lvl w:ilvl="3" w:tplc="7F509F6E">
      <w:numFmt w:val="decimal"/>
      <w:lvlText w:val=""/>
      <w:lvlJc w:val="left"/>
    </w:lvl>
    <w:lvl w:ilvl="4" w:tplc="D71C0B4C">
      <w:numFmt w:val="decimal"/>
      <w:lvlText w:val=""/>
      <w:lvlJc w:val="left"/>
    </w:lvl>
    <w:lvl w:ilvl="5" w:tplc="CD62DB44">
      <w:numFmt w:val="decimal"/>
      <w:lvlText w:val=""/>
      <w:lvlJc w:val="left"/>
    </w:lvl>
    <w:lvl w:ilvl="6" w:tplc="4E0CA3E6">
      <w:numFmt w:val="decimal"/>
      <w:lvlText w:val=""/>
      <w:lvlJc w:val="left"/>
    </w:lvl>
    <w:lvl w:ilvl="7" w:tplc="5B7C2540">
      <w:numFmt w:val="decimal"/>
      <w:lvlText w:val=""/>
      <w:lvlJc w:val="left"/>
    </w:lvl>
    <w:lvl w:ilvl="8" w:tplc="5DC6F110">
      <w:numFmt w:val="decimal"/>
      <w:lvlText w:val=""/>
      <w:lvlJc w:val="left"/>
    </w:lvl>
  </w:abstractNum>
  <w:abstractNum w:abstractNumId="25">
    <w:nsid w:val="436C6125"/>
    <w:multiLevelType w:val="hybridMultilevel"/>
    <w:tmpl w:val="CA8AC128"/>
    <w:lvl w:ilvl="0" w:tplc="B1BC107E">
      <w:start w:val="1"/>
      <w:numFmt w:val="bullet"/>
      <w:lvlText w:val="=="/>
      <w:lvlJc w:val="left"/>
    </w:lvl>
    <w:lvl w:ilvl="1" w:tplc="1E5C3952">
      <w:numFmt w:val="decimal"/>
      <w:lvlText w:val=""/>
      <w:lvlJc w:val="left"/>
    </w:lvl>
    <w:lvl w:ilvl="2" w:tplc="8C12FE3E">
      <w:numFmt w:val="decimal"/>
      <w:lvlText w:val=""/>
      <w:lvlJc w:val="left"/>
    </w:lvl>
    <w:lvl w:ilvl="3" w:tplc="218EAEC2">
      <w:numFmt w:val="decimal"/>
      <w:lvlText w:val=""/>
      <w:lvlJc w:val="left"/>
    </w:lvl>
    <w:lvl w:ilvl="4" w:tplc="F7F4FE4A">
      <w:numFmt w:val="decimal"/>
      <w:lvlText w:val=""/>
      <w:lvlJc w:val="left"/>
    </w:lvl>
    <w:lvl w:ilvl="5" w:tplc="22A8FB8E">
      <w:numFmt w:val="decimal"/>
      <w:lvlText w:val=""/>
      <w:lvlJc w:val="left"/>
    </w:lvl>
    <w:lvl w:ilvl="6" w:tplc="3ED4C410">
      <w:numFmt w:val="decimal"/>
      <w:lvlText w:val=""/>
      <w:lvlJc w:val="left"/>
    </w:lvl>
    <w:lvl w:ilvl="7" w:tplc="4404CC36">
      <w:numFmt w:val="decimal"/>
      <w:lvlText w:val=""/>
      <w:lvlJc w:val="left"/>
    </w:lvl>
    <w:lvl w:ilvl="8" w:tplc="E3749E88">
      <w:numFmt w:val="decimal"/>
      <w:lvlText w:val=""/>
      <w:lvlJc w:val="left"/>
    </w:lvl>
  </w:abstractNum>
  <w:abstractNum w:abstractNumId="26">
    <w:nsid w:val="4E6AFB66"/>
    <w:multiLevelType w:val="hybridMultilevel"/>
    <w:tmpl w:val="BB44A09E"/>
    <w:lvl w:ilvl="0" w:tplc="35FED1D8">
      <w:start w:val="1"/>
      <w:numFmt w:val="bullet"/>
      <w:lvlText w:val="$"/>
      <w:lvlJc w:val="left"/>
    </w:lvl>
    <w:lvl w:ilvl="1" w:tplc="FAC4B9B4">
      <w:numFmt w:val="decimal"/>
      <w:lvlText w:val=""/>
      <w:lvlJc w:val="left"/>
    </w:lvl>
    <w:lvl w:ilvl="2" w:tplc="A9105716">
      <w:numFmt w:val="decimal"/>
      <w:lvlText w:val=""/>
      <w:lvlJc w:val="left"/>
    </w:lvl>
    <w:lvl w:ilvl="3" w:tplc="4C28F336">
      <w:numFmt w:val="decimal"/>
      <w:lvlText w:val=""/>
      <w:lvlJc w:val="left"/>
    </w:lvl>
    <w:lvl w:ilvl="4" w:tplc="EFF08134">
      <w:numFmt w:val="decimal"/>
      <w:lvlText w:val=""/>
      <w:lvlJc w:val="left"/>
    </w:lvl>
    <w:lvl w:ilvl="5" w:tplc="50702CB4">
      <w:numFmt w:val="decimal"/>
      <w:lvlText w:val=""/>
      <w:lvlJc w:val="left"/>
    </w:lvl>
    <w:lvl w:ilvl="6" w:tplc="45285E86">
      <w:numFmt w:val="decimal"/>
      <w:lvlText w:val=""/>
      <w:lvlJc w:val="left"/>
    </w:lvl>
    <w:lvl w:ilvl="7" w:tplc="901AA604">
      <w:numFmt w:val="decimal"/>
      <w:lvlText w:val=""/>
      <w:lvlJc w:val="left"/>
    </w:lvl>
    <w:lvl w:ilvl="8" w:tplc="59929578">
      <w:numFmt w:val="decimal"/>
      <w:lvlText w:val=""/>
      <w:lvlJc w:val="left"/>
    </w:lvl>
  </w:abstractNum>
  <w:abstractNum w:abstractNumId="27">
    <w:nsid w:val="519B500D"/>
    <w:multiLevelType w:val="hybridMultilevel"/>
    <w:tmpl w:val="B5146062"/>
    <w:lvl w:ilvl="0" w:tplc="126AACA2">
      <w:start w:val="1"/>
      <w:numFmt w:val="bullet"/>
      <w:lvlText w:val="$"/>
      <w:lvlJc w:val="left"/>
      <w:rPr>
        <w:rFonts w:ascii="Courier New" w:hAnsi="Courier New" w:cs="Courier New" w:hint="default"/>
      </w:rPr>
    </w:lvl>
    <w:lvl w:ilvl="1" w:tplc="ED72E57A">
      <w:numFmt w:val="decimal"/>
      <w:lvlText w:val=""/>
      <w:lvlJc w:val="left"/>
    </w:lvl>
    <w:lvl w:ilvl="2" w:tplc="2F9274FC">
      <w:numFmt w:val="decimal"/>
      <w:lvlText w:val=""/>
      <w:lvlJc w:val="left"/>
    </w:lvl>
    <w:lvl w:ilvl="3" w:tplc="780A8AAA">
      <w:numFmt w:val="decimal"/>
      <w:lvlText w:val=""/>
      <w:lvlJc w:val="left"/>
    </w:lvl>
    <w:lvl w:ilvl="4" w:tplc="39885F2A">
      <w:numFmt w:val="decimal"/>
      <w:lvlText w:val=""/>
      <w:lvlJc w:val="left"/>
    </w:lvl>
    <w:lvl w:ilvl="5" w:tplc="465A7CF6">
      <w:numFmt w:val="decimal"/>
      <w:lvlText w:val=""/>
      <w:lvlJc w:val="left"/>
    </w:lvl>
    <w:lvl w:ilvl="6" w:tplc="8D545810">
      <w:numFmt w:val="decimal"/>
      <w:lvlText w:val=""/>
      <w:lvlJc w:val="left"/>
    </w:lvl>
    <w:lvl w:ilvl="7" w:tplc="DBCA95E6">
      <w:numFmt w:val="decimal"/>
      <w:lvlText w:val=""/>
      <w:lvlJc w:val="left"/>
    </w:lvl>
    <w:lvl w:ilvl="8" w:tplc="2A4E81CE">
      <w:numFmt w:val="decimal"/>
      <w:lvlText w:val=""/>
      <w:lvlJc w:val="left"/>
    </w:lvl>
  </w:abstractNum>
  <w:abstractNum w:abstractNumId="28">
    <w:nsid w:val="5433630F"/>
    <w:multiLevelType w:val="hybridMultilevel"/>
    <w:tmpl w:val="2A66F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E49EB4"/>
    <w:multiLevelType w:val="hybridMultilevel"/>
    <w:tmpl w:val="5F50119A"/>
    <w:lvl w:ilvl="0" w:tplc="C708282E">
      <w:start w:val="1"/>
      <w:numFmt w:val="bullet"/>
      <w:lvlText w:val="=="/>
      <w:lvlJc w:val="left"/>
    </w:lvl>
    <w:lvl w:ilvl="1" w:tplc="D37A9604">
      <w:numFmt w:val="decimal"/>
      <w:lvlText w:val=""/>
      <w:lvlJc w:val="left"/>
    </w:lvl>
    <w:lvl w:ilvl="2" w:tplc="98BE3D94">
      <w:numFmt w:val="decimal"/>
      <w:lvlText w:val=""/>
      <w:lvlJc w:val="left"/>
    </w:lvl>
    <w:lvl w:ilvl="3" w:tplc="B824AEA4">
      <w:numFmt w:val="decimal"/>
      <w:lvlText w:val=""/>
      <w:lvlJc w:val="left"/>
    </w:lvl>
    <w:lvl w:ilvl="4" w:tplc="7B5AB0D8">
      <w:numFmt w:val="decimal"/>
      <w:lvlText w:val=""/>
      <w:lvlJc w:val="left"/>
    </w:lvl>
    <w:lvl w:ilvl="5" w:tplc="BA8E71B6">
      <w:numFmt w:val="decimal"/>
      <w:lvlText w:val=""/>
      <w:lvlJc w:val="left"/>
    </w:lvl>
    <w:lvl w:ilvl="6" w:tplc="CEA64B5C">
      <w:numFmt w:val="decimal"/>
      <w:lvlText w:val=""/>
      <w:lvlJc w:val="left"/>
    </w:lvl>
    <w:lvl w:ilvl="7" w:tplc="5F9EBC84">
      <w:numFmt w:val="decimal"/>
      <w:lvlText w:val=""/>
      <w:lvlJc w:val="left"/>
    </w:lvl>
    <w:lvl w:ilvl="8" w:tplc="95BE3F7E">
      <w:numFmt w:val="decimal"/>
      <w:lvlText w:val=""/>
      <w:lvlJc w:val="left"/>
    </w:lvl>
  </w:abstractNum>
  <w:abstractNum w:abstractNumId="30">
    <w:nsid w:val="5780106E"/>
    <w:multiLevelType w:val="hybridMultilevel"/>
    <w:tmpl w:val="F96C3C9E"/>
    <w:lvl w:ilvl="0" w:tplc="0A5497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82828"/>
    <w:multiLevelType w:val="hybridMultilevel"/>
    <w:tmpl w:val="6A08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815C0C"/>
    <w:multiLevelType w:val="hybridMultilevel"/>
    <w:tmpl w:val="E1287AD0"/>
    <w:lvl w:ilvl="0" w:tplc="0A5497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94C87"/>
    <w:multiLevelType w:val="hybridMultilevel"/>
    <w:tmpl w:val="578E7BD0"/>
    <w:lvl w:ilvl="0" w:tplc="0A5497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20E33"/>
    <w:multiLevelType w:val="hybridMultilevel"/>
    <w:tmpl w:val="E9F0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C895D"/>
    <w:multiLevelType w:val="hybridMultilevel"/>
    <w:tmpl w:val="61A6BD4A"/>
    <w:lvl w:ilvl="0" w:tplc="6324FB1A">
      <w:start w:val="1"/>
      <w:numFmt w:val="bullet"/>
      <w:lvlText w:val="=="/>
      <w:lvlJc w:val="left"/>
    </w:lvl>
    <w:lvl w:ilvl="1" w:tplc="B5A2AE16">
      <w:numFmt w:val="decimal"/>
      <w:lvlText w:val=""/>
      <w:lvlJc w:val="left"/>
    </w:lvl>
    <w:lvl w:ilvl="2" w:tplc="21681820">
      <w:numFmt w:val="decimal"/>
      <w:lvlText w:val=""/>
      <w:lvlJc w:val="left"/>
    </w:lvl>
    <w:lvl w:ilvl="3" w:tplc="0962681A">
      <w:numFmt w:val="decimal"/>
      <w:lvlText w:val=""/>
      <w:lvlJc w:val="left"/>
    </w:lvl>
    <w:lvl w:ilvl="4" w:tplc="4BC094B8">
      <w:numFmt w:val="decimal"/>
      <w:lvlText w:val=""/>
      <w:lvlJc w:val="left"/>
    </w:lvl>
    <w:lvl w:ilvl="5" w:tplc="F7A051F0">
      <w:numFmt w:val="decimal"/>
      <w:lvlText w:val=""/>
      <w:lvlJc w:val="left"/>
    </w:lvl>
    <w:lvl w:ilvl="6" w:tplc="D0D8A8EE">
      <w:numFmt w:val="decimal"/>
      <w:lvlText w:val=""/>
      <w:lvlJc w:val="left"/>
    </w:lvl>
    <w:lvl w:ilvl="7" w:tplc="5C66505E">
      <w:numFmt w:val="decimal"/>
      <w:lvlText w:val=""/>
      <w:lvlJc w:val="left"/>
    </w:lvl>
    <w:lvl w:ilvl="8" w:tplc="BC6868D8">
      <w:numFmt w:val="decimal"/>
      <w:lvlText w:val=""/>
      <w:lvlJc w:val="left"/>
    </w:lvl>
  </w:abstractNum>
  <w:abstractNum w:abstractNumId="36">
    <w:nsid w:val="62BBD95A"/>
    <w:multiLevelType w:val="hybridMultilevel"/>
    <w:tmpl w:val="5E740CF4"/>
    <w:lvl w:ilvl="0" w:tplc="5C40893C">
      <w:start w:val="1"/>
      <w:numFmt w:val="bullet"/>
      <w:lvlText w:val="=="/>
      <w:lvlJc w:val="left"/>
    </w:lvl>
    <w:lvl w:ilvl="1" w:tplc="46B60B9C">
      <w:start w:val="1"/>
      <w:numFmt w:val="bullet"/>
      <w:lvlText w:val="--"/>
      <w:lvlJc w:val="left"/>
    </w:lvl>
    <w:lvl w:ilvl="2" w:tplc="DE842646">
      <w:numFmt w:val="decimal"/>
      <w:lvlText w:val=""/>
      <w:lvlJc w:val="left"/>
    </w:lvl>
    <w:lvl w:ilvl="3" w:tplc="B68C9468">
      <w:numFmt w:val="decimal"/>
      <w:lvlText w:val=""/>
      <w:lvlJc w:val="left"/>
    </w:lvl>
    <w:lvl w:ilvl="4" w:tplc="D87A7B52">
      <w:numFmt w:val="decimal"/>
      <w:lvlText w:val=""/>
      <w:lvlJc w:val="left"/>
    </w:lvl>
    <w:lvl w:ilvl="5" w:tplc="75D4C7BC">
      <w:numFmt w:val="decimal"/>
      <w:lvlText w:val=""/>
      <w:lvlJc w:val="left"/>
    </w:lvl>
    <w:lvl w:ilvl="6" w:tplc="F076A0A0">
      <w:numFmt w:val="decimal"/>
      <w:lvlText w:val=""/>
      <w:lvlJc w:val="left"/>
    </w:lvl>
    <w:lvl w:ilvl="7" w:tplc="B23888CE">
      <w:numFmt w:val="decimal"/>
      <w:lvlText w:val=""/>
      <w:lvlJc w:val="left"/>
    </w:lvl>
    <w:lvl w:ilvl="8" w:tplc="E98A1610">
      <w:numFmt w:val="decimal"/>
      <w:lvlText w:val=""/>
      <w:lvlJc w:val="left"/>
    </w:lvl>
  </w:abstractNum>
  <w:abstractNum w:abstractNumId="37">
    <w:nsid w:val="63AE5508"/>
    <w:multiLevelType w:val="hybridMultilevel"/>
    <w:tmpl w:val="A216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891691"/>
    <w:multiLevelType w:val="hybridMultilevel"/>
    <w:tmpl w:val="CEB6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63845E"/>
    <w:multiLevelType w:val="hybridMultilevel"/>
    <w:tmpl w:val="8F86985A"/>
    <w:lvl w:ilvl="0" w:tplc="3D7AC732">
      <w:start w:val="1"/>
      <w:numFmt w:val="bullet"/>
      <w:lvlText w:val="=="/>
      <w:lvlJc w:val="left"/>
    </w:lvl>
    <w:lvl w:ilvl="1" w:tplc="47589074">
      <w:numFmt w:val="decimal"/>
      <w:lvlText w:val=""/>
      <w:lvlJc w:val="left"/>
    </w:lvl>
    <w:lvl w:ilvl="2" w:tplc="564644D4">
      <w:numFmt w:val="decimal"/>
      <w:lvlText w:val=""/>
      <w:lvlJc w:val="left"/>
    </w:lvl>
    <w:lvl w:ilvl="3" w:tplc="DAEAE79C">
      <w:numFmt w:val="decimal"/>
      <w:lvlText w:val=""/>
      <w:lvlJc w:val="left"/>
    </w:lvl>
    <w:lvl w:ilvl="4" w:tplc="03FC2A14">
      <w:numFmt w:val="decimal"/>
      <w:lvlText w:val=""/>
      <w:lvlJc w:val="left"/>
    </w:lvl>
    <w:lvl w:ilvl="5" w:tplc="BAA61A4A">
      <w:numFmt w:val="decimal"/>
      <w:lvlText w:val=""/>
      <w:lvlJc w:val="left"/>
    </w:lvl>
    <w:lvl w:ilvl="6" w:tplc="0B401458">
      <w:numFmt w:val="decimal"/>
      <w:lvlText w:val=""/>
      <w:lvlJc w:val="left"/>
    </w:lvl>
    <w:lvl w:ilvl="7" w:tplc="E982DDA4">
      <w:numFmt w:val="decimal"/>
      <w:lvlText w:val=""/>
      <w:lvlJc w:val="left"/>
    </w:lvl>
    <w:lvl w:ilvl="8" w:tplc="71925344">
      <w:numFmt w:val="decimal"/>
      <w:lvlText w:val=""/>
      <w:lvlJc w:val="left"/>
    </w:lvl>
  </w:abstractNum>
  <w:abstractNum w:abstractNumId="40">
    <w:nsid w:val="688C0404"/>
    <w:multiLevelType w:val="hybridMultilevel"/>
    <w:tmpl w:val="8430953E"/>
    <w:lvl w:ilvl="0" w:tplc="0A5497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8079A"/>
    <w:multiLevelType w:val="hybridMultilevel"/>
    <w:tmpl w:val="3F7CDC64"/>
    <w:lvl w:ilvl="0" w:tplc="8B10630C">
      <w:start w:val="1"/>
      <w:numFmt w:val="bullet"/>
      <w:lvlText w:val="=="/>
      <w:lvlJc w:val="left"/>
    </w:lvl>
    <w:lvl w:ilvl="1" w:tplc="39C4749C">
      <w:numFmt w:val="decimal"/>
      <w:lvlText w:val=""/>
      <w:lvlJc w:val="left"/>
    </w:lvl>
    <w:lvl w:ilvl="2" w:tplc="1098008A">
      <w:numFmt w:val="decimal"/>
      <w:lvlText w:val=""/>
      <w:lvlJc w:val="left"/>
    </w:lvl>
    <w:lvl w:ilvl="3" w:tplc="F97CB3F2">
      <w:numFmt w:val="decimal"/>
      <w:lvlText w:val=""/>
      <w:lvlJc w:val="left"/>
    </w:lvl>
    <w:lvl w:ilvl="4" w:tplc="C8061A28">
      <w:numFmt w:val="decimal"/>
      <w:lvlText w:val=""/>
      <w:lvlJc w:val="left"/>
    </w:lvl>
    <w:lvl w:ilvl="5" w:tplc="C2364C32">
      <w:numFmt w:val="decimal"/>
      <w:lvlText w:val=""/>
      <w:lvlJc w:val="left"/>
    </w:lvl>
    <w:lvl w:ilvl="6" w:tplc="92F2D36E">
      <w:numFmt w:val="decimal"/>
      <w:lvlText w:val=""/>
      <w:lvlJc w:val="left"/>
    </w:lvl>
    <w:lvl w:ilvl="7" w:tplc="B59A6452">
      <w:numFmt w:val="decimal"/>
      <w:lvlText w:val=""/>
      <w:lvlJc w:val="left"/>
    </w:lvl>
    <w:lvl w:ilvl="8" w:tplc="08D41108">
      <w:numFmt w:val="decimal"/>
      <w:lvlText w:val=""/>
      <w:lvlJc w:val="left"/>
    </w:lvl>
  </w:abstractNum>
  <w:abstractNum w:abstractNumId="42">
    <w:nsid w:val="721DA317"/>
    <w:multiLevelType w:val="hybridMultilevel"/>
    <w:tmpl w:val="8C04E622"/>
    <w:lvl w:ilvl="0" w:tplc="3A5EA066">
      <w:start w:val="1"/>
      <w:numFmt w:val="bullet"/>
      <w:lvlText w:val="=="/>
      <w:lvlJc w:val="left"/>
    </w:lvl>
    <w:lvl w:ilvl="1" w:tplc="E6E8FB2C">
      <w:numFmt w:val="decimal"/>
      <w:lvlText w:val=""/>
      <w:lvlJc w:val="left"/>
    </w:lvl>
    <w:lvl w:ilvl="2" w:tplc="78F260DA">
      <w:numFmt w:val="decimal"/>
      <w:lvlText w:val=""/>
      <w:lvlJc w:val="left"/>
    </w:lvl>
    <w:lvl w:ilvl="3" w:tplc="F3EA10F0">
      <w:numFmt w:val="decimal"/>
      <w:lvlText w:val=""/>
      <w:lvlJc w:val="left"/>
    </w:lvl>
    <w:lvl w:ilvl="4" w:tplc="3C480050">
      <w:numFmt w:val="decimal"/>
      <w:lvlText w:val=""/>
      <w:lvlJc w:val="left"/>
    </w:lvl>
    <w:lvl w:ilvl="5" w:tplc="45B24190">
      <w:numFmt w:val="decimal"/>
      <w:lvlText w:val=""/>
      <w:lvlJc w:val="left"/>
    </w:lvl>
    <w:lvl w:ilvl="6" w:tplc="B81A54CA">
      <w:numFmt w:val="decimal"/>
      <w:lvlText w:val=""/>
      <w:lvlJc w:val="left"/>
    </w:lvl>
    <w:lvl w:ilvl="7" w:tplc="1A020272">
      <w:numFmt w:val="decimal"/>
      <w:lvlText w:val=""/>
      <w:lvlJc w:val="left"/>
    </w:lvl>
    <w:lvl w:ilvl="8" w:tplc="1CB6F93C">
      <w:numFmt w:val="decimal"/>
      <w:lvlText w:val=""/>
      <w:lvlJc w:val="left"/>
    </w:lvl>
  </w:abstractNum>
  <w:abstractNum w:abstractNumId="43">
    <w:nsid w:val="72AA2697"/>
    <w:multiLevelType w:val="hybridMultilevel"/>
    <w:tmpl w:val="5C6C3674"/>
    <w:lvl w:ilvl="0" w:tplc="D09A5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A2A8D4"/>
    <w:multiLevelType w:val="hybridMultilevel"/>
    <w:tmpl w:val="E340B66A"/>
    <w:lvl w:ilvl="0" w:tplc="A6B29544">
      <w:start w:val="1"/>
      <w:numFmt w:val="bullet"/>
      <w:lvlText w:val="=="/>
      <w:lvlJc w:val="left"/>
    </w:lvl>
    <w:lvl w:ilvl="1" w:tplc="C1206B06">
      <w:numFmt w:val="decimal"/>
      <w:lvlText w:val=""/>
      <w:lvlJc w:val="left"/>
    </w:lvl>
    <w:lvl w:ilvl="2" w:tplc="5C9E9A84">
      <w:numFmt w:val="decimal"/>
      <w:lvlText w:val=""/>
      <w:lvlJc w:val="left"/>
    </w:lvl>
    <w:lvl w:ilvl="3" w:tplc="631A30AE">
      <w:numFmt w:val="decimal"/>
      <w:lvlText w:val=""/>
      <w:lvlJc w:val="left"/>
    </w:lvl>
    <w:lvl w:ilvl="4" w:tplc="DA220D44">
      <w:numFmt w:val="decimal"/>
      <w:lvlText w:val=""/>
      <w:lvlJc w:val="left"/>
    </w:lvl>
    <w:lvl w:ilvl="5" w:tplc="5C522842">
      <w:numFmt w:val="decimal"/>
      <w:lvlText w:val=""/>
      <w:lvlJc w:val="left"/>
    </w:lvl>
    <w:lvl w:ilvl="6" w:tplc="D766FBC6">
      <w:numFmt w:val="decimal"/>
      <w:lvlText w:val=""/>
      <w:lvlJc w:val="left"/>
    </w:lvl>
    <w:lvl w:ilvl="7" w:tplc="70D61FD4">
      <w:numFmt w:val="decimal"/>
      <w:lvlText w:val=""/>
      <w:lvlJc w:val="left"/>
    </w:lvl>
    <w:lvl w:ilvl="8" w:tplc="57ACB5CE">
      <w:numFmt w:val="decimal"/>
      <w:lvlText w:val=""/>
      <w:lvlJc w:val="left"/>
    </w:lvl>
  </w:abstractNum>
  <w:abstractNum w:abstractNumId="45">
    <w:nsid w:val="793B244F"/>
    <w:multiLevelType w:val="hybridMultilevel"/>
    <w:tmpl w:val="27EAC87E"/>
    <w:lvl w:ilvl="0" w:tplc="0A5497B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838CB2"/>
    <w:multiLevelType w:val="hybridMultilevel"/>
    <w:tmpl w:val="C3CAC1AA"/>
    <w:lvl w:ilvl="0" w:tplc="3C04EFC8">
      <w:start w:val="1"/>
      <w:numFmt w:val="bullet"/>
      <w:lvlText w:val="=="/>
      <w:lvlJc w:val="left"/>
    </w:lvl>
    <w:lvl w:ilvl="1" w:tplc="4EFCB2FE">
      <w:numFmt w:val="decimal"/>
      <w:lvlText w:val=""/>
      <w:lvlJc w:val="left"/>
    </w:lvl>
    <w:lvl w:ilvl="2" w:tplc="5CE63980">
      <w:numFmt w:val="decimal"/>
      <w:lvlText w:val=""/>
      <w:lvlJc w:val="left"/>
    </w:lvl>
    <w:lvl w:ilvl="3" w:tplc="50E02150">
      <w:numFmt w:val="decimal"/>
      <w:lvlText w:val=""/>
      <w:lvlJc w:val="left"/>
    </w:lvl>
    <w:lvl w:ilvl="4" w:tplc="75F83A3E">
      <w:numFmt w:val="decimal"/>
      <w:lvlText w:val=""/>
      <w:lvlJc w:val="left"/>
    </w:lvl>
    <w:lvl w:ilvl="5" w:tplc="DCC4E50E">
      <w:numFmt w:val="decimal"/>
      <w:lvlText w:val=""/>
      <w:lvlJc w:val="left"/>
    </w:lvl>
    <w:lvl w:ilvl="6" w:tplc="F6F6DF66">
      <w:numFmt w:val="decimal"/>
      <w:lvlText w:val=""/>
      <w:lvlJc w:val="left"/>
    </w:lvl>
    <w:lvl w:ilvl="7" w:tplc="E870D356">
      <w:numFmt w:val="decimal"/>
      <w:lvlText w:val=""/>
      <w:lvlJc w:val="left"/>
    </w:lvl>
    <w:lvl w:ilvl="8" w:tplc="1DFE10A4">
      <w:numFmt w:val="decimal"/>
      <w:lvlText w:val=""/>
      <w:lvlJc w:val="left"/>
    </w:lvl>
  </w:abstractNum>
  <w:abstractNum w:abstractNumId="47">
    <w:nsid w:val="7C83E458"/>
    <w:multiLevelType w:val="hybridMultilevel"/>
    <w:tmpl w:val="273214BC"/>
    <w:lvl w:ilvl="0" w:tplc="CAB8A472">
      <w:start w:val="1"/>
      <w:numFmt w:val="bullet"/>
      <w:lvlText w:val="=="/>
      <w:lvlJc w:val="left"/>
    </w:lvl>
    <w:lvl w:ilvl="1" w:tplc="20E8D10C">
      <w:numFmt w:val="decimal"/>
      <w:lvlText w:val=""/>
      <w:lvlJc w:val="left"/>
    </w:lvl>
    <w:lvl w:ilvl="2" w:tplc="702245BA">
      <w:numFmt w:val="decimal"/>
      <w:lvlText w:val=""/>
      <w:lvlJc w:val="left"/>
    </w:lvl>
    <w:lvl w:ilvl="3" w:tplc="4C62E24C">
      <w:numFmt w:val="decimal"/>
      <w:lvlText w:val=""/>
      <w:lvlJc w:val="left"/>
    </w:lvl>
    <w:lvl w:ilvl="4" w:tplc="21D665C8">
      <w:numFmt w:val="decimal"/>
      <w:lvlText w:val=""/>
      <w:lvlJc w:val="left"/>
    </w:lvl>
    <w:lvl w:ilvl="5" w:tplc="48AAFAE2">
      <w:numFmt w:val="decimal"/>
      <w:lvlText w:val=""/>
      <w:lvlJc w:val="left"/>
    </w:lvl>
    <w:lvl w:ilvl="6" w:tplc="6F208642">
      <w:numFmt w:val="decimal"/>
      <w:lvlText w:val=""/>
      <w:lvlJc w:val="left"/>
    </w:lvl>
    <w:lvl w:ilvl="7" w:tplc="1AE88E14">
      <w:numFmt w:val="decimal"/>
      <w:lvlText w:val=""/>
      <w:lvlJc w:val="left"/>
    </w:lvl>
    <w:lvl w:ilvl="8" w:tplc="165AFA4C">
      <w:numFmt w:val="decimal"/>
      <w:lvlText w:val=""/>
      <w:lvlJc w:val="left"/>
    </w:lvl>
  </w:abstractNum>
  <w:abstractNum w:abstractNumId="48">
    <w:nsid w:val="7FDCC233"/>
    <w:multiLevelType w:val="hybridMultilevel"/>
    <w:tmpl w:val="C4C2EC98"/>
    <w:lvl w:ilvl="0" w:tplc="1682F52C">
      <w:start w:val="1"/>
      <w:numFmt w:val="bullet"/>
      <w:lvlText w:val="=="/>
      <w:lvlJc w:val="left"/>
    </w:lvl>
    <w:lvl w:ilvl="1" w:tplc="54EA0122">
      <w:numFmt w:val="decimal"/>
      <w:lvlText w:val=""/>
      <w:lvlJc w:val="left"/>
    </w:lvl>
    <w:lvl w:ilvl="2" w:tplc="BC9646FE">
      <w:numFmt w:val="decimal"/>
      <w:lvlText w:val=""/>
      <w:lvlJc w:val="left"/>
    </w:lvl>
    <w:lvl w:ilvl="3" w:tplc="D7649792">
      <w:numFmt w:val="decimal"/>
      <w:lvlText w:val=""/>
      <w:lvlJc w:val="left"/>
    </w:lvl>
    <w:lvl w:ilvl="4" w:tplc="54A479E6">
      <w:numFmt w:val="decimal"/>
      <w:lvlText w:val=""/>
      <w:lvlJc w:val="left"/>
    </w:lvl>
    <w:lvl w:ilvl="5" w:tplc="040489AE">
      <w:numFmt w:val="decimal"/>
      <w:lvlText w:val=""/>
      <w:lvlJc w:val="left"/>
    </w:lvl>
    <w:lvl w:ilvl="6" w:tplc="7C24F29A">
      <w:numFmt w:val="decimal"/>
      <w:lvlText w:val=""/>
      <w:lvlJc w:val="left"/>
    </w:lvl>
    <w:lvl w:ilvl="7" w:tplc="A4584CC2">
      <w:numFmt w:val="decimal"/>
      <w:lvlText w:val=""/>
      <w:lvlJc w:val="left"/>
    </w:lvl>
    <w:lvl w:ilvl="8" w:tplc="180E557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48"/>
  </w:num>
  <w:num w:numId="4">
    <w:abstractNumId w:val="10"/>
  </w:num>
  <w:num w:numId="5">
    <w:abstractNumId w:val="22"/>
  </w:num>
  <w:num w:numId="6">
    <w:abstractNumId w:val="41"/>
  </w:num>
  <w:num w:numId="7">
    <w:abstractNumId w:val="26"/>
  </w:num>
  <w:num w:numId="8">
    <w:abstractNumId w:val="13"/>
  </w:num>
  <w:num w:numId="9">
    <w:abstractNumId w:val="27"/>
  </w:num>
  <w:num w:numId="10">
    <w:abstractNumId w:val="23"/>
  </w:num>
  <w:num w:numId="11">
    <w:abstractNumId w:val="20"/>
  </w:num>
  <w:num w:numId="12">
    <w:abstractNumId w:val="47"/>
  </w:num>
  <w:num w:numId="13">
    <w:abstractNumId w:val="12"/>
  </w:num>
  <w:num w:numId="14">
    <w:abstractNumId w:val="36"/>
  </w:num>
  <w:num w:numId="15">
    <w:abstractNumId w:val="25"/>
  </w:num>
  <w:num w:numId="16">
    <w:abstractNumId w:val="35"/>
  </w:num>
  <w:num w:numId="17">
    <w:abstractNumId w:val="17"/>
  </w:num>
  <w:num w:numId="18">
    <w:abstractNumId w:val="42"/>
  </w:num>
  <w:num w:numId="19">
    <w:abstractNumId w:val="11"/>
  </w:num>
  <w:num w:numId="20">
    <w:abstractNumId w:val="16"/>
  </w:num>
  <w:num w:numId="21">
    <w:abstractNumId w:val="39"/>
  </w:num>
  <w:num w:numId="22">
    <w:abstractNumId w:val="44"/>
  </w:num>
  <w:num w:numId="23">
    <w:abstractNumId w:val="2"/>
  </w:num>
  <w:num w:numId="24">
    <w:abstractNumId w:val="46"/>
  </w:num>
  <w:num w:numId="25">
    <w:abstractNumId w:val="24"/>
  </w:num>
  <w:num w:numId="26">
    <w:abstractNumId w:val="3"/>
  </w:num>
  <w:num w:numId="27">
    <w:abstractNumId w:val="8"/>
  </w:num>
  <w:num w:numId="28">
    <w:abstractNumId w:val="29"/>
  </w:num>
  <w:num w:numId="29">
    <w:abstractNumId w:val="28"/>
  </w:num>
  <w:num w:numId="30">
    <w:abstractNumId w:val="21"/>
  </w:num>
  <w:num w:numId="31">
    <w:abstractNumId w:val="30"/>
  </w:num>
  <w:num w:numId="32">
    <w:abstractNumId w:val="45"/>
  </w:num>
  <w:num w:numId="33">
    <w:abstractNumId w:val="32"/>
  </w:num>
  <w:num w:numId="34">
    <w:abstractNumId w:val="18"/>
  </w:num>
  <w:num w:numId="35">
    <w:abstractNumId w:val="33"/>
  </w:num>
  <w:num w:numId="36">
    <w:abstractNumId w:val="40"/>
  </w:num>
  <w:num w:numId="37">
    <w:abstractNumId w:val="1"/>
  </w:num>
  <w:num w:numId="38">
    <w:abstractNumId w:val="9"/>
  </w:num>
  <w:num w:numId="39">
    <w:abstractNumId w:val="37"/>
  </w:num>
  <w:num w:numId="40">
    <w:abstractNumId w:val="43"/>
  </w:num>
  <w:num w:numId="41">
    <w:abstractNumId w:val="14"/>
  </w:num>
  <w:num w:numId="42">
    <w:abstractNumId w:val="15"/>
  </w:num>
  <w:num w:numId="43">
    <w:abstractNumId w:val="19"/>
  </w:num>
  <w:num w:numId="44">
    <w:abstractNumId w:val="6"/>
  </w:num>
  <w:num w:numId="45">
    <w:abstractNumId w:val="34"/>
  </w:num>
  <w:num w:numId="46">
    <w:abstractNumId w:val="0"/>
  </w:num>
  <w:num w:numId="47">
    <w:abstractNumId w:val="5"/>
  </w:num>
  <w:num w:numId="48">
    <w:abstractNumId w:val="38"/>
  </w:num>
  <w:num w:numId="49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22CE"/>
    <w:rsid w:val="00077B11"/>
    <w:rsid w:val="00080D8D"/>
    <w:rsid w:val="00080EBD"/>
    <w:rsid w:val="00083638"/>
    <w:rsid w:val="00084B94"/>
    <w:rsid w:val="00096FD8"/>
    <w:rsid w:val="000A055D"/>
    <w:rsid w:val="000A65AE"/>
    <w:rsid w:val="000B7BF0"/>
    <w:rsid w:val="000C0224"/>
    <w:rsid w:val="000C79ED"/>
    <w:rsid w:val="000D3618"/>
    <w:rsid w:val="000D4F41"/>
    <w:rsid w:val="000E6D1F"/>
    <w:rsid w:val="000F030B"/>
    <w:rsid w:val="000F6F9D"/>
    <w:rsid w:val="00102148"/>
    <w:rsid w:val="00110651"/>
    <w:rsid w:val="00124149"/>
    <w:rsid w:val="00124760"/>
    <w:rsid w:val="00134D06"/>
    <w:rsid w:val="00142271"/>
    <w:rsid w:val="0015257B"/>
    <w:rsid w:val="001546C7"/>
    <w:rsid w:val="00164F48"/>
    <w:rsid w:val="00167BA4"/>
    <w:rsid w:val="0017072D"/>
    <w:rsid w:val="00174481"/>
    <w:rsid w:val="00176FB0"/>
    <w:rsid w:val="001778E5"/>
    <w:rsid w:val="001801E8"/>
    <w:rsid w:val="0018091D"/>
    <w:rsid w:val="00184591"/>
    <w:rsid w:val="00184C17"/>
    <w:rsid w:val="00191690"/>
    <w:rsid w:val="00197026"/>
    <w:rsid w:val="001B08FB"/>
    <w:rsid w:val="001B3B39"/>
    <w:rsid w:val="001D1B42"/>
    <w:rsid w:val="001D635C"/>
    <w:rsid w:val="00202588"/>
    <w:rsid w:val="00214C44"/>
    <w:rsid w:val="00217BD9"/>
    <w:rsid w:val="002409CD"/>
    <w:rsid w:val="00261EEC"/>
    <w:rsid w:val="002647C5"/>
    <w:rsid w:val="00293BA1"/>
    <w:rsid w:val="00297BE1"/>
    <w:rsid w:val="002A3279"/>
    <w:rsid w:val="002A3CDB"/>
    <w:rsid w:val="002B0D4F"/>
    <w:rsid w:val="002B2BEB"/>
    <w:rsid w:val="002B3B48"/>
    <w:rsid w:val="002B4F8A"/>
    <w:rsid w:val="002B6312"/>
    <w:rsid w:val="002C4529"/>
    <w:rsid w:val="002E6014"/>
    <w:rsid w:val="002F1507"/>
    <w:rsid w:val="00312B42"/>
    <w:rsid w:val="0031603C"/>
    <w:rsid w:val="0032233E"/>
    <w:rsid w:val="00323135"/>
    <w:rsid w:val="0035650C"/>
    <w:rsid w:val="00361C09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EEF"/>
    <w:rsid w:val="00407154"/>
    <w:rsid w:val="00407D83"/>
    <w:rsid w:val="004120D8"/>
    <w:rsid w:val="00413C5E"/>
    <w:rsid w:val="00415218"/>
    <w:rsid w:val="0044025F"/>
    <w:rsid w:val="00442298"/>
    <w:rsid w:val="00445D4B"/>
    <w:rsid w:val="00456280"/>
    <w:rsid w:val="00463B4A"/>
    <w:rsid w:val="00477DF8"/>
    <w:rsid w:val="004801B4"/>
    <w:rsid w:val="004934D2"/>
    <w:rsid w:val="004959E9"/>
    <w:rsid w:val="00495F33"/>
    <w:rsid w:val="00501DAE"/>
    <w:rsid w:val="00510155"/>
    <w:rsid w:val="00510211"/>
    <w:rsid w:val="00511EDE"/>
    <w:rsid w:val="00532472"/>
    <w:rsid w:val="00552495"/>
    <w:rsid w:val="0055650B"/>
    <w:rsid w:val="00583484"/>
    <w:rsid w:val="005A297F"/>
    <w:rsid w:val="005B2048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8629E"/>
    <w:rsid w:val="006963B9"/>
    <w:rsid w:val="006B3C97"/>
    <w:rsid w:val="006E00BE"/>
    <w:rsid w:val="006E322D"/>
    <w:rsid w:val="00707961"/>
    <w:rsid w:val="0073183D"/>
    <w:rsid w:val="00731F1D"/>
    <w:rsid w:val="00732BD5"/>
    <w:rsid w:val="00734784"/>
    <w:rsid w:val="007744B7"/>
    <w:rsid w:val="00777867"/>
    <w:rsid w:val="007809EF"/>
    <w:rsid w:val="00784C66"/>
    <w:rsid w:val="007A5E1A"/>
    <w:rsid w:val="007B12F2"/>
    <w:rsid w:val="007B53A8"/>
    <w:rsid w:val="007C20E0"/>
    <w:rsid w:val="007D4EA8"/>
    <w:rsid w:val="007D6D99"/>
    <w:rsid w:val="007F7F21"/>
    <w:rsid w:val="00804EAB"/>
    <w:rsid w:val="00806B11"/>
    <w:rsid w:val="00806D0C"/>
    <w:rsid w:val="00812871"/>
    <w:rsid w:val="00814A5D"/>
    <w:rsid w:val="008311C1"/>
    <w:rsid w:val="00833EAD"/>
    <w:rsid w:val="00834C7A"/>
    <w:rsid w:val="00837EA1"/>
    <w:rsid w:val="0084412E"/>
    <w:rsid w:val="00861640"/>
    <w:rsid w:val="00862A64"/>
    <w:rsid w:val="00881AF8"/>
    <w:rsid w:val="00882EDF"/>
    <w:rsid w:val="00886A31"/>
    <w:rsid w:val="00891E02"/>
    <w:rsid w:val="008A2411"/>
    <w:rsid w:val="008B49F4"/>
    <w:rsid w:val="008C70C0"/>
    <w:rsid w:val="008E0A7D"/>
    <w:rsid w:val="00907DC7"/>
    <w:rsid w:val="009125D0"/>
    <w:rsid w:val="00916F1D"/>
    <w:rsid w:val="00930EE9"/>
    <w:rsid w:val="0093126B"/>
    <w:rsid w:val="0093302F"/>
    <w:rsid w:val="00936DBC"/>
    <w:rsid w:val="009458D0"/>
    <w:rsid w:val="009829D4"/>
    <w:rsid w:val="00991348"/>
    <w:rsid w:val="009943F3"/>
    <w:rsid w:val="00995659"/>
    <w:rsid w:val="00997FA4"/>
    <w:rsid w:val="009A3426"/>
    <w:rsid w:val="009A773C"/>
    <w:rsid w:val="009B43A4"/>
    <w:rsid w:val="009C3AFD"/>
    <w:rsid w:val="009E2B7E"/>
    <w:rsid w:val="009E6BA3"/>
    <w:rsid w:val="009F737E"/>
    <w:rsid w:val="00A03B26"/>
    <w:rsid w:val="00A17E49"/>
    <w:rsid w:val="00A20F5D"/>
    <w:rsid w:val="00A22FAE"/>
    <w:rsid w:val="00A2563B"/>
    <w:rsid w:val="00A33A04"/>
    <w:rsid w:val="00A35B55"/>
    <w:rsid w:val="00A408D9"/>
    <w:rsid w:val="00A62A00"/>
    <w:rsid w:val="00A76FD0"/>
    <w:rsid w:val="00A8421A"/>
    <w:rsid w:val="00AA5C9F"/>
    <w:rsid w:val="00AA7653"/>
    <w:rsid w:val="00AA7EF1"/>
    <w:rsid w:val="00AB5095"/>
    <w:rsid w:val="00AC63C8"/>
    <w:rsid w:val="00AD21C0"/>
    <w:rsid w:val="00AD2F23"/>
    <w:rsid w:val="00AD4308"/>
    <w:rsid w:val="00AE2984"/>
    <w:rsid w:val="00AE6CE2"/>
    <w:rsid w:val="00B0018B"/>
    <w:rsid w:val="00B0494E"/>
    <w:rsid w:val="00B16C58"/>
    <w:rsid w:val="00B17F87"/>
    <w:rsid w:val="00B449D6"/>
    <w:rsid w:val="00B528CC"/>
    <w:rsid w:val="00B5604A"/>
    <w:rsid w:val="00B82C4C"/>
    <w:rsid w:val="00B90EEB"/>
    <w:rsid w:val="00BA679A"/>
    <w:rsid w:val="00BB063F"/>
    <w:rsid w:val="00BB3BA0"/>
    <w:rsid w:val="00BC0814"/>
    <w:rsid w:val="00BC58C9"/>
    <w:rsid w:val="00BC6E9D"/>
    <w:rsid w:val="00BE56E3"/>
    <w:rsid w:val="00BE6A90"/>
    <w:rsid w:val="00C16E15"/>
    <w:rsid w:val="00C51393"/>
    <w:rsid w:val="00C72CAD"/>
    <w:rsid w:val="00C814FE"/>
    <w:rsid w:val="00C92628"/>
    <w:rsid w:val="00C94F9D"/>
    <w:rsid w:val="00CA5247"/>
    <w:rsid w:val="00CA6DE0"/>
    <w:rsid w:val="00CC2E2F"/>
    <w:rsid w:val="00CF1F88"/>
    <w:rsid w:val="00D11A9D"/>
    <w:rsid w:val="00D163C5"/>
    <w:rsid w:val="00D20BF9"/>
    <w:rsid w:val="00D23EEC"/>
    <w:rsid w:val="00D37D24"/>
    <w:rsid w:val="00D53F75"/>
    <w:rsid w:val="00D564D3"/>
    <w:rsid w:val="00D6302F"/>
    <w:rsid w:val="00D74BCB"/>
    <w:rsid w:val="00D8006E"/>
    <w:rsid w:val="00D90A26"/>
    <w:rsid w:val="00DD29A7"/>
    <w:rsid w:val="00DD495D"/>
    <w:rsid w:val="00DE2AE3"/>
    <w:rsid w:val="00DE630B"/>
    <w:rsid w:val="00E00373"/>
    <w:rsid w:val="00E11B56"/>
    <w:rsid w:val="00E14116"/>
    <w:rsid w:val="00E14CF4"/>
    <w:rsid w:val="00E30FB2"/>
    <w:rsid w:val="00E34F13"/>
    <w:rsid w:val="00E5242F"/>
    <w:rsid w:val="00E5337B"/>
    <w:rsid w:val="00E56153"/>
    <w:rsid w:val="00E6105D"/>
    <w:rsid w:val="00E77133"/>
    <w:rsid w:val="00E91BD6"/>
    <w:rsid w:val="00E9777F"/>
    <w:rsid w:val="00EA03F7"/>
    <w:rsid w:val="00EB385F"/>
    <w:rsid w:val="00EE1070"/>
    <w:rsid w:val="00EF3194"/>
    <w:rsid w:val="00EF7189"/>
    <w:rsid w:val="00EF718E"/>
    <w:rsid w:val="00F110E0"/>
    <w:rsid w:val="00F278AF"/>
    <w:rsid w:val="00F324DE"/>
    <w:rsid w:val="00F42D28"/>
    <w:rsid w:val="00F5456E"/>
    <w:rsid w:val="00F573A1"/>
    <w:rsid w:val="00F67575"/>
    <w:rsid w:val="00F722BE"/>
    <w:rsid w:val="00F737AF"/>
    <w:rsid w:val="00F90810"/>
    <w:rsid w:val="00FB11E6"/>
    <w:rsid w:val="00FC4126"/>
    <w:rsid w:val="00FC63EA"/>
    <w:rsid w:val="00FD28CC"/>
    <w:rsid w:val="00FD67ED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F1"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EB38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38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85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B38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F1"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EB38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38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85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B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elp.github.com/articles/using-pull-reques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86B08-6704-4ED9-BB8B-BF5FE6C6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Brady, Joseph</dc:creator>
  <cp:lastModifiedBy>Benson-Hartman, Mary</cp:lastModifiedBy>
  <cp:revision>5</cp:revision>
  <dcterms:created xsi:type="dcterms:W3CDTF">2018-07-13T13:19:00Z</dcterms:created>
  <dcterms:modified xsi:type="dcterms:W3CDTF">2018-07-13T18:21:00Z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
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6DF1D443" w14:textId="7F0922C6" w:rsidR="00F67575" w:rsidRDefault="00634C79" w:rsidP="0014639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1C87FA39" w14:textId="77777777" w:rsidR="00146395" w:rsidRPr="00634C79" w:rsidRDefault="00146395" w:rsidP="00146395">
      <w:pPr>
        <w:rPr>
          <w:rFonts w:ascii="Arial" w:eastAsia="MS Mincho" w:hAnsi="Arial" w:cs="Arial"/>
          <w:color w:val="888B8D"/>
          <w:sz w:val="56"/>
          <w:szCs w:val="56"/>
        </w:rPr>
      </w:pPr>
    </w:p>
    <w:p w14:paraId="4DD967D6" w14:textId="77777777" w:rsidR="00146395" w:rsidRDefault="00146395" w:rsidP="00146395">
      <w:pPr>
        <w:pStyle w:val="Heading1"/>
      </w:pPr>
      <w:bookmarkStart w:id="1" w:name="install-docker-on-ubuntu"/>
      <w:r>
        <w:t>Install Docker on Ubuntu</w:t>
      </w:r>
    </w:p>
    <w:bookmarkEnd w:id="1"/>
    <w:p w14:paraId="287164D2" w14:textId="77777777" w:rsidR="00146395" w:rsidRDefault="00146395" w:rsidP="00146395">
      <w:r>
        <w:t>We will install Docker on Ubuntu 16.04</w:t>
      </w:r>
    </w:p>
    <w:p w14:paraId="21358B3B" w14:textId="77777777" w:rsidR="00146395" w:rsidRDefault="00146395" w:rsidP="00146395">
      <w:pPr>
        <w:pStyle w:val="Heading2"/>
      </w:pPr>
      <w:bookmarkStart w:id="2" w:name="step-1-install-some-prereqs-and-remove-o"/>
      <w:r>
        <w:t>Step 1: Install some prereqs and remove old versions</w:t>
      </w:r>
    </w:p>
    <w:bookmarkEnd w:id="2"/>
    <w:p w14:paraId="1E2B2017" w14:textId="77777777" w:rsidR="00146395" w:rsidRDefault="00146395" w:rsidP="00146395">
      <w:r>
        <w:t>We will install a few prereqs here. Also we will remove older versions of docker, such as "docker", "docker-engine", and "docker.io"</w:t>
      </w:r>
    </w:p>
    <w:p w14:paraId="777ADB08" w14:textId="77777777" w:rsidR="00146395" w:rsidRDefault="00146395" w:rsidP="00146395">
      <w:pPr>
        <w:pStyle w:val="SourceCode"/>
      </w:pPr>
      <w:r>
        <w:rPr>
          <w:rStyle w:val="KeywordTok"/>
        </w:rPr>
        <w:t>sudo</w:t>
      </w:r>
      <w:r>
        <w:rPr>
          <w:rStyle w:val="NormalTok"/>
        </w:rPr>
        <w:t xml:space="preserve"> apt-get install curl</w:t>
      </w:r>
      <w:r>
        <w:br/>
      </w:r>
      <w:r>
        <w:rPr>
          <w:rStyle w:val="KeywordTok"/>
        </w:rPr>
        <w:t>sudo</w:t>
      </w:r>
      <w:r>
        <w:rPr>
          <w:rStyle w:val="NormalTok"/>
        </w:rPr>
        <w:t xml:space="preserve"> apt-get remove docker docker-engine docker.io</w:t>
      </w:r>
    </w:p>
    <w:p w14:paraId="3F31C974" w14:textId="77777777" w:rsidR="00146395" w:rsidRDefault="00146395" w:rsidP="00146395">
      <w:pPr>
        <w:pStyle w:val="Heading2"/>
      </w:pPr>
      <w:bookmarkStart w:id="3" w:name="step-2-get-the-gpg-key-and-add-the-repos"/>
      <w:r>
        <w:t>Step 2: Get the GPG key and add the repository</w:t>
      </w:r>
    </w:p>
    <w:bookmarkEnd w:id="3"/>
    <w:p w14:paraId="740A313E" w14:textId="77777777" w:rsidR="00146395" w:rsidRDefault="00146395" w:rsidP="00146395">
      <w:pPr>
        <w:pStyle w:val="SourceCode"/>
      </w:pPr>
      <w:r>
        <w:rPr>
          <w:rStyle w:val="KeywordTok"/>
        </w:rPr>
        <w:t>curl</w:t>
      </w:r>
      <w:r>
        <w:rPr>
          <w:rStyle w:val="NormalTok"/>
        </w:rPr>
        <w:t xml:space="preserve"> -fsSL https://download.docker.com/linux/ubuntu/gpg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KeywordTok"/>
        </w:rPr>
        <w:t>sudo</w:t>
      </w:r>
      <w:r>
        <w:rPr>
          <w:rStyle w:val="NormalTok"/>
        </w:rPr>
        <w:t xml:space="preserve"> apt-key add -</w:t>
      </w:r>
      <w:r>
        <w:br/>
      </w:r>
      <w:r>
        <w:rPr>
          <w:rStyle w:val="KeywordTok"/>
        </w:rPr>
        <w:t>sudo</w:t>
      </w:r>
      <w:r>
        <w:rPr>
          <w:rStyle w:val="NormalTok"/>
        </w:rPr>
        <w:t xml:space="preserve"> add-apt-repository </w:t>
      </w:r>
      <w:r>
        <w:rPr>
          <w:rStyle w:val="StringTok"/>
        </w:rPr>
        <w:t xml:space="preserve">"deb [arch=amd64] https://download.docker.com/linux/ubuntu </w:t>
      </w:r>
      <w:r>
        <w:rPr>
          <w:rStyle w:val="OtherTok"/>
        </w:rPr>
        <w:t>$(</w:t>
      </w:r>
      <w:r>
        <w:rPr>
          <w:rStyle w:val="KeywordTok"/>
        </w:rPr>
        <w:t>lsb_release</w:t>
      </w:r>
      <w:r>
        <w:rPr>
          <w:rStyle w:val="NormalTok"/>
        </w:rPr>
        <w:t xml:space="preserve"> -cs</w:t>
      </w:r>
      <w:r>
        <w:rPr>
          <w:rStyle w:val="OtherTok"/>
        </w:rPr>
        <w:t>)</w:t>
      </w:r>
      <w:r>
        <w:rPr>
          <w:rStyle w:val="StringTok"/>
        </w:rPr>
        <w:t xml:space="preserve"> stable"</w:t>
      </w:r>
    </w:p>
    <w:p w14:paraId="46100A04" w14:textId="77777777" w:rsidR="00146395" w:rsidRDefault="00146395" w:rsidP="00146395">
      <w:r>
        <w:t>Now let's do an update</w:t>
      </w:r>
    </w:p>
    <w:p w14:paraId="705D03E8" w14:textId="77777777" w:rsidR="00146395" w:rsidRDefault="00146395" w:rsidP="00146395">
      <w:pPr>
        <w:pStyle w:val="SourceCode"/>
      </w:pPr>
      <w:r>
        <w:rPr>
          <w:rStyle w:val="KeywordTok"/>
        </w:rPr>
        <w:t>sudo</w:t>
      </w:r>
      <w:r>
        <w:rPr>
          <w:rStyle w:val="NormalTok"/>
        </w:rPr>
        <w:t xml:space="preserve"> apt-get update</w:t>
      </w:r>
    </w:p>
    <w:p w14:paraId="3B6BCDEC" w14:textId="77777777" w:rsidR="00146395" w:rsidRDefault="00146395" w:rsidP="00146395">
      <w:pPr>
        <w:pStyle w:val="Heading2"/>
      </w:pPr>
      <w:bookmarkStart w:id="4" w:name="step-3-install-docker"/>
      <w:r>
        <w:t>Step 3: Install Docker</w:t>
      </w:r>
    </w:p>
    <w:bookmarkEnd w:id="4"/>
    <w:p w14:paraId="31C7AD47" w14:textId="77777777" w:rsidR="00146395" w:rsidRDefault="00146395" w:rsidP="00146395">
      <w:pPr>
        <w:pStyle w:val="SourceCode"/>
      </w:pPr>
      <w:r>
        <w:rPr>
          <w:rStyle w:val="KeywordTok"/>
        </w:rPr>
        <w:t>sudo</w:t>
      </w:r>
      <w:r>
        <w:rPr>
          <w:rStyle w:val="NormalTok"/>
        </w:rPr>
        <w:t xml:space="preserve"> apt-get install -y docker-ce</w:t>
      </w:r>
    </w:p>
    <w:p w14:paraId="544F4EC3" w14:textId="77777777" w:rsidR="00146395" w:rsidRDefault="00146395" w:rsidP="00146395">
      <w:r>
        <w:t>This should install docker.</w:t>
      </w:r>
    </w:p>
    <w:p w14:paraId="018D841B" w14:textId="77777777" w:rsidR="00146395" w:rsidRDefault="00146395" w:rsidP="00146395">
      <w:pPr>
        <w:pStyle w:val="Heading2"/>
      </w:pPr>
      <w:bookmarkStart w:id="5" w:name="step-4-verify-docker-is-running"/>
      <w:r>
        <w:t>Step 4: Verify Docker is running</w:t>
      </w:r>
    </w:p>
    <w:bookmarkEnd w:id="5"/>
    <w:p w14:paraId="2D11BD8D" w14:textId="77777777" w:rsidR="00146395" w:rsidRDefault="00146395" w:rsidP="00146395">
      <w:pPr>
        <w:pStyle w:val="SourceCode"/>
      </w:pPr>
      <w:r>
        <w:rPr>
          <w:rStyle w:val="KeywordTok"/>
        </w:rPr>
        <w:t>sudo</w:t>
      </w:r>
      <w:r>
        <w:rPr>
          <w:rStyle w:val="NormalTok"/>
        </w:rPr>
        <w:t xml:space="preserve"> systemctl status docker</w:t>
      </w:r>
    </w:p>
    <w:p w14:paraId="1CA1977A" w14:textId="77777777" w:rsidR="00146395" w:rsidRDefault="00146395" w:rsidP="00146395">
      <w:r>
        <w:t>The output should be as follows:</w:t>
      </w:r>
    </w:p>
    <w:p w14:paraId="7E3CECB6" w14:textId="77777777" w:rsidR="00146395" w:rsidRDefault="00146395" w:rsidP="00146395">
      <w:pPr>
        <w:pStyle w:val="SourceCode"/>
      </w:pPr>
      <w:r>
        <w:rPr>
          <w:rStyle w:val="VerbatimChar"/>
        </w:rPr>
        <w:t>● docker.service - Docker Application Container Engine</w:t>
      </w:r>
      <w:r>
        <w:br/>
      </w:r>
      <w:r>
        <w:rPr>
          <w:rStyle w:val="VerbatimChar"/>
        </w:rPr>
        <w:t xml:space="preserve">   Loaded: loaded (/lib/systemd/system/docker.service; enabled; vendor preset: enabled)</w:t>
      </w:r>
      <w:r>
        <w:br/>
      </w:r>
      <w:r>
        <w:rPr>
          <w:rStyle w:val="VerbatimChar"/>
        </w:rPr>
        <w:t xml:space="preserve">   Active: active (running) since Fri 2018-05-18 00:45:54 UTC; 10s ago</w:t>
      </w:r>
      <w:r>
        <w:br/>
      </w:r>
      <w:r>
        <w:rPr>
          <w:rStyle w:val="VerbatimChar"/>
        </w:rPr>
        <w:t xml:space="preserve">     Docs: https://docs.docker.com</w:t>
      </w:r>
      <w:r>
        <w:br/>
      </w:r>
      <w:r>
        <w:rPr>
          <w:rStyle w:val="VerbatimChar"/>
        </w:rPr>
        <w:t xml:space="preserve"> Main PID: 31400 (dockerd)</w:t>
      </w:r>
      <w:r>
        <w:br/>
      </w:r>
      <w:r>
        <w:rPr>
          <w:rStyle w:val="VerbatimChar"/>
        </w:rPr>
        <w:t xml:space="preserve">   CGroup: /system.slice/docker.service</w:t>
      </w:r>
      <w:r>
        <w:br/>
      </w:r>
      <w:r>
        <w:rPr>
          <w:rStyle w:val="VerbatimChar"/>
        </w:rPr>
        <w:t xml:space="preserve">           ├─31400 /usr/bin/dockerd -H fd://</w:t>
      </w:r>
      <w:r>
        <w:br/>
      </w:r>
      <w:r>
        <w:rPr>
          <w:rStyle w:val="VerbatimChar"/>
        </w:rPr>
        <w:t xml:space="preserve">           └─31408 docker-containerd --config /var/run/docker/containerd/containerd.toml</w:t>
      </w:r>
    </w:p>
    <w:p w14:paraId="0251EBF5" w14:textId="77777777" w:rsidR="00146395" w:rsidRDefault="00146395" w:rsidP="00146395">
      <w:pPr>
        <w:pStyle w:val="Heading2"/>
      </w:pPr>
      <w:bookmarkStart w:id="6" w:name="step-5-make-a-user-group-for-docker"/>
      <w:r>
        <w:lastRenderedPageBreak/>
        <w:t>Step 5: Make a user group for Docker</w:t>
      </w:r>
    </w:p>
    <w:bookmarkEnd w:id="6"/>
    <w:p w14:paraId="1BD5CC2E" w14:textId="77777777" w:rsidR="00146395" w:rsidRDefault="00146395" w:rsidP="00146395">
      <w:r>
        <w:t>We don't want to have to run docker as root every time using sudo. So let's create new group called docker, and we will add user ubuntu to that group.</w:t>
      </w:r>
    </w:p>
    <w:p w14:paraId="7406C0B3" w14:textId="77777777" w:rsidR="00146395" w:rsidRDefault="00146395" w:rsidP="00146395">
      <w:pPr>
        <w:pStyle w:val="SourceCode"/>
      </w:pPr>
      <w:r>
        <w:rPr>
          <w:rStyle w:val="KeywordTok"/>
        </w:rPr>
        <w:t>sudo</w:t>
      </w:r>
      <w:r>
        <w:rPr>
          <w:rStyle w:val="NormalTok"/>
        </w:rPr>
        <w:t xml:space="preserve"> groupadd docker</w:t>
      </w:r>
      <w:r>
        <w:br/>
      </w:r>
      <w:r>
        <w:rPr>
          <w:rStyle w:val="KeywordTok"/>
        </w:rPr>
        <w:t>sudo</w:t>
      </w:r>
      <w:r>
        <w:rPr>
          <w:rStyle w:val="NormalTok"/>
        </w:rPr>
        <w:t xml:space="preserve"> usermod -aG docker </w:t>
      </w:r>
      <w:r>
        <w:rPr>
          <w:rStyle w:val="OtherTok"/>
        </w:rPr>
        <w:t>$USER</w:t>
      </w:r>
    </w:p>
    <w:p w14:paraId="421B8884" w14:textId="77777777" w:rsidR="00146395" w:rsidRDefault="00146395" w:rsidP="00146395">
      <w:r>
        <w:t>Go ahead and log out and log back in again.</w:t>
      </w:r>
    </w:p>
    <w:p w14:paraId="3551029A" w14:textId="77777777" w:rsidR="00146395" w:rsidRDefault="00146395" w:rsidP="00146395">
      <w:pPr>
        <w:pStyle w:val="Heading2"/>
      </w:pPr>
      <w:bookmarkStart w:id="7" w:name="step-5-run-hello-world-container"/>
      <w:r>
        <w:t>Step 5: Run Hello world container</w:t>
      </w:r>
    </w:p>
    <w:bookmarkEnd w:id="7"/>
    <w:p w14:paraId="7FDD8ED4" w14:textId="77777777" w:rsidR="00146395" w:rsidRDefault="00146395" w:rsidP="00146395">
      <w:r>
        <w:t>Run the following hello world container</w:t>
      </w:r>
    </w:p>
    <w:p w14:paraId="71BD66C1" w14:textId="77777777" w:rsidR="00146395" w:rsidRDefault="00146395" w:rsidP="00146395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run hello-world</w:t>
      </w:r>
    </w:p>
    <w:p w14:paraId="0A1BF12E" w14:textId="77777777" w:rsidR="00146395" w:rsidRDefault="00146395" w:rsidP="00146395">
      <w:pPr>
        <w:pStyle w:val="SourceCode"/>
      </w:pPr>
      <w:r>
        <w:rPr>
          <w:rStyle w:val="VerbatimChar"/>
        </w:rPr>
        <w:t>Unable to find image 'hello-world:latest' locally</w:t>
      </w:r>
      <w:r>
        <w:br/>
      </w:r>
      <w:r>
        <w:rPr>
          <w:rStyle w:val="VerbatimChar"/>
        </w:rPr>
        <w:t>latest: Pulling from library/hello-world</w:t>
      </w:r>
      <w:r>
        <w:br/>
      </w:r>
      <w:r>
        <w:rPr>
          <w:rStyle w:val="VerbatimChar"/>
        </w:rPr>
        <w:t>9bb5a5d4561a: Pull complete</w:t>
      </w:r>
      <w:r>
        <w:br/>
      </w:r>
      <w:r>
        <w:rPr>
          <w:rStyle w:val="VerbatimChar"/>
        </w:rPr>
        <w:t>Digest: sha256:f5233545e43561214ca4891fd1157e1c3c563316ed8e237750d59bde73361e77</w:t>
      </w:r>
      <w:r>
        <w:br/>
      </w:r>
      <w:r>
        <w:rPr>
          <w:rStyle w:val="VerbatimChar"/>
        </w:rPr>
        <w:t>Status: Downloaded newer image for hello-world:latest</w:t>
      </w:r>
      <w:r>
        <w:br/>
      </w:r>
      <w:r>
        <w:br/>
      </w:r>
      <w:r>
        <w:rPr>
          <w:rStyle w:val="VerbatimChar"/>
        </w:rPr>
        <w:t>Hello from Docker!</w:t>
      </w:r>
      <w:r>
        <w:br/>
      </w:r>
      <w:r>
        <w:rPr>
          <w:rStyle w:val="VerbatimChar"/>
        </w:rPr>
        <w:t>This message shows that your installation appears to be working correctly.</w:t>
      </w:r>
    </w:p>
    <w:p w14:paraId="6D0016F3" w14:textId="77777777" w:rsidR="00146395" w:rsidRDefault="00146395" w:rsidP="00146395">
      <w:r>
        <w:t>Seems to be going ok. Let's see what images that got.</w:t>
      </w:r>
    </w:p>
    <w:p w14:paraId="377D4CAF" w14:textId="77777777" w:rsidR="00146395" w:rsidRDefault="00146395" w:rsidP="00146395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images</w:t>
      </w:r>
    </w:p>
    <w:p w14:paraId="5CF39855" w14:textId="77777777" w:rsidR="00146395" w:rsidRDefault="00146395" w:rsidP="00146395">
      <w:pPr>
        <w:pStyle w:val="SourceCode"/>
      </w:pPr>
      <w:r>
        <w:rPr>
          <w:rStyle w:val="VerbatimChar"/>
        </w:rPr>
        <w:t>REPOSITORY          TAG                 IMAGE ID            CREATED             SIZE</w:t>
      </w:r>
      <w:r>
        <w:br/>
      </w:r>
      <w:r>
        <w:rPr>
          <w:rStyle w:val="VerbatimChar"/>
        </w:rPr>
        <w:t>hello-world         latest              e38bc07ac18e        5 weeks ago         1.85kB</w:t>
      </w:r>
    </w:p>
    <w:p w14:paraId="0827EF04" w14:textId="77777777" w:rsidR="00146395" w:rsidRDefault="00146395" w:rsidP="00146395">
      <w:r>
        <w:t>Looks like things are working!</w:t>
      </w:r>
    </w:p>
    <w:p w14:paraId="16D249F0" w14:textId="33840135" w:rsidR="00511EDE" w:rsidRPr="00634C79" w:rsidRDefault="00511EDE" w:rsidP="00F414C5">
      <w:pPr>
        <w:spacing w:after="0" w:line="240" w:lineRule="auto"/>
        <w:rPr>
          <w:rFonts w:ascii="Arial" w:hAnsi="Arial" w:cs="Arial"/>
        </w:rPr>
      </w:pPr>
      <w:bookmarkStart w:id="8" w:name="_GoBack"/>
      <w:bookmarkEnd w:id="8"/>
    </w:p>
    <w:sectPr w:rsidR="00511EDE" w:rsidRPr="00634C7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71847" w14:textId="77777777" w:rsidR="0070188B" w:rsidRDefault="0070188B" w:rsidP="007C20E0">
      <w:pPr>
        <w:spacing w:after="0" w:line="240" w:lineRule="auto"/>
      </w:pPr>
      <w:r>
        <w:separator/>
      </w:r>
    </w:p>
  </w:endnote>
  <w:endnote w:type="continuationSeparator" w:id="0">
    <w:p w14:paraId="058D2BE4" w14:textId="77777777" w:rsidR="0070188B" w:rsidRDefault="0070188B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028E6460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22FDE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1AEFD" w14:textId="77777777" w:rsidR="0070188B" w:rsidRDefault="0070188B" w:rsidP="007C20E0">
      <w:pPr>
        <w:spacing w:after="0" w:line="240" w:lineRule="auto"/>
      </w:pPr>
      <w:r>
        <w:separator/>
      </w:r>
    </w:p>
  </w:footnote>
  <w:footnote w:type="continuationSeparator" w:id="0">
    <w:p w14:paraId="0427793B" w14:textId="77777777" w:rsidR="0070188B" w:rsidRDefault="0070188B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8"/>
  </w:num>
  <w:num w:numId="3">
    <w:abstractNumId w:val="35"/>
  </w:num>
  <w:num w:numId="4">
    <w:abstractNumId w:val="30"/>
  </w:num>
  <w:num w:numId="5">
    <w:abstractNumId w:val="22"/>
  </w:num>
  <w:num w:numId="6">
    <w:abstractNumId w:val="5"/>
  </w:num>
  <w:num w:numId="7">
    <w:abstractNumId w:val="31"/>
  </w:num>
  <w:num w:numId="8">
    <w:abstractNumId w:val="23"/>
  </w:num>
  <w:num w:numId="9">
    <w:abstractNumId w:val="6"/>
  </w:num>
  <w:num w:numId="10">
    <w:abstractNumId w:val="33"/>
  </w:num>
  <w:num w:numId="11">
    <w:abstractNumId w:val="24"/>
  </w:num>
  <w:num w:numId="12">
    <w:abstractNumId w:val="34"/>
  </w:num>
  <w:num w:numId="13">
    <w:abstractNumId w:val="16"/>
  </w:num>
  <w:num w:numId="14">
    <w:abstractNumId w:val="4"/>
  </w:num>
  <w:num w:numId="15">
    <w:abstractNumId w:val="18"/>
  </w:num>
  <w:num w:numId="16">
    <w:abstractNumId w:val="25"/>
  </w:num>
  <w:num w:numId="17">
    <w:abstractNumId w:val="36"/>
  </w:num>
  <w:num w:numId="18">
    <w:abstractNumId w:val="32"/>
  </w:num>
  <w:num w:numId="19">
    <w:abstractNumId w:val="19"/>
  </w:num>
  <w:num w:numId="20">
    <w:abstractNumId w:val="38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7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1"/>
  </w:num>
  <w:num w:numId="27">
    <w:abstractNumId w:val="15"/>
  </w:num>
  <w:num w:numId="28">
    <w:abstractNumId w:val="28"/>
  </w:num>
  <w:num w:numId="29">
    <w:abstractNumId w:val="14"/>
  </w:num>
  <w:num w:numId="30">
    <w:abstractNumId w:val="13"/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7"/>
  </w:num>
  <w:num w:numId="34">
    <w:abstractNumId w:val="9"/>
  </w:num>
  <w:num w:numId="35">
    <w:abstractNumId w:val="3"/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0188B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737E"/>
    <w:rsid w:val="00A03B26"/>
    <w:rsid w:val="00A161D2"/>
    <w:rsid w:val="00A17E49"/>
    <w:rsid w:val="00A20F5D"/>
    <w:rsid w:val="00A22FAE"/>
    <w:rsid w:val="00A2563B"/>
    <w:rsid w:val="00A408D9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2FDE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9CBA64-DFFD-A94E-8C54-CF87B6EA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21</cp:revision>
  <dcterms:created xsi:type="dcterms:W3CDTF">2018-06-04T15:45:00Z</dcterms:created>
  <dcterms:modified xsi:type="dcterms:W3CDTF">2018-07-16T08:29:00Z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
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279C38A3" w14:textId="77777777" w:rsidR="008766E9" w:rsidRDefault="008766E9" w:rsidP="008766E9">
      <w:pPr>
        <w:pStyle w:val="Heading1"/>
      </w:pPr>
      <w:bookmarkStart w:id="1" w:name="openshift-lab-1.1"/>
      <w:r>
        <w:lastRenderedPageBreak/>
        <w:t># Openshift Lab 1.1:</w:t>
      </w:r>
    </w:p>
    <w:p w14:paraId="2F358ECC" w14:textId="77777777" w:rsidR="008766E9" w:rsidRDefault="008766E9" w:rsidP="008766E9">
      <w:pPr>
        <w:pStyle w:val="Heading2"/>
      </w:pPr>
      <w:bookmarkStart w:id="2" w:name="getting-started-with-openshift-online"/>
      <w:bookmarkEnd w:id="1"/>
      <w:r>
        <w:t>Getting started with Openshift Online</w:t>
      </w:r>
    </w:p>
    <w:p w14:paraId="34B3E9D3" w14:textId="77777777" w:rsidR="008766E9" w:rsidRDefault="008766E9" w:rsidP="008766E9">
      <w:pPr>
        <w:pStyle w:val="Heading3"/>
      </w:pPr>
      <w:bookmarkStart w:id="3" w:name="prerequisites"/>
      <w:bookmarkEnd w:id="2"/>
      <w:r>
        <w:t>Prerequisites</w:t>
      </w:r>
    </w:p>
    <w:bookmarkEnd w:id="3"/>
    <w:p w14:paraId="751E0297" w14:textId="77777777" w:rsidR="008766E9" w:rsidRDefault="008766E9" w:rsidP="008766E9">
      <w:pPr>
        <w:pStyle w:val="Compact"/>
        <w:numPr>
          <w:ilvl w:val="0"/>
          <w:numId w:val="44"/>
        </w:numPr>
      </w:pPr>
      <w:r>
        <w:t>A computer system with internet connectivity.</w:t>
      </w:r>
    </w:p>
    <w:p w14:paraId="1B564AE0" w14:textId="77777777" w:rsidR="008766E9" w:rsidRDefault="008766E9" w:rsidP="008766E9">
      <w:pPr>
        <w:pStyle w:val="Compact"/>
        <w:numPr>
          <w:ilvl w:val="0"/>
          <w:numId w:val="44"/>
        </w:numPr>
      </w:pPr>
      <w:r>
        <w:t>A Github account.</w:t>
      </w:r>
    </w:p>
    <w:p w14:paraId="58833C21" w14:textId="77777777" w:rsidR="008766E9" w:rsidRDefault="008766E9" w:rsidP="008766E9">
      <w:pPr>
        <w:pStyle w:val="Compact"/>
        <w:numPr>
          <w:ilvl w:val="0"/>
          <w:numId w:val="44"/>
        </w:numPr>
      </w:pPr>
      <w:r>
        <w:t>Download Git software as described in Step 1.</w:t>
      </w:r>
    </w:p>
    <w:p w14:paraId="3DA6A624" w14:textId="77777777" w:rsidR="008766E9" w:rsidRDefault="008766E9" w:rsidP="008766E9">
      <w:pPr>
        <w:pStyle w:val="Heading3"/>
      </w:pPr>
      <w:bookmarkStart w:id="4" w:name="topics-to-cover"/>
      <w:r>
        <w:t>Topics to Cover</w:t>
      </w:r>
    </w:p>
    <w:bookmarkEnd w:id="4"/>
    <w:p w14:paraId="3D4078FD" w14:textId="77777777" w:rsidR="008766E9" w:rsidRDefault="008766E9" w:rsidP="008766E9">
      <w:pPr>
        <w:pStyle w:val="Compact"/>
        <w:numPr>
          <w:ilvl w:val="0"/>
          <w:numId w:val="44"/>
        </w:numPr>
      </w:pPr>
      <w:r>
        <w:t>Installing Git software</w:t>
      </w:r>
    </w:p>
    <w:p w14:paraId="6D6E4771" w14:textId="77777777" w:rsidR="008766E9" w:rsidRDefault="008766E9" w:rsidP="008766E9">
      <w:pPr>
        <w:pStyle w:val="Compact"/>
        <w:numPr>
          <w:ilvl w:val="0"/>
          <w:numId w:val="44"/>
        </w:numPr>
      </w:pPr>
      <w:r>
        <w:t>Sign up for Openshift Online starter plan</w:t>
      </w:r>
    </w:p>
    <w:p w14:paraId="3AB7A978" w14:textId="77777777" w:rsidR="008766E9" w:rsidRDefault="008766E9" w:rsidP="008766E9">
      <w:pPr>
        <w:pStyle w:val="Compact"/>
        <w:numPr>
          <w:ilvl w:val="0"/>
          <w:numId w:val="44"/>
        </w:numPr>
      </w:pPr>
      <w:r>
        <w:t>Get familiar with the Openshift website</w:t>
      </w:r>
    </w:p>
    <w:p w14:paraId="32ED3E55" w14:textId="77777777" w:rsidR="008766E9" w:rsidRDefault="008766E9" w:rsidP="008766E9">
      <w:pPr>
        <w:pStyle w:val="Heading3"/>
      </w:pPr>
      <w:bookmarkStart w:id="5" w:name="step-1---installing-git-software-if-you-"/>
      <w:r>
        <w:t>Step 1 - Installing Git Software (if you do not have it already)</w:t>
      </w:r>
    </w:p>
    <w:bookmarkEnd w:id="5"/>
    <w:p w14:paraId="527CFF45" w14:textId="77777777" w:rsidR="008766E9" w:rsidRDefault="008766E9" w:rsidP="008766E9">
      <w:pPr>
        <w:pStyle w:val="Compact"/>
        <w:numPr>
          <w:ilvl w:val="0"/>
          <w:numId w:val="44"/>
        </w:numPr>
      </w:pPr>
      <w:r>
        <w:t>Most Linux computers have Git installed, but it can be installed from your package manager.</w:t>
      </w:r>
    </w:p>
    <w:p w14:paraId="2059E358" w14:textId="77777777" w:rsidR="008766E9" w:rsidRDefault="008766E9" w:rsidP="008766E9">
      <w:pPr>
        <w:pStyle w:val="Compact"/>
        <w:numPr>
          <w:ilvl w:val="0"/>
          <w:numId w:val="44"/>
        </w:numPr>
      </w:pPr>
      <w:r>
        <w:t>For MAC, Git is included in the Apple development tools or it can be downloaded.</w:t>
      </w:r>
    </w:p>
    <w:p w14:paraId="33736250" w14:textId="77777777" w:rsidR="008766E9" w:rsidRDefault="008766E9" w:rsidP="008766E9">
      <w:pPr>
        <w:pStyle w:val="Compact"/>
        <w:numPr>
          <w:ilvl w:val="0"/>
          <w:numId w:val="44"/>
        </w:numPr>
      </w:pPr>
      <w:r>
        <w:t>For Windows, download Git from the website.</w:t>
      </w:r>
    </w:p>
    <w:p w14:paraId="6C8F6B81" w14:textId="77777777" w:rsidR="008766E9" w:rsidRDefault="008766E9" w:rsidP="008766E9">
      <w:pPr>
        <w:pStyle w:val="Compact"/>
        <w:numPr>
          <w:ilvl w:val="0"/>
          <w:numId w:val="44"/>
        </w:numPr>
      </w:pPr>
      <w:r>
        <w:t>The download website for Git is: https://git-scm.com/downloads .</w:t>
      </w:r>
    </w:p>
    <w:p w14:paraId="551C28E6" w14:textId="77777777" w:rsidR="008766E9" w:rsidRDefault="008766E9" w:rsidP="008766E9">
      <w:pPr>
        <w:pStyle w:val="Compact"/>
        <w:numPr>
          <w:ilvl w:val="0"/>
          <w:numId w:val="44"/>
        </w:numPr>
      </w:pPr>
      <w:r>
        <w:t>After downloading the Git software, follow the installation prompts.</w:t>
      </w:r>
    </w:p>
    <w:p w14:paraId="3459F545" w14:textId="77777777" w:rsidR="008766E9" w:rsidRDefault="008766E9" w:rsidP="008766E9">
      <w:pPr>
        <w:pStyle w:val="Compact"/>
        <w:numPr>
          <w:ilvl w:val="0"/>
          <w:numId w:val="44"/>
        </w:numPr>
      </w:pPr>
      <w:r>
        <w:t>If using firewall software, make sure it is configured to allow Git to access the internet.</w:t>
      </w:r>
    </w:p>
    <w:p w14:paraId="7A231940" w14:textId="77777777" w:rsidR="008766E9" w:rsidRDefault="008766E9" w:rsidP="008766E9">
      <w:pPr>
        <w:pStyle w:val="Compact"/>
        <w:numPr>
          <w:ilvl w:val="0"/>
          <w:numId w:val="44"/>
        </w:numPr>
      </w:pPr>
      <w:r>
        <w:t>The name of the terminal on Windows is Git Bash. If you cannot locate the Git Bash software after installing, type "Git Bash" into the Windows search bar.</w:t>
      </w:r>
    </w:p>
    <w:p w14:paraId="5164A899" w14:textId="77777777" w:rsidR="00E14F0E" w:rsidRDefault="00E14F0E" w:rsidP="008766E9">
      <w:pPr>
        <w:pStyle w:val="Compact"/>
        <w:rPr>
          <w:rtl/>
          <w:lang w:bidi="fa-IR"/>
        </w:rPr>
      </w:pPr>
    </w:p>
    <w:p w14:paraId="4801F866" w14:textId="405BA22A" w:rsidR="00E14F0E" w:rsidRDefault="001A0436" w:rsidP="008766E9">
      <w:pPr>
        <w:pStyle w:val="Compact"/>
        <w:rPr>
          <w:rtl/>
          <w:lang w:bidi="fa-IR"/>
        </w:rPr>
      </w:pPr>
      <w:r>
        <w:rPr>
          <w:noProof/>
          <w:rtl/>
          <w:lang w:val="fa-IR" w:bidi="fa-IR"/>
        </w:rPr>
        <w:drawing>
          <wp:inline distT="0" distB="0" distL="0" distR="0" wp14:anchorId="1668EDF1" wp14:editId="378512D6">
            <wp:extent cx="2822331" cy="336436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ashwinstartmenu.png"/>
                    <pic:cNvPicPr/>
                  </pic:nvPicPr>
                  <pic:blipFill>
                    <a:blip r:embed="rId11">
                      <a:extLst>
                        <a:ext uri="{28A0092B-C50C-407E-A947-70E740481C1C}">
                          <a14:useLocalDpi xmlns:a14="http://schemas.microsoft.com/office/drawing/2010/main" val="0"/>
                        </a:ext>
                      </a:extLst>
                    </a:blip>
                    <a:stretch>
                      <a:fillRect/>
                    </a:stretch>
                  </pic:blipFill>
                  <pic:spPr>
                    <a:xfrm>
                      <a:off x="0" y="0"/>
                      <a:ext cx="2846244" cy="3392873"/>
                    </a:xfrm>
                    <a:prstGeom prst="rect">
                      <a:avLst/>
                    </a:prstGeom>
                  </pic:spPr>
                </pic:pic>
              </a:graphicData>
            </a:graphic>
          </wp:inline>
        </w:drawing>
      </w:r>
    </w:p>
    <w:p w14:paraId="07595139" w14:textId="77777777" w:rsidR="00E14F0E" w:rsidRDefault="00E14F0E" w:rsidP="008766E9">
      <w:pPr>
        <w:pStyle w:val="Compact"/>
        <w:rPr>
          <w:rtl/>
          <w:lang w:bidi="fa-IR"/>
        </w:rPr>
      </w:pPr>
    </w:p>
    <w:p w14:paraId="0988A7ED" w14:textId="77777777" w:rsidR="00E14F0E" w:rsidRDefault="00E14F0E" w:rsidP="008766E9">
      <w:pPr>
        <w:pStyle w:val="Compact"/>
        <w:rPr>
          <w:rtl/>
          <w:lang w:bidi="fa-IR"/>
        </w:rPr>
      </w:pPr>
    </w:p>
    <w:p w14:paraId="3DA555E9" w14:textId="77777777" w:rsidR="00E14F0E" w:rsidRDefault="00E14F0E" w:rsidP="008766E9">
      <w:pPr>
        <w:pStyle w:val="Compact"/>
        <w:rPr>
          <w:rtl/>
          <w:lang w:bidi="fa-IR"/>
        </w:rPr>
      </w:pPr>
    </w:p>
    <w:p w14:paraId="42E8EE14" w14:textId="77777777" w:rsidR="008766E9" w:rsidRDefault="008766E9" w:rsidP="008766E9">
      <w:pPr>
        <w:pStyle w:val="Heading3"/>
      </w:pPr>
      <w:bookmarkStart w:id="6" w:name="step-2---sign-up-for-openshift-online"/>
      <w:r>
        <w:t>Step 2 - Sign Up for Openshift Online</w:t>
      </w:r>
    </w:p>
    <w:bookmarkEnd w:id="6"/>
    <w:p w14:paraId="7D02424A" w14:textId="77777777" w:rsidR="008766E9" w:rsidRDefault="008766E9" w:rsidP="008766E9">
      <w:pPr>
        <w:pStyle w:val="Compact"/>
        <w:numPr>
          <w:ilvl w:val="0"/>
          <w:numId w:val="44"/>
        </w:numPr>
      </w:pPr>
      <w:r>
        <w:t>Navigate your web browser to: https://www.openshift.com .</w:t>
      </w:r>
    </w:p>
    <w:p w14:paraId="1427DCD9" w14:textId="1062AE0D" w:rsidR="008766E9" w:rsidRDefault="008766E9" w:rsidP="001A0436">
      <w:pPr>
        <w:pStyle w:val="Compact"/>
        <w:numPr>
          <w:ilvl w:val="0"/>
          <w:numId w:val="44"/>
        </w:numPr>
        <w:rPr>
          <w:rtl/>
        </w:rPr>
      </w:pPr>
      <w:r>
        <w:t>Click on the red "Get Started" Button as pictured.</w:t>
      </w:r>
    </w:p>
    <w:p w14:paraId="07306DCB" w14:textId="77777777" w:rsidR="001A0436" w:rsidRDefault="001A0436" w:rsidP="008766E9">
      <w:pPr>
        <w:pStyle w:val="Compact"/>
        <w:rPr>
          <w:rtl/>
        </w:rPr>
      </w:pPr>
    </w:p>
    <w:p w14:paraId="67F0B440" w14:textId="326230AE" w:rsidR="001A0436" w:rsidRDefault="001A0436" w:rsidP="008766E9">
      <w:pPr>
        <w:pStyle w:val="Compact"/>
        <w:rPr>
          <w:rtl/>
        </w:rPr>
      </w:pPr>
      <w:r>
        <w:rPr>
          <w:noProof/>
          <w:rtl/>
          <w:lang w:val="ar-SA"/>
        </w:rPr>
        <w:drawing>
          <wp:inline distT="0" distB="0" distL="0" distR="0" wp14:anchorId="7BF24A64" wp14:editId="30977053">
            <wp:extent cx="5943600" cy="3216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penshifthomep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216910"/>
                    </a:xfrm>
                    <a:prstGeom prst="rect">
                      <a:avLst/>
                    </a:prstGeom>
                  </pic:spPr>
                </pic:pic>
              </a:graphicData>
            </a:graphic>
          </wp:inline>
        </w:drawing>
      </w:r>
    </w:p>
    <w:p w14:paraId="4E3F30D8" w14:textId="77777777" w:rsidR="001A0436" w:rsidRDefault="001A0436" w:rsidP="008766E9">
      <w:pPr>
        <w:pStyle w:val="Compact"/>
      </w:pPr>
    </w:p>
    <w:p w14:paraId="58502C53" w14:textId="77777777" w:rsidR="008766E9" w:rsidRDefault="008766E9" w:rsidP="008766E9">
      <w:pPr>
        <w:pStyle w:val="Compact"/>
        <w:numPr>
          <w:ilvl w:val="0"/>
          <w:numId w:val="44"/>
        </w:numPr>
      </w:pPr>
      <w:r>
        <w:t>Click the red "Create a Free account button."</w:t>
      </w:r>
    </w:p>
    <w:p w14:paraId="16C14E89" w14:textId="77777777" w:rsidR="008766E9" w:rsidRDefault="008766E9" w:rsidP="008766E9">
      <w:pPr>
        <w:pStyle w:val="Compact"/>
        <w:numPr>
          <w:ilvl w:val="0"/>
          <w:numId w:val="44"/>
        </w:numPr>
      </w:pPr>
      <w:r>
        <w:t>On the next page, click the blue “Sign up” link on the left lower corner.</w:t>
      </w:r>
    </w:p>
    <w:p w14:paraId="1D0853CC" w14:textId="77777777" w:rsidR="001A0436" w:rsidRDefault="001A0436" w:rsidP="008766E9">
      <w:pPr>
        <w:pStyle w:val="Compact"/>
        <w:rPr>
          <w:rtl/>
        </w:rPr>
      </w:pPr>
    </w:p>
    <w:p w14:paraId="63836D55" w14:textId="0990F6B9" w:rsidR="001A0436" w:rsidRDefault="001A0436" w:rsidP="008766E9">
      <w:pPr>
        <w:pStyle w:val="Compact"/>
        <w:rPr>
          <w:rtl/>
        </w:rPr>
      </w:pPr>
      <w:r>
        <w:rPr>
          <w:noProof/>
          <w:rtl/>
          <w:lang w:val="ar-SA"/>
        </w:rPr>
        <w:drawing>
          <wp:inline distT="0" distB="0" distL="0" distR="0" wp14:anchorId="1955C6B7" wp14:editId="51A40073">
            <wp:extent cx="5943463" cy="2233246"/>
            <wp:effectExtent l="0" t="0" r="63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penshiftsignup.png"/>
                    <pic:cNvPicPr/>
                  </pic:nvPicPr>
                  <pic:blipFill>
                    <a:blip r:embed="rId13">
                      <a:extLst>
                        <a:ext uri="{28A0092B-C50C-407E-A947-70E740481C1C}">
                          <a14:useLocalDpi xmlns:a14="http://schemas.microsoft.com/office/drawing/2010/main" val="0"/>
                        </a:ext>
                      </a:extLst>
                    </a:blip>
                    <a:stretch>
                      <a:fillRect/>
                    </a:stretch>
                  </pic:blipFill>
                  <pic:spPr>
                    <a:xfrm>
                      <a:off x="0" y="0"/>
                      <a:ext cx="5972578" cy="2244186"/>
                    </a:xfrm>
                    <a:prstGeom prst="rect">
                      <a:avLst/>
                    </a:prstGeom>
                  </pic:spPr>
                </pic:pic>
              </a:graphicData>
            </a:graphic>
          </wp:inline>
        </w:drawing>
      </w:r>
    </w:p>
    <w:p w14:paraId="440646DF" w14:textId="77777777" w:rsidR="001A0436" w:rsidRDefault="001A0436" w:rsidP="008766E9">
      <w:pPr>
        <w:pStyle w:val="Compact"/>
        <w:rPr>
          <w:rtl/>
        </w:rPr>
      </w:pPr>
    </w:p>
    <w:p w14:paraId="3FD9AF8E" w14:textId="77777777" w:rsidR="001A0436" w:rsidRDefault="001A0436" w:rsidP="008766E9">
      <w:pPr>
        <w:pStyle w:val="Compact"/>
        <w:rPr>
          <w:rtl/>
        </w:rPr>
      </w:pPr>
    </w:p>
    <w:p w14:paraId="24A83176" w14:textId="77777777" w:rsidR="001A0436" w:rsidRDefault="001A0436" w:rsidP="008766E9">
      <w:pPr>
        <w:pStyle w:val="Compact"/>
        <w:rPr>
          <w:rtl/>
        </w:rPr>
      </w:pPr>
    </w:p>
    <w:p w14:paraId="637E48D1" w14:textId="77777777" w:rsidR="001A0436" w:rsidRDefault="001A0436" w:rsidP="008766E9">
      <w:pPr>
        <w:pStyle w:val="Compact"/>
        <w:rPr>
          <w:rtl/>
        </w:rPr>
      </w:pPr>
    </w:p>
    <w:p w14:paraId="7EBC68AB" w14:textId="77777777" w:rsidR="001A0436" w:rsidRDefault="001A0436" w:rsidP="008766E9">
      <w:pPr>
        <w:pStyle w:val="Compact"/>
      </w:pPr>
    </w:p>
    <w:p w14:paraId="2E1E2ED7" w14:textId="77777777" w:rsidR="008766E9" w:rsidRDefault="008766E9" w:rsidP="008766E9">
      <w:pPr>
        <w:pStyle w:val="Compact"/>
        <w:numPr>
          <w:ilvl w:val="0"/>
          <w:numId w:val="44"/>
        </w:numPr>
      </w:pPr>
      <w:r>
        <w:t>Sign up or sign in.</w:t>
      </w:r>
    </w:p>
    <w:p w14:paraId="56F7C0AD" w14:textId="77777777" w:rsidR="008766E9" w:rsidRDefault="008766E9" w:rsidP="008766E9">
      <w:pPr>
        <w:pStyle w:val="Compact"/>
        <w:numPr>
          <w:ilvl w:val="1"/>
          <w:numId w:val="44"/>
        </w:numPr>
      </w:pPr>
      <w:r>
        <w:t>If you have a Red Hat® account, you may use your Red Hat® user ID.</w:t>
      </w:r>
    </w:p>
    <w:p w14:paraId="79A78D21" w14:textId="77777777" w:rsidR="008766E9" w:rsidRDefault="008766E9" w:rsidP="008766E9">
      <w:pPr>
        <w:pStyle w:val="Compact"/>
        <w:numPr>
          <w:ilvl w:val="1"/>
          <w:numId w:val="44"/>
        </w:numPr>
      </w:pPr>
      <w:r>
        <w:t>You may login with your Github account by clicking the Github button at the bottom of the screen.</w:t>
      </w:r>
    </w:p>
    <w:p w14:paraId="1BB21F23" w14:textId="77777777" w:rsidR="001A0436" w:rsidRDefault="001A0436" w:rsidP="001A0436">
      <w:pPr>
        <w:pStyle w:val="Compact"/>
        <w:rPr>
          <w:rtl/>
        </w:rPr>
      </w:pPr>
    </w:p>
    <w:p w14:paraId="7FF55EA0" w14:textId="19B303D0" w:rsidR="001A0436" w:rsidRDefault="001A0436" w:rsidP="001A0436">
      <w:pPr>
        <w:pStyle w:val="Compact"/>
        <w:ind w:left="1200"/>
      </w:pPr>
      <w:r>
        <w:rPr>
          <w:noProof/>
          <w:rtl/>
          <w:lang w:val="ar-SA"/>
        </w:rPr>
        <w:drawing>
          <wp:inline distT="0" distB="0" distL="0" distR="0" wp14:anchorId="5FAE7ECF" wp14:editId="55A9B70A">
            <wp:extent cx="879231" cy="91120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14">
                      <a:extLst>
                        <a:ext uri="{28A0092B-C50C-407E-A947-70E740481C1C}">
                          <a14:useLocalDpi xmlns:a14="http://schemas.microsoft.com/office/drawing/2010/main" val="0"/>
                        </a:ext>
                      </a:extLst>
                    </a:blip>
                    <a:stretch>
                      <a:fillRect/>
                    </a:stretch>
                  </pic:blipFill>
                  <pic:spPr>
                    <a:xfrm>
                      <a:off x="0" y="0"/>
                      <a:ext cx="882382" cy="914468"/>
                    </a:xfrm>
                    <a:prstGeom prst="rect">
                      <a:avLst/>
                    </a:prstGeom>
                  </pic:spPr>
                </pic:pic>
              </a:graphicData>
            </a:graphic>
          </wp:inline>
        </w:drawing>
      </w:r>
    </w:p>
    <w:p w14:paraId="2BDE147D" w14:textId="77777777" w:rsidR="008766E9" w:rsidRDefault="008766E9" w:rsidP="008766E9">
      <w:pPr>
        <w:pStyle w:val="Compact"/>
        <w:numPr>
          <w:ilvl w:val="0"/>
          <w:numId w:val="43"/>
        </w:numPr>
      </w:pPr>
    </w:p>
    <w:p w14:paraId="01C4CFAA" w14:textId="77777777" w:rsidR="008766E9" w:rsidRDefault="008766E9" w:rsidP="008766E9">
      <w:pPr>
        <w:pStyle w:val="Compact"/>
        <w:numPr>
          <w:ilvl w:val="1"/>
          <w:numId w:val="44"/>
        </w:numPr>
      </w:pPr>
      <w:r>
        <w:t>Or you may click on the "Create one Now" button to create a Red Hat® account.</w:t>
      </w:r>
    </w:p>
    <w:p w14:paraId="765F4E79" w14:textId="77777777" w:rsidR="008766E9" w:rsidRDefault="008766E9" w:rsidP="008766E9">
      <w:pPr>
        <w:pStyle w:val="Compact"/>
        <w:numPr>
          <w:ilvl w:val="0"/>
          <w:numId w:val="44"/>
        </w:numPr>
      </w:pPr>
      <w:r>
        <w:t>Once you have signed up for an account, chose the free starter plan and it will take you to this page below. Click the blue button “Open Web Console."</w:t>
      </w:r>
    </w:p>
    <w:p w14:paraId="0015DFFC" w14:textId="77777777" w:rsidR="001A0436" w:rsidRDefault="001A0436" w:rsidP="008766E9">
      <w:pPr>
        <w:pStyle w:val="Compact"/>
        <w:rPr>
          <w:rtl/>
        </w:rPr>
      </w:pPr>
    </w:p>
    <w:p w14:paraId="74299CB7" w14:textId="77777777" w:rsidR="001A0436" w:rsidRDefault="001A0436" w:rsidP="008766E9">
      <w:pPr>
        <w:pStyle w:val="Compact"/>
        <w:rPr>
          <w:rtl/>
        </w:rPr>
      </w:pPr>
    </w:p>
    <w:p w14:paraId="06724B99" w14:textId="4260197B" w:rsidR="001A0436" w:rsidRDefault="001A0436" w:rsidP="008766E9">
      <w:pPr>
        <w:pStyle w:val="Compact"/>
        <w:rPr>
          <w:rtl/>
        </w:rPr>
      </w:pPr>
      <w:r>
        <w:rPr>
          <w:noProof/>
          <w:rtl/>
          <w:lang w:val="ar-SA"/>
        </w:rPr>
        <w:drawing>
          <wp:inline distT="0" distB="0" distL="0" distR="0" wp14:anchorId="7BBE6B88" wp14:editId="4AD4F0EA">
            <wp:extent cx="6477635" cy="2549769"/>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penwebconsole.png"/>
                    <pic:cNvPicPr/>
                  </pic:nvPicPr>
                  <pic:blipFill>
                    <a:blip r:embed="rId15">
                      <a:extLst>
                        <a:ext uri="{28A0092B-C50C-407E-A947-70E740481C1C}">
                          <a14:useLocalDpi xmlns:a14="http://schemas.microsoft.com/office/drawing/2010/main" val="0"/>
                        </a:ext>
                      </a:extLst>
                    </a:blip>
                    <a:stretch>
                      <a:fillRect/>
                    </a:stretch>
                  </pic:blipFill>
                  <pic:spPr>
                    <a:xfrm>
                      <a:off x="0" y="0"/>
                      <a:ext cx="6536382" cy="2572893"/>
                    </a:xfrm>
                    <a:prstGeom prst="rect">
                      <a:avLst/>
                    </a:prstGeom>
                  </pic:spPr>
                </pic:pic>
              </a:graphicData>
            </a:graphic>
          </wp:inline>
        </w:drawing>
      </w:r>
    </w:p>
    <w:p w14:paraId="6A1C353C" w14:textId="77777777" w:rsidR="001A0436" w:rsidRDefault="001A0436" w:rsidP="008766E9">
      <w:pPr>
        <w:pStyle w:val="Compact"/>
        <w:rPr>
          <w:rtl/>
        </w:rPr>
      </w:pPr>
    </w:p>
    <w:p w14:paraId="6530A7A2" w14:textId="77777777" w:rsidR="001A0436" w:rsidRDefault="001A0436" w:rsidP="008766E9">
      <w:pPr>
        <w:pStyle w:val="Compact"/>
        <w:rPr>
          <w:rtl/>
        </w:rPr>
      </w:pPr>
    </w:p>
    <w:p w14:paraId="169BDAE7" w14:textId="77777777" w:rsidR="001A0436" w:rsidRDefault="001A0436" w:rsidP="008766E9">
      <w:pPr>
        <w:pStyle w:val="Compact"/>
        <w:rPr>
          <w:rtl/>
        </w:rPr>
      </w:pPr>
    </w:p>
    <w:p w14:paraId="57181C5A" w14:textId="77777777" w:rsidR="001A0436" w:rsidRDefault="001A0436" w:rsidP="008766E9">
      <w:pPr>
        <w:pStyle w:val="Compact"/>
      </w:pPr>
    </w:p>
    <w:p w14:paraId="125776E7" w14:textId="77777777" w:rsidR="008766E9" w:rsidRDefault="008766E9" w:rsidP="008766E9">
      <w:pPr>
        <w:pStyle w:val="Heading3"/>
      </w:pPr>
      <w:bookmarkStart w:id="7" w:name="step-3---review-the-openshift-online-web"/>
      <w:r>
        <w:t>Step 3 - Review the Openshift Online Website</w:t>
      </w:r>
    </w:p>
    <w:bookmarkEnd w:id="7"/>
    <w:p w14:paraId="40793503" w14:textId="77777777" w:rsidR="008766E9" w:rsidRDefault="008766E9" w:rsidP="008766E9">
      <w:pPr>
        <w:pStyle w:val="Compact"/>
        <w:numPr>
          <w:ilvl w:val="0"/>
          <w:numId w:val="44"/>
        </w:numPr>
      </w:pPr>
      <w:r>
        <w:t>Once you click the blue button as above, it will show you the web console.</w:t>
      </w:r>
    </w:p>
    <w:p w14:paraId="04F39DAB" w14:textId="77777777" w:rsidR="008766E9" w:rsidRDefault="008766E9" w:rsidP="008766E9">
      <w:pPr>
        <w:pStyle w:val="Compact"/>
        <w:rPr>
          <w:rtl/>
        </w:rPr>
      </w:pPr>
    </w:p>
    <w:p w14:paraId="462EBB13" w14:textId="77777777" w:rsidR="001A0436" w:rsidRDefault="001A0436" w:rsidP="008766E9">
      <w:pPr>
        <w:pStyle w:val="Compact"/>
        <w:rPr>
          <w:rtl/>
        </w:rPr>
      </w:pPr>
    </w:p>
    <w:p w14:paraId="09CBA771" w14:textId="77777777" w:rsidR="001A0436" w:rsidRDefault="001A0436" w:rsidP="008766E9">
      <w:pPr>
        <w:pStyle w:val="Compact"/>
        <w:rPr>
          <w:rtl/>
        </w:rPr>
      </w:pPr>
    </w:p>
    <w:p w14:paraId="64E33DDD" w14:textId="370016F9" w:rsidR="001A0436" w:rsidRDefault="001A0436" w:rsidP="008766E9">
      <w:pPr>
        <w:pStyle w:val="Compact"/>
        <w:rPr>
          <w:rtl/>
        </w:rPr>
      </w:pPr>
      <w:r>
        <w:rPr>
          <w:noProof/>
          <w:rtl/>
          <w:lang w:val="ar-SA"/>
        </w:rPr>
        <w:lastRenderedPageBreak/>
        <w:drawing>
          <wp:inline distT="0" distB="0" distL="0" distR="0" wp14:anchorId="197E17BD" wp14:editId="492FDC32">
            <wp:extent cx="5943600" cy="29571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olevie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957195"/>
                    </a:xfrm>
                    <a:prstGeom prst="rect">
                      <a:avLst/>
                    </a:prstGeom>
                  </pic:spPr>
                </pic:pic>
              </a:graphicData>
            </a:graphic>
          </wp:inline>
        </w:drawing>
      </w:r>
    </w:p>
    <w:p w14:paraId="7CC940BE" w14:textId="77777777" w:rsidR="001A0436" w:rsidRDefault="001A0436" w:rsidP="008766E9">
      <w:pPr>
        <w:pStyle w:val="Compact"/>
        <w:rPr>
          <w:rtl/>
        </w:rPr>
      </w:pPr>
    </w:p>
    <w:p w14:paraId="4FC5A3B8" w14:textId="77777777" w:rsidR="001A0436" w:rsidRDefault="001A0436" w:rsidP="008766E9">
      <w:pPr>
        <w:pStyle w:val="Compact"/>
        <w:rPr>
          <w:rtl/>
        </w:rPr>
      </w:pPr>
    </w:p>
    <w:p w14:paraId="6C26BCDB" w14:textId="77777777" w:rsidR="001A0436" w:rsidRDefault="001A0436" w:rsidP="008766E9">
      <w:pPr>
        <w:pStyle w:val="Compact"/>
        <w:rPr>
          <w:rtl/>
        </w:rPr>
      </w:pPr>
    </w:p>
    <w:p w14:paraId="0DFF3FB1" w14:textId="77777777" w:rsidR="001A0436" w:rsidRDefault="001A0436" w:rsidP="008766E9">
      <w:pPr>
        <w:pStyle w:val="Compact"/>
      </w:pPr>
    </w:p>
    <w:p w14:paraId="10F459FA" w14:textId="77777777" w:rsidR="008766E9" w:rsidRDefault="008766E9" w:rsidP="008766E9">
      <w:pPr>
        <w:pStyle w:val="Compact"/>
        <w:numPr>
          <w:ilvl w:val="0"/>
          <w:numId w:val="44"/>
        </w:numPr>
      </w:pPr>
      <w:r>
        <w:t>Familiarize yourself with the web console by clicking the “Take Home Page Tour” button on the upper right corner. This will introduce you to some of the parts of the web page.</w:t>
      </w:r>
    </w:p>
    <w:p w14:paraId="092C8FC9" w14:textId="77777777" w:rsidR="008766E9" w:rsidRDefault="008766E9" w:rsidP="008766E9">
      <w:pPr>
        <w:pStyle w:val="Compact"/>
        <w:rPr>
          <w:rtl/>
        </w:rPr>
      </w:pPr>
    </w:p>
    <w:p w14:paraId="2CF7C0E4" w14:textId="77777777" w:rsidR="001A0436" w:rsidRDefault="001A0436" w:rsidP="008766E9">
      <w:pPr>
        <w:pStyle w:val="Compact"/>
        <w:rPr>
          <w:rtl/>
        </w:rPr>
      </w:pPr>
    </w:p>
    <w:p w14:paraId="37AFC6D7" w14:textId="2CBDC237" w:rsidR="001A0436" w:rsidRDefault="001A0436" w:rsidP="008766E9">
      <w:pPr>
        <w:pStyle w:val="Compact"/>
        <w:rPr>
          <w:rtl/>
        </w:rPr>
      </w:pPr>
      <w:r>
        <w:rPr>
          <w:noProof/>
          <w:rtl/>
          <w:lang w:val="ar-SA"/>
        </w:rPr>
        <w:drawing>
          <wp:inline distT="0" distB="0" distL="0" distR="0" wp14:anchorId="06D08AC8" wp14:editId="1312330A">
            <wp:extent cx="4064000" cy="2679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kehomepgtour.png"/>
                    <pic:cNvPicPr/>
                  </pic:nvPicPr>
                  <pic:blipFill>
                    <a:blip r:embed="rId17">
                      <a:extLst>
                        <a:ext uri="{28A0092B-C50C-407E-A947-70E740481C1C}">
                          <a14:useLocalDpi xmlns:a14="http://schemas.microsoft.com/office/drawing/2010/main" val="0"/>
                        </a:ext>
                      </a:extLst>
                    </a:blip>
                    <a:stretch>
                      <a:fillRect/>
                    </a:stretch>
                  </pic:blipFill>
                  <pic:spPr>
                    <a:xfrm>
                      <a:off x="0" y="0"/>
                      <a:ext cx="4064000" cy="2679700"/>
                    </a:xfrm>
                    <a:prstGeom prst="rect">
                      <a:avLst/>
                    </a:prstGeom>
                  </pic:spPr>
                </pic:pic>
              </a:graphicData>
            </a:graphic>
          </wp:inline>
        </w:drawing>
      </w:r>
    </w:p>
    <w:p w14:paraId="6D6C020A" w14:textId="77777777" w:rsidR="001A0436" w:rsidRDefault="001A0436" w:rsidP="008766E9">
      <w:pPr>
        <w:pStyle w:val="Compact"/>
        <w:rPr>
          <w:rtl/>
        </w:rPr>
      </w:pPr>
    </w:p>
    <w:p w14:paraId="639734F7" w14:textId="77777777" w:rsidR="001A0436" w:rsidRDefault="001A0436" w:rsidP="008766E9">
      <w:pPr>
        <w:pStyle w:val="Compact"/>
        <w:rPr>
          <w:rtl/>
        </w:rPr>
      </w:pPr>
    </w:p>
    <w:p w14:paraId="3AD7C0F9" w14:textId="77777777" w:rsidR="001A0436" w:rsidRDefault="001A0436" w:rsidP="008766E9">
      <w:pPr>
        <w:pStyle w:val="Compact"/>
        <w:rPr>
          <w:rtl/>
        </w:rPr>
      </w:pPr>
    </w:p>
    <w:p w14:paraId="0212D0C0" w14:textId="77777777" w:rsidR="001A0436" w:rsidRDefault="001A0436" w:rsidP="008766E9">
      <w:pPr>
        <w:pStyle w:val="Compact"/>
      </w:pPr>
    </w:p>
    <w:p w14:paraId="1DF69B7E" w14:textId="391E3C11" w:rsidR="008766E9" w:rsidRDefault="008766E9" w:rsidP="001A0436">
      <w:pPr>
        <w:numPr>
          <w:ilvl w:val="0"/>
          <w:numId w:val="44"/>
        </w:numPr>
        <w:spacing w:before="180" w:after="180" w:line="240" w:lineRule="auto"/>
        <w:rPr>
          <w:rtl/>
        </w:rPr>
      </w:pPr>
      <w:r>
        <w:lastRenderedPageBreak/>
        <w:t>Click on the blue documentation link.</w:t>
      </w:r>
    </w:p>
    <w:p w14:paraId="30B89B37" w14:textId="77777777" w:rsidR="001A0436" w:rsidRDefault="001A0436" w:rsidP="001A0436">
      <w:pPr>
        <w:pStyle w:val="Compact"/>
        <w:rPr>
          <w:rtl/>
        </w:rPr>
      </w:pPr>
    </w:p>
    <w:p w14:paraId="3527573C" w14:textId="63FE00E1" w:rsidR="001A0436" w:rsidRDefault="001A0436" w:rsidP="001A0436">
      <w:pPr>
        <w:pStyle w:val="Compact"/>
        <w:rPr>
          <w:rtl/>
        </w:rPr>
      </w:pPr>
      <w:r>
        <w:rPr>
          <w:noProof/>
          <w:rtl/>
          <w:lang w:val="ar-SA"/>
        </w:rPr>
        <w:drawing>
          <wp:inline distT="0" distB="0" distL="0" distR="0" wp14:anchorId="227492C7" wp14:editId="58A7BC54">
            <wp:extent cx="4064000" cy="267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cumentationarrow.png"/>
                    <pic:cNvPicPr/>
                  </pic:nvPicPr>
                  <pic:blipFill>
                    <a:blip r:embed="rId18">
                      <a:extLst>
                        <a:ext uri="{28A0092B-C50C-407E-A947-70E740481C1C}">
                          <a14:useLocalDpi xmlns:a14="http://schemas.microsoft.com/office/drawing/2010/main" val="0"/>
                        </a:ext>
                      </a:extLst>
                    </a:blip>
                    <a:stretch>
                      <a:fillRect/>
                    </a:stretch>
                  </pic:blipFill>
                  <pic:spPr>
                    <a:xfrm>
                      <a:off x="0" y="0"/>
                      <a:ext cx="4064000" cy="2679700"/>
                    </a:xfrm>
                    <a:prstGeom prst="rect">
                      <a:avLst/>
                    </a:prstGeom>
                  </pic:spPr>
                </pic:pic>
              </a:graphicData>
            </a:graphic>
          </wp:inline>
        </w:drawing>
      </w:r>
    </w:p>
    <w:p w14:paraId="414A72DC" w14:textId="77777777" w:rsidR="001A0436" w:rsidRDefault="001A0436" w:rsidP="001A0436">
      <w:pPr>
        <w:pStyle w:val="Compact"/>
        <w:rPr>
          <w:rtl/>
        </w:rPr>
      </w:pPr>
    </w:p>
    <w:p w14:paraId="7F77C474" w14:textId="77777777" w:rsidR="001A0436" w:rsidRDefault="001A0436" w:rsidP="001A0436">
      <w:pPr>
        <w:pStyle w:val="Compact"/>
      </w:pPr>
    </w:p>
    <w:p w14:paraId="18B804B2" w14:textId="77777777" w:rsidR="008766E9" w:rsidRDefault="008766E9" w:rsidP="008766E9">
      <w:pPr>
        <w:pStyle w:val="Compact"/>
        <w:numPr>
          <w:ilvl w:val="0"/>
          <w:numId w:val="44"/>
        </w:numPr>
      </w:pPr>
      <w:r>
        <w:t>The link to the documentation page is: https://docs.openshift.com/online/welcome/index.html .</w:t>
      </w:r>
    </w:p>
    <w:p w14:paraId="6698E4EC" w14:textId="77777777" w:rsidR="008766E9" w:rsidRDefault="008766E9" w:rsidP="008766E9">
      <w:pPr>
        <w:numPr>
          <w:ilvl w:val="0"/>
          <w:numId w:val="44"/>
        </w:numPr>
        <w:spacing w:before="180" w:after="180" w:line="240" w:lineRule="auto"/>
      </w:pPr>
      <w:r>
        <w:t>Click on the link on the page that says: Check out a walkthrough on creating your first app.</w:t>
      </w:r>
    </w:p>
    <w:p w14:paraId="12931DC9" w14:textId="77777777" w:rsidR="008766E9" w:rsidRDefault="008766E9" w:rsidP="008766E9">
      <w:pPr>
        <w:pStyle w:val="Compact"/>
        <w:numPr>
          <w:ilvl w:val="0"/>
          <w:numId w:val="44"/>
        </w:numPr>
      </w:pPr>
      <w:r>
        <w:t>Click on the link that says basic walkthrough and it will take you to this page: https://docs.openshift.com/online/getting_started/basic_walkthrough.html#getting-started-basic-walkthrough .</w:t>
      </w:r>
    </w:p>
    <w:p w14:paraId="30EA58A6" w14:textId="77777777" w:rsidR="008766E9" w:rsidRDefault="008766E9" w:rsidP="008766E9">
      <w:pPr>
        <w:numPr>
          <w:ilvl w:val="0"/>
          <w:numId w:val="44"/>
        </w:numPr>
        <w:spacing w:before="180" w:after="180" w:line="240" w:lineRule="auto"/>
      </w:pPr>
      <w:r>
        <w:t>Bookmark the link to use as a reference for the next lab.</w:t>
      </w:r>
    </w:p>
    <w:p w14:paraId="22D6D9C1" w14:textId="77777777" w:rsidR="00F6292A" w:rsidRPr="00F6292A" w:rsidRDefault="00F6292A" w:rsidP="00F6292A"/>
    <w:sectPr w:rsidR="00F6292A" w:rsidRPr="00F6292A">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21B68" w14:textId="77777777" w:rsidR="00886B91" w:rsidRDefault="00886B91" w:rsidP="007C20E0">
      <w:pPr>
        <w:spacing w:after="0" w:line="240" w:lineRule="auto"/>
      </w:pPr>
      <w:r>
        <w:separator/>
      </w:r>
    </w:p>
  </w:endnote>
  <w:endnote w:type="continuationSeparator" w:id="0">
    <w:p w14:paraId="3F064FD1" w14:textId="77777777" w:rsidR="00886B91" w:rsidRDefault="00886B91"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03CE8" w14:textId="77777777" w:rsidR="00896CDF" w:rsidRDefault="00896C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56ED6168"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896CDF">
              <w:rPr>
                <w:b/>
                <w:bCs/>
                <w:sz w:val="24"/>
                <w:szCs w:val="24"/>
              </w:rPr>
              <w:t xml:space="preserve"> 6</w:t>
            </w:r>
            <w:bookmarkStart w:id="8" w:name="_GoBack"/>
            <w:bookmarkEnd w:id="8"/>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77ABD" w14:textId="77777777" w:rsidR="00896CDF" w:rsidRDefault="00896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5B226" w14:textId="77777777" w:rsidR="00886B91" w:rsidRDefault="00886B91" w:rsidP="007C20E0">
      <w:pPr>
        <w:spacing w:after="0" w:line="240" w:lineRule="auto"/>
      </w:pPr>
      <w:r>
        <w:separator/>
      </w:r>
    </w:p>
  </w:footnote>
  <w:footnote w:type="continuationSeparator" w:id="0">
    <w:p w14:paraId="079A22CA" w14:textId="77777777" w:rsidR="00886B91" w:rsidRDefault="00886B91"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95B95" w14:textId="77777777" w:rsidR="00896CDF" w:rsidRDefault="00896C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97D7A" w14:textId="77777777" w:rsidR="00896CDF" w:rsidRDefault="00896C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1859C9"/>
    <w:multiLevelType w:val="multilevel"/>
    <w:tmpl w:val="41C2088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84C9C65"/>
    <w:multiLevelType w:val="multilevel"/>
    <w:tmpl w:val="CCF0D1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6222842"/>
    <w:multiLevelType w:val="multilevel"/>
    <w:tmpl w:val="52505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5909091"/>
    <w:multiLevelType w:val="multilevel"/>
    <w:tmpl w:val="89E805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16948A0"/>
    <w:multiLevelType w:val="hybridMultilevel"/>
    <w:tmpl w:val="C9BE3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18F7B27"/>
    <w:multiLevelType w:val="hybridMultilevel"/>
    <w:tmpl w:val="B5ECA506"/>
    <w:lvl w:ilvl="0" w:tplc="53F0AD14">
      <w:start w:val="1"/>
      <w:numFmt w:val="bullet"/>
      <w:lvlText w:val="•"/>
      <w:lvlJc w:val="left"/>
      <w:pPr>
        <w:tabs>
          <w:tab w:val="num" w:pos="720"/>
        </w:tabs>
        <w:ind w:left="720" w:hanging="360"/>
      </w:pPr>
      <w:rPr>
        <w:rFonts w:ascii="Arial" w:hAnsi="Arial" w:hint="default"/>
      </w:rPr>
    </w:lvl>
    <w:lvl w:ilvl="1" w:tplc="61E40170" w:tentative="1">
      <w:start w:val="1"/>
      <w:numFmt w:val="bullet"/>
      <w:lvlText w:val="•"/>
      <w:lvlJc w:val="left"/>
      <w:pPr>
        <w:tabs>
          <w:tab w:val="num" w:pos="1440"/>
        </w:tabs>
        <w:ind w:left="1440" w:hanging="360"/>
      </w:pPr>
      <w:rPr>
        <w:rFonts w:ascii="Arial" w:hAnsi="Arial" w:hint="default"/>
      </w:rPr>
    </w:lvl>
    <w:lvl w:ilvl="2" w:tplc="9F8EA72E">
      <w:numFmt w:val="bullet"/>
      <w:lvlText w:val="​"/>
      <w:lvlJc w:val="left"/>
      <w:pPr>
        <w:tabs>
          <w:tab w:val="num" w:pos="2160"/>
        </w:tabs>
        <w:ind w:left="2160" w:hanging="360"/>
      </w:pPr>
      <w:rPr>
        <w:rFonts w:ascii="Arial" w:hAnsi="Arial" w:hint="default"/>
      </w:rPr>
    </w:lvl>
    <w:lvl w:ilvl="3" w:tplc="0AC472AC" w:tentative="1">
      <w:start w:val="1"/>
      <w:numFmt w:val="bullet"/>
      <w:lvlText w:val="•"/>
      <w:lvlJc w:val="left"/>
      <w:pPr>
        <w:tabs>
          <w:tab w:val="num" w:pos="2880"/>
        </w:tabs>
        <w:ind w:left="2880" w:hanging="360"/>
      </w:pPr>
      <w:rPr>
        <w:rFonts w:ascii="Arial" w:hAnsi="Arial" w:hint="default"/>
      </w:rPr>
    </w:lvl>
    <w:lvl w:ilvl="4" w:tplc="BE3ECDC6" w:tentative="1">
      <w:start w:val="1"/>
      <w:numFmt w:val="bullet"/>
      <w:lvlText w:val="•"/>
      <w:lvlJc w:val="left"/>
      <w:pPr>
        <w:tabs>
          <w:tab w:val="num" w:pos="3600"/>
        </w:tabs>
        <w:ind w:left="3600" w:hanging="360"/>
      </w:pPr>
      <w:rPr>
        <w:rFonts w:ascii="Arial" w:hAnsi="Arial" w:hint="default"/>
      </w:rPr>
    </w:lvl>
    <w:lvl w:ilvl="5" w:tplc="D5604E14" w:tentative="1">
      <w:start w:val="1"/>
      <w:numFmt w:val="bullet"/>
      <w:lvlText w:val="•"/>
      <w:lvlJc w:val="left"/>
      <w:pPr>
        <w:tabs>
          <w:tab w:val="num" w:pos="4320"/>
        </w:tabs>
        <w:ind w:left="4320" w:hanging="360"/>
      </w:pPr>
      <w:rPr>
        <w:rFonts w:ascii="Arial" w:hAnsi="Arial" w:hint="default"/>
      </w:rPr>
    </w:lvl>
    <w:lvl w:ilvl="6" w:tplc="BC06A5EE" w:tentative="1">
      <w:start w:val="1"/>
      <w:numFmt w:val="bullet"/>
      <w:lvlText w:val="•"/>
      <w:lvlJc w:val="left"/>
      <w:pPr>
        <w:tabs>
          <w:tab w:val="num" w:pos="5040"/>
        </w:tabs>
        <w:ind w:left="5040" w:hanging="360"/>
      </w:pPr>
      <w:rPr>
        <w:rFonts w:ascii="Arial" w:hAnsi="Arial" w:hint="default"/>
      </w:rPr>
    </w:lvl>
    <w:lvl w:ilvl="7" w:tplc="42E23CF8" w:tentative="1">
      <w:start w:val="1"/>
      <w:numFmt w:val="bullet"/>
      <w:lvlText w:val="•"/>
      <w:lvlJc w:val="left"/>
      <w:pPr>
        <w:tabs>
          <w:tab w:val="num" w:pos="5760"/>
        </w:tabs>
        <w:ind w:left="5760" w:hanging="360"/>
      </w:pPr>
      <w:rPr>
        <w:rFonts w:ascii="Arial" w:hAnsi="Arial" w:hint="default"/>
      </w:rPr>
    </w:lvl>
    <w:lvl w:ilvl="8" w:tplc="5274B44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4060428"/>
    <w:multiLevelType w:val="hybridMultilevel"/>
    <w:tmpl w:val="4F46A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C73E9B"/>
    <w:multiLevelType w:val="hybridMultilevel"/>
    <w:tmpl w:val="09D0DD3C"/>
    <w:lvl w:ilvl="0" w:tplc="61D6DB3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A87893"/>
    <w:multiLevelType w:val="hybridMultilevel"/>
    <w:tmpl w:val="9716AF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FA1E3C"/>
    <w:multiLevelType w:val="hybridMultilevel"/>
    <w:tmpl w:val="F65243E0"/>
    <w:lvl w:ilvl="0" w:tplc="A1386AD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E420EE"/>
    <w:multiLevelType w:val="hybridMultilevel"/>
    <w:tmpl w:val="FD544482"/>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0A883266"/>
    <w:multiLevelType w:val="hybridMultilevel"/>
    <w:tmpl w:val="3CD62AB0"/>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0DF750F"/>
    <w:multiLevelType w:val="hybridMultilevel"/>
    <w:tmpl w:val="8C341A5A"/>
    <w:lvl w:ilvl="0" w:tplc="F93E658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AA0BFF"/>
    <w:multiLevelType w:val="hybridMultilevel"/>
    <w:tmpl w:val="EA0442F8"/>
    <w:lvl w:ilvl="0" w:tplc="B852C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6C2963"/>
    <w:multiLevelType w:val="hybridMultilevel"/>
    <w:tmpl w:val="FF5271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91A300C"/>
    <w:multiLevelType w:val="hybridMultilevel"/>
    <w:tmpl w:val="CEAE7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171D81"/>
    <w:multiLevelType w:val="hybridMultilevel"/>
    <w:tmpl w:val="65E8DD4A"/>
    <w:lvl w:ilvl="0" w:tplc="B45829F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D65447"/>
    <w:multiLevelType w:val="hybridMultilevel"/>
    <w:tmpl w:val="DFAA2206"/>
    <w:lvl w:ilvl="0" w:tplc="C8AC1398">
      <w:start w:val="1"/>
      <w:numFmt w:val="bullet"/>
      <w:lvlText w:val=""/>
      <w:lvlJc w:val="left"/>
      <w:pPr>
        <w:tabs>
          <w:tab w:val="num" w:pos="720"/>
        </w:tabs>
        <w:ind w:left="720" w:hanging="360"/>
      </w:pPr>
      <w:rPr>
        <w:rFonts w:ascii="Wingdings" w:hAnsi="Wingdings" w:hint="default"/>
      </w:rPr>
    </w:lvl>
    <w:lvl w:ilvl="1" w:tplc="1F52D58A" w:tentative="1">
      <w:start w:val="1"/>
      <w:numFmt w:val="bullet"/>
      <w:lvlText w:val=""/>
      <w:lvlJc w:val="left"/>
      <w:pPr>
        <w:tabs>
          <w:tab w:val="num" w:pos="1440"/>
        </w:tabs>
        <w:ind w:left="1440" w:hanging="360"/>
      </w:pPr>
      <w:rPr>
        <w:rFonts w:ascii="Wingdings" w:hAnsi="Wingdings" w:hint="default"/>
      </w:rPr>
    </w:lvl>
    <w:lvl w:ilvl="2" w:tplc="A35696EE" w:tentative="1">
      <w:start w:val="1"/>
      <w:numFmt w:val="bullet"/>
      <w:lvlText w:val=""/>
      <w:lvlJc w:val="left"/>
      <w:pPr>
        <w:tabs>
          <w:tab w:val="num" w:pos="2160"/>
        </w:tabs>
        <w:ind w:left="2160" w:hanging="360"/>
      </w:pPr>
      <w:rPr>
        <w:rFonts w:ascii="Wingdings" w:hAnsi="Wingdings" w:hint="default"/>
      </w:rPr>
    </w:lvl>
    <w:lvl w:ilvl="3" w:tplc="A4802C24" w:tentative="1">
      <w:start w:val="1"/>
      <w:numFmt w:val="bullet"/>
      <w:lvlText w:val=""/>
      <w:lvlJc w:val="left"/>
      <w:pPr>
        <w:tabs>
          <w:tab w:val="num" w:pos="2880"/>
        </w:tabs>
        <w:ind w:left="2880" w:hanging="360"/>
      </w:pPr>
      <w:rPr>
        <w:rFonts w:ascii="Wingdings" w:hAnsi="Wingdings" w:hint="default"/>
      </w:rPr>
    </w:lvl>
    <w:lvl w:ilvl="4" w:tplc="E17605C0" w:tentative="1">
      <w:start w:val="1"/>
      <w:numFmt w:val="bullet"/>
      <w:lvlText w:val=""/>
      <w:lvlJc w:val="left"/>
      <w:pPr>
        <w:tabs>
          <w:tab w:val="num" w:pos="3600"/>
        </w:tabs>
        <w:ind w:left="3600" w:hanging="360"/>
      </w:pPr>
      <w:rPr>
        <w:rFonts w:ascii="Wingdings" w:hAnsi="Wingdings" w:hint="default"/>
      </w:rPr>
    </w:lvl>
    <w:lvl w:ilvl="5" w:tplc="18028854" w:tentative="1">
      <w:start w:val="1"/>
      <w:numFmt w:val="bullet"/>
      <w:lvlText w:val=""/>
      <w:lvlJc w:val="left"/>
      <w:pPr>
        <w:tabs>
          <w:tab w:val="num" w:pos="4320"/>
        </w:tabs>
        <w:ind w:left="4320" w:hanging="360"/>
      </w:pPr>
      <w:rPr>
        <w:rFonts w:ascii="Wingdings" w:hAnsi="Wingdings" w:hint="default"/>
      </w:rPr>
    </w:lvl>
    <w:lvl w:ilvl="6" w:tplc="71902A82" w:tentative="1">
      <w:start w:val="1"/>
      <w:numFmt w:val="bullet"/>
      <w:lvlText w:val=""/>
      <w:lvlJc w:val="left"/>
      <w:pPr>
        <w:tabs>
          <w:tab w:val="num" w:pos="5040"/>
        </w:tabs>
        <w:ind w:left="5040" w:hanging="360"/>
      </w:pPr>
      <w:rPr>
        <w:rFonts w:ascii="Wingdings" w:hAnsi="Wingdings" w:hint="default"/>
      </w:rPr>
    </w:lvl>
    <w:lvl w:ilvl="7" w:tplc="0804DAF0" w:tentative="1">
      <w:start w:val="1"/>
      <w:numFmt w:val="bullet"/>
      <w:lvlText w:val=""/>
      <w:lvlJc w:val="left"/>
      <w:pPr>
        <w:tabs>
          <w:tab w:val="num" w:pos="5760"/>
        </w:tabs>
        <w:ind w:left="5760" w:hanging="360"/>
      </w:pPr>
      <w:rPr>
        <w:rFonts w:ascii="Wingdings" w:hAnsi="Wingdings" w:hint="default"/>
      </w:rPr>
    </w:lvl>
    <w:lvl w:ilvl="8" w:tplc="AC7A74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212088"/>
    <w:multiLevelType w:val="hybridMultilevel"/>
    <w:tmpl w:val="72FE08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A25B60"/>
    <w:multiLevelType w:val="hybridMultilevel"/>
    <w:tmpl w:val="581695C8"/>
    <w:lvl w:ilvl="0" w:tplc="A3161DA8">
      <w:start w:val="1"/>
      <w:numFmt w:val="bullet"/>
      <w:lvlText w:val=""/>
      <w:lvlJc w:val="left"/>
      <w:pPr>
        <w:tabs>
          <w:tab w:val="num" w:pos="720"/>
        </w:tabs>
        <w:ind w:left="720" w:hanging="360"/>
      </w:pPr>
      <w:rPr>
        <w:rFonts w:ascii="Wingdings" w:hAnsi="Wingdings" w:hint="default"/>
      </w:rPr>
    </w:lvl>
    <w:lvl w:ilvl="1" w:tplc="39946DF0" w:tentative="1">
      <w:start w:val="1"/>
      <w:numFmt w:val="bullet"/>
      <w:lvlText w:val=""/>
      <w:lvlJc w:val="left"/>
      <w:pPr>
        <w:tabs>
          <w:tab w:val="num" w:pos="1440"/>
        </w:tabs>
        <w:ind w:left="1440" w:hanging="360"/>
      </w:pPr>
      <w:rPr>
        <w:rFonts w:ascii="Wingdings" w:hAnsi="Wingdings" w:hint="default"/>
      </w:rPr>
    </w:lvl>
    <w:lvl w:ilvl="2" w:tplc="02527EE2" w:tentative="1">
      <w:start w:val="1"/>
      <w:numFmt w:val="bullet"/>
      <w:lvlText w:val=""/>
      <w:lvlJc w:val="left"/>
      <w:pPr>
        <w:tabs>
          <w:tab w:val="num" w:pos="2160"/>
        </w:tabs>
        <w:ind w:left="2160" w:hanging="360"/>
      </w:pPr>
      <w:rPr>
        <w:rFonts w:ascii="Wingdings" w:hAnsi="Wingdings" w:hint="default"/>
      </w:rPr>
    </w:lvl>
    <w:lvl w:ilvl="3" w:tplc="317CEF32" w:tentative="1">
      <w:start w:val="1"/>
      <w:numFmt w:val="bullet"/>
      <w:lvlText w:val=""/>
      <w:lvlJc w:val="left"/>
      <w:pPr>
        <w:tabs>
          <w:tab w:val="num" w:pos="2880"/>
        </w:tabs>
        <w:ind w:left="2880" w:hanging="360"/>
      </w:pPr>
      <w:rPr>
        <w:rFonts w:ascii="Wingdings" w:hAnsi="Wingdings" w:hint="default"/>
      </w:rPr>
    </w:lvl>
    <w:lvl w:ilvl="4" w:tplc="E78471D2" w:tentative="1">
      <w:start w:val="1"/>
      <w:numFmt w:val="bullet"/>
      <w:lvlText w:val=""/>
      <w:lvlJc w:val="left"/>
      <w:pPr>
        <w:tabs>
          <w:tab w:val="num" w:pos="3600"/>
        </w:tabs>
        <w:ind w:left="3600" w:hanging="360"/>
      </w:pPr>
      <w:rPr>
        <w:rFonts w:ascii="Wingdings" w:hAnsi="Wingdings" w:hint="default"/>
      </w:rPr>
    </w:lvl>
    <w:lvl w:ilvl="5" w:tplc="F6C8D9B4" w:tentative="1">
      <w:start w:val="1"/>
      <w:numFmt w:val="bullet"/>
      <w:lvlText w:val=""/>
      <w:lvlJc w:val="left"/>
      <w:pPr>
        <w:tabs>
          <w:tab w:val="num" w:pos="4320"/>
        </w:tabs>
        <w:ind w:left="4320" w:hanging="360"/>
      </w:pPr>
      <w:rPr>
        <w:rFonts w:ascii="Wingdings" w:hAnsi="Wingdings" w:hint="default"/>
      </w:rPr>
    </w:lvl>
    <w:lvl w:ilvl="6" w:tplc="6D3E6A7E" w:tentative="1">
      <w:start w:val="1"/>
      <w:numFmt w:val="bullet"/>
      <w:lvlText w:val=""/>
      <w:lvlJc w:val="left"/>
      <w:pPr>
        <w:tabs>
          <w:tab w:val="num" w:pos="5040"/>
        </w:tabs>
        <w:ind w:left="5040" w:hanging="360"/>
      </w:pPr>
      <w:rPr>
        <w:rFonts w:ascii="Wingdings" w:hAnsi="Wingdings" w:hint="default"/>
      </w:rPr>
    </w:lvl>
    <w:lvl w:ilvl="7" w:tplc="CBA4E5F2" w:tentative="1">
      <w:start w:val="1"/>
      <w:numFmt w:val="bullet"/>
      <w:lvlText w:val=""/>
      <w:lvlJc w:val="left"/>
      <w:pPr>
        <w:tabs>
          <w:tab w:val="num" w:pos="5760"/>
        </w:tabs>
        <w:ind w:left="5760" w:hanging="360"/>
      </w:pPr>
      <w:rPr>
        <w:rFonts w:ascii="Wingdings" w:hAnsi="Wingdings" w:hint="default"/>
      </w:rPr>
    </w:lvl>
    <w:lvl w:ilvl="8" w:tplc="FB881C6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B260DD0"/>
    <w:multiLevelType w:val="hybridMultilevel"/>
    <w:tmpl w:val="DFA680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E344D1"/>
    <w:multiLevelType w:val="multilevel"/>
    <w:tmpl w:val="4E86FC0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2C102C32"/>
    <w:multiLevelType w:val="hybridMultilevel"/>
    <w:tmpl w:val="3252DDC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4D6B4"/>
    <w:multiLevelType w:val="multilevel"/>
    <w:tmpl w:val="57944E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310C586F"/>
    <w:multiLevelType w:val="hybridMultilevel"/>
    <w:tmpl w:val="281897A8"/>
    <w:lvl w:ilvl="0" w:tplc="59382E5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FE40B9"/>
    <w:multiLevelType w:val="hybridMultilevel"/>
    <w:tmpl w:val="18026044"/>
    <w:lvl w:ilvl="0" w:tplc="7DFA65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F7792A"/>
    <w:multiLevelType w:val="hybridMultilevel"/>
    <w:tmpl w:val="93C0B320"/>
    <w:lvl w:ilvl="0" w:tplc="729C44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D210F0"/>
    <w:multiLevelType w:val="hybridMultilevel"/>
    <w:tmpl w:val="FA960EF6"/>
    <w:lvl w:ilvl="0" w:tplc="45346FC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47F45C"/>
    <w:multiLevelType w:val="multilevel"/>
    <w:tmpl w:val="EE62AC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9" w15:restartNumberingAfterBreak="0">
    <w:nsid w:val="487C729F"/>
    <w:multiLevelType w:val="hybridMultilevel"/>
    <w:tmpl w:val="14764FCE"/>
    <w:lvl w:ilvl="0" w:tplc="0EBA4658">
      <w:start w:val="1"/>
      <w:numFmt w:val="bullet"/>
      <w:lvlText w:val=""/>
      <w:lvlJc w:val="left"/>
      <w:pPr>
        <w:tabs>
          <w:tab w:val="num" w:pos="720"/>
        </w:tabs>
        <w:ind w:left="720" w:hanging="360"/>
      </w:pPr>
      <w:rPr>
        <w:rFonts w:ascii="Wingdings" w:hAnsi="Wingdings" w:hint="default"/>
      </w:rPr>
    </w:lvl>
    <w:lvl w:ilvl="1" w:tplc="057E31FC" w:tentative="1">
      <w:start w:val="1"/>
      <w:numFmt w:val="bullet"/>
      <w:lvlText w:val=""/>
      <w:lvlJc w:val="left"/>
      <w:pPr>
        <w:tabs>
          <w:tab w:val="num" w:pos="1440"/>
        </w:tabs>
        <w:ind w:left="1440" w:hanging="360"/>
      </w:pPr>
      <w:rPr>
        <w:rFonts w:ascii="Wingdings" w:hAnsi="Wingdings" w:hint="default"/>
      </w:rPr>
    </w:lvl>
    <w:lvl w:ilvl="2" w:tplc="0F48B598" w:tentative="1">
      <w:start w:val="1"/>
      <w:numFmt w:val="bullet"/>
      <w:lvlText w:val=""/>
      <w:lvlJc w:val="left"/>
      <w:pPr>
        <w:tabs>
          <w:tab w:val="num" w:pos="2160"/>
        </w:tabs>
        <w:ind w:left="2160" w:hanging="360"/>
      </w:pPr>
      <w:rPr>
        <w:rFonts w:ascii="Wingdings" w:hAnsi="Wingdings" w:hint="default"/>
      </w:rPr>
    </w:lvl>
    <w:lvl w:ilvl="3" w:tplc="0B924228" w:tentative="1">
      <w:start w:val="1"/>
      <w:numFmt w:val="bullet"/>
      <w:lvlText w:val=""/>
      <w:lvlJc w:val="left"/>
      <w:pPr>
        <w:tabs>
          <w:tab w:val="num" w:pos="2880"/>
        </w:tabs>
        <w:ind w:left="2880" w:hanging="360"/>
      </w:pPr>
      <w:rPr>
        <w:rFonts w:ascii="Wingdings" w:hAnsi="Wingdings" w:hint="default"/>
      </w:rPr>
    </w:lvl>
    <w:lvl w:ilvl="4" w:tplc="8D1029C2" w:tentative="1">
      <w:start w:val="1"/>
      <w:numFmt w:val="bullet"/>
      <w:lvlText w:val=""/>
      <w:lvlJc w:val="left"/>
      <w:pPr>
        <w:tabs>
          <w:tab w:val="num" w:pos="3600"/>
        </w:tabs>
        <w:ind w:left="3600" w:hanging="360"/>
      </w:pPr>
      <w:rPr>
        <w:rFonts w:ascii="Wingdings" w:hAnsi="Wingdings" w:hint="default"/>
      </w:rPr>
    </w:lvl>
    <w:lvl w:ilvl="5" w:tplc="5B8451BC" w:tentative="1">
      <w:start w:val="1"/>
      <w:numFmt w:val="bullet"/>
      <w:lvlText w:val=""/>
      <w:lvlJc w:val="left"/>
      <w:pPr>
        <w:tabs>
          <w:tab w:val="num" w:pos="4320"/>
        </w:tabs>
        <w:ind w:left="4320" w:hanging="360"/>
      </w:pPr>
      <w:rPr>
        <w:rFonts w:ascii="Wingdings" w:hAnsi="Wingdings" w:hint="default"/>
      </w:rPr>
    </w:lvl>
    <w:lvl w:ilvl="6" w:tplc="19740168" w:tentative="1">
      <w:start w:val="1"/>
      <w:numFmt w:val="bullet"/>
      <w:lvlText w:val=""/>
      <w:lvlJc w:val="left"/>
      <w:pPr>
        <w:tabs>
          <w:tab w:val="num" w:pos="5040"/>
        </w:tabs>
        <w:ind w:left="5040" w:hanging="360"/>
      </w:pPr>
      <w:rPr>
        <w:rFonts w:ascii="Wingdings" w:hAnsi="Wingdings" w:hint="default"/>
      </w:rPr>
    </w:lvl>
    <w:lvl w:ilvl="7" w:tplc="50007C98" w:tentative="1">
      <w:start w:val="1"/>
      <w:numFmt w:val="bullet"/>
      <w:lvlText w:val=""/>
      <w:lvlJc w:val="left"/>
      <w:pPr>
        <w:tabs>
          <w:tab w:val="num" w:pos="5760"/>
        </w:tabs>
        <w:ind w:left="5760" w:hanging="360"/>
      </w:pPr>
      <w:rPr>
        <w:rFonts w:ascii="Wingdings" w:hAnsi="Wingdings" w:hint="default"/>
      </w:rPr>
    </w:lvl>
    <w:lvl w:ilvl="8" w:tplc="35B25AC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040D85"/>
    <w:multiLevelType w:val="multilevel"/>
    <w:tmpl w:val="9B36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017FE"/>
    <w:multiLevelType w:val="hybridMultilevel"/>
    <w:tmpl w:val="376801D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56DA3FE3"/>
    <w:multiLevelType w:val="hybridMultilevel"/>
    <w:tmpl w:val="38383CCC"/>
    <w:lvl w:ilvl="0" w:tplc="D57E036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441E61"/>
    <w:multiLevelType w:val="hybridMultilevel"/>
    <w:tmpl w:val="6F548D94"/>
    <w:lvl w:ilvl="0" w:tplc="04090005">
      <w:start w:val="1"/>
      <w:numFmt w:val="bullet"/>
      <w:lvlText w:val=""/>
      <w:lvlJc w:val="left"/>
      <w:pPr>
        <w:ind w:left="1080" w:hanging="360"/>
      </w:pPr>
      <w:rPr>
        <w:rFonts w:ascii="Wingdings" w:hAnsi="Wingdings" w:hint="default"/>
      </w:rPr>
    </w:lvl>
    <w:lvl w:ilvl="1" w:tplc="14DEDCFE">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B9063E2"/>
    <w:multiLevelType w:val="hybridMultilevel"/>
    <w:tmpl w:val="FD065EE2"/>
    <w:lvl w:ilvl="0" w:tplc="D1707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1378D"/>
    <w:multiLevelType w:val="hybridMultilevel"/>
    <w:tmpl w:val="C316D1C0"/>
    <w:lvl w:ilvl="0" w:tplc="8A348D6C">
      <w:start w:val="6"/>
      <w:numFmt w:val="decimal"/>
      <w:lvlText w:val="%1."/>
      <w:lvlJc w:val="left"/>
      <w:pPr>
        <w:ind w:left="720" w:hanging="360"/>
      </w:pPr>
      <w:rPr>
        <w:rFonts w:hint="default"/>
      </w:rPr>
    </w:lvl>
    <w:lvl w:ilvl="1" w:tplc="14DEDCFE">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544A5"/>
    <w:multiLevelType w:val="hybridMultilevel"/>
    <w:tmpl w:val="641040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1208F1"/>
    <w:multiLevelType w:val="hybridMultilevel"/>
    <w:tmpl w:val="DBB42D46"/>
    <w:lvl w:ilvl="0" w:tplc="ADF4E9B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D1126C"/>
    <w:multiLevelType w:val="hybridMultilevel"/>
    <w:tmpl w:val="CA4AFED2"/>
    <w:lvl w:ilvl="0" w:tplc="61684946">
      <w:start w:val="1"/>
      <w:numFmt w:val="bullet"/>
      <w:lvlText w:val=""/>
      <w:lvlJc w:val="left"/>
      <w:pPr>
        <w:tabs>
          <w:tab w:val="num" w:pos="720"/>
        </w:tabs>
        <w:ind w:left="720" w:hanging="360"/>
      </w:pPr>
      <w:rPr>
        <w:rFonts w:ascii="Wingdings" w:hAnsi="Wingdings" w:hint="default"/>
      </w:rPr>
    </w:lvl>
    <w:lvl w:ilvl="1" w:tplc="5560A4FA" w:tentative="1">
      <w:start w:val="1"/>
      <w:numFmt w:val="bullet"/>
      <w:lvlText w:val=""/>
      <w:lvlJc w:val="left"/>
      <w:pPr>
        <w:tabs>
          <w:tab w:val="num" w:pos="1440"/>
        </w:tabs>
        <w:ind w:left="1440" w:hanging="360"/>
      </w:pPr>
      <w:rPr>
        <w:rFonts w:ascii="Wingdings" w:hAnsi="Wingdings" w:hint="default"/>
      </w:rPr>
    </w:lvl>
    <w:lvl w:ilvl="2" w:tplc="98D2207C" w:tentative="1">
      <w:start w:val="1"/>
      <w:numFmt w:val="bullet"/>
      <w:lvlText w:val=""/>
      <w:lvlJc w:val="left"/>
      <w:pPr>
        <w:tabs>
          <w:tab w:val="num" w:pos="2160"/>
        </w:tabs>
        <w:ind w:left="2160" w:hanging="360"/>
      </w:pPr>
      <w:rPr>
        <w:rFonts w:ascii="Wingdings" w:hAnsi="Wingdings" w:hint="default"/>
      </w:rPr>
    </w:lvl>
    <w:lvl w:ilvl="3" w:tplc="A544CF08" w:tentative="1">
      <w:start w:val="1"/>
      <w:numFmt w:val="bullet"/>
      <w:lvlText w:val=""/>
      <w:lvlJc w:val="left"/>
      <w:pPr>
        <w:tabs>
          <w:tab w:val="num" w:pos="2880"/>
        </w:tabs>
        <w:ind w:left="2880" w:hanging="360"/>
      </w:pPr>
      <w:rPr>
        <w:rFonts w:ascii="Wingdings" w:hAnsi="Wingdings" w:hint="default"/>
      </w:rPr>
    </w:lvl>
    <w:lvl w:ilvl="4" w:tplc="18CA77DC" w:tentative="1">
      <w:start w:val="1"/>
      <w:numFmt w:val="bullet"/>
      <w:lvlText w:val=""/>
      <w:lvlJc w:val="left"/>
      <w:pPr>
        <w:tabs>
          <w:tab w:val="num" w:pos="3600"/>
        </w:tabs>
        <w:ind w:left="3600" w:hanging="360"/>
      </w:pPr>
      <w:rPr>
        <w:rFonts w:ascii="Wingdings" w:hAnsi="Wingdings" w:hint="default"/>
      </w:rPr>
    </w:lvl>
    <w:lvl w:ilvl="5" w:tplc="973EA198" w:tentative="1">
      <w:start w:val="1"/>
      <w:numFmt w:val="bullet"/>
      <w:lvlText w:val=""/>
      <w:lvlJc w:val="left"/>
      <w:pPr>
        <w:tabs>
          <w:tab w:val="num" w:pos="4320"/>
        </w:tabs>
        <w:ind w:left="4320" w:hanging="360"/>
      </w:pPr>
      <w:rPr>
        <w:rFonts w:ascii="Wingdings" w:hAnsi="Wingdings" w:hint="default"/>
      </w:rPr>
    </w:lvl>
    <w:lvl w:ilvl="6" w:tplc="C152E9B8" w:tentative="1">
      <w:start w:val="1"/>
      <w:numFmt w:val="bullet"/>
      <w:lvlText w:val=""/>
      <w:lvlJc w:val="left"/>
      <w:pPr>
        <w:tabs>
          <w:tab w:val="num" w:pos="5040"/>
        </w:tabs>
        <w:ind w:left="5040" w:hanging="360"/>
      </w:pPr>
      <w:rPr>
        <w:rFonts w:ascii="Wingdings" w:hAnsi="Wingdings" w:hint="default"/>
      </w:rPr>
    </w:lvl>
    <w:lvl w:ilvl="7" w:tplc="ED9AB3D6" w:tentative="1">
      <w:start w:val="1"/>
      <w:numFmt w:val="bullet"/>
      <w:lvlText w:val=""/>
      <w:lvlJc w:val="left"/>
      <w:pPr>
        <w:tabs>
          <w:tab w:val="num" w:pos="5760"/>
        </w:tabs>
        <w:ind w:left="5760" w:hanging="360"/>
      </w:pPr>
      <w:rPr>
        <w:rFonts w:ascii="Wingdings" w:hAnsi="Wingdings" w:hint="default"/>
      </w:rPr>
    </w:lvl>
    <w:lvl w:ilvl="8" w:tplc="BAC6CD9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97420"/>
    <w:multiLevelType w:val="hybridMultilevel"/>
    <w:tmpl w:val="880485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6086BF3"/>
    <w:multiLevelType w:val="hybridMultilevel"/>
    <w:tmpl w:val="F796EB9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27785"/>
    <w:multiLevelType w:val="hybridMultilevel"/>
    <w:tmpl w:val="588C4DBA"/>
    <w:lvl w:ilvl="0" w:tplc="4C9EC5D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15:restartNumberingAfterBreak="0">
    <w:nsid w:val="78911595"/>
    <w:multiLevelType w:val="hybridMultilevel"/>
    <w:tmpl w:val="1D5CA46C"/>
    <w:lvl w:ilvl="0" w:tplc="901020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2"/>
  </w:num>
  <w:num w:numId="3">
    <w:abstractNumId w:val="39"/>
  </w:num>
  <w:num w:numId="4">
    <w:abstractNumId w:val="34"/>
  </w:num>
  <w:num w:numId="5">
    <w:abstractNumId w:val="25"/>
  </w:num>
  <w:num w:numId="6">
    <w:abstractNumId w:val="6"/>
  </w:num>
  <w:num w:numId="7">
    <w:abstractNumId w:val="35"/>
  </w:num>
  <w:num w:numId="8">
    <w:abstractNumId w:val="26"/>
  </w:num>
  <w:num w:numId="9">
    <w:abstractNumId w:val="7"/>
  </w:num>
  <w:num w:numId="10">
    <w:abstractNumId w:val="37"/>
  </w:num>
  <w:num w:numId="11">
    <w:abstractNumId w:val="27"/>
  </w:num>
  <w:num w:numId="12">
    <w:abstractNumId w:val="38"/>
  </w:num>
  <w:num w:numId="13">
    <w:abstractNumId w:val="17"/>
  </w:num>
  <w:num w:numId="14">
    <w:abstractNumId w:val="5"/>
  </w:num>
  <w:num w:numId="15">
    <w:abstractNumId w:val="19"/>
  </w:num>
  <w:num w:numId="16">
    <w:abstractNumId w:val="29"/>
  </w:num>
  <w:num w:numId="17">
    <w:abstractNumId w:val="40"/>
  </w:num>
  <w:num w:numId="18">
    <w:abstractNumId w:val="36"/>
  </w:num>
  <w:num w:numId="19">
    <w:abstractNumId w:val="20"/>
  </w:num>
  <w:num w:numId="20">
    <w:abstractNumId w:val="42"/>
    <w:lvlOverride w:ilvl="0">
      <w:lvl w:ilvl="0" w:tplc="9010208C">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18"/>
  </w:num>
  <w:num w:numId="22">
    <w:abstractNumId w:val="8"/>
  </w:num>
  <w:num w:numId="23">
    <w:abstractNumId w:val="9"/>
  </w:num>
  <w:num w:numId="24">
    <w:abstractNumId w:val="24"/>
  </w:num>
  <w:num w:numId="25">
    <w:abstractNumId w:val="13"/>
  </w:num>
  <w:num w:numId="26">
    <w:abstractNumId w:val="12"/>
  </w:num>
  <w:num w:numId="27">
    <w:abstractNumId w:val="16"/>
  </w:num>
  <w:num w:numId="28">
    <w:abstractNumId w:val="32"/>
  </w:num>
  <w:num w:numId="29">
    <w:abstractNumId w:val="15"/>
  </w:num>
  <w:num w:numId="30">
    <w:abstractNumId w:val="14"/>
  </w:num>
  <w:num w:numId="3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num>
  <w:num w:numId="33">
    <w:abstractNumId w:val="31"/>
  </w:num>
  <w:num w:numId="34">
    <w:abstractNumId w:val="10"/>
  </w:num>
  <w:num w:numId="35">
    <w:abstractNumId w:val="4"/>
  </w:num>
  <w:num w:numId="3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3"/>
  </w:num>
  <w:num w:numId="40">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1"/>
  </w:num>
  <w:num w:numId="43">
    <w:abstractNumId w:val="23"/>
  </w:num>
  <w:num w:numId="44">
    <w:abstractNumId w:val="28"/>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6E29"/>
    <w:rsid w:val="000507BA"/>
    <w:rsid w:val="00061902"/>
    <w:rsid w:val="00077B11"/>
    <w:rsid w:val="00080D8D"/>
    <w:rsid w:val="00080EBD"/>
    <w:rsid w:val="00083638"/>
    <w:rsid w:val="00084B94"/>
    <w:rsid w:val="000957B5"/>
    <w:rsid w:val="000A055D"/>
    <w:rsid w:val="000A65AE"/>
    <w:rsid w:val="000C0224"/>
    <w:rsid w:val="000C79ED"/>
    <w:rsid w:val="000D4F41"/>
    <w:rsid w:val="000F030B"/>
    <w:rsid w:val="00102148"/>
    <w:rsid w:val="00110651"/>
    <w:rsid w:val="00124149"/>
    <w:rsid w:val="00134D06"/>
    <w:rsid w:val="00146395"/>
    <w:rsid w:val="0015257B"/>
    <w:rsid w:val="00164F48"/>
    <w:rsid w:val="00167BA4"/>
    <w:rsid w:val="0017072D"/>
    <w:rsid w:val="00176FB0"/>
    <w:rsid w:val="00177B4F"/>
    <w:rsid w:val="0018091D"/>
    <w:rsid w:val="00191690"/>
    <w:rsid w:val="00197026"/>
    <w:rsid w:val="001A0436"/>
    <w:rsid w:val="001B3B39"/>
    <w:rsid w:val="001B4103"/>
    <w:rsid w:val="001D1B42"/>
    <w:rsid w:val="00202588"/>
    <w:rsid w:val="00217BD9"/>
    <w:rsid w:val="002409CD"/>
    <w:rsid w:val="002647C5"/>
    <w:rsid w:val="00293BA1"/>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F74B6"/>
    <w:rsid w:val="004042E2"/>
    <w:rsid w:val="00407154"/>
    <w:rsid w:val="00407D83"/>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A0EFA"/>
    <w:rsid w:val="005A297F"/>
    <w:rsid w:val="005B2048"/>
    <w:rsid w:val="005B5373"/>
    <w:rsid w:val="005B7824"/>
    <w:rsid w:val="005C0370"/>
    <w:rsid w:val="005C6519"/>
    <w:rsid w:val="005D2EC2"/>
    <w:rsid w:val="005F4233"/>
    <w:rsid w:val="005F6279"/>
    <w:rsid w:val="00610990"/>
    <w:rsid w:val="00634C79"/>
    <w:rsid w:val="00637A38"/>
    <w:rsid w:val="0064018E"/>
    <w:rsid w:val="00645F09"/>
    <w:rsid w:val="00680F45"/>
    <w:rsid w:val="00685C6E"/>
    <w:rsid w:val="006963B9"/>
    <w:rsid w:val="006A1711"/>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6A31"/>
    <w:rsid w:val="00886B91"/>
    <w:rsid w:val="00891E02"/>
    <w:rsid w:val="00896CDF"/>
    <w:rsid w:val="008A2411"/>
    <w:rsid w:val="008A6BDD"/>
    <w:rsid w:val="008B49F4"/>
    <w:rsid w:val="008C70C0"/>
    <w:rsid w:val="008E329E"/>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408D9"/>
    <w:rsid w:val="00A53407"/>
    <w:rsid w:val="00A62A00"/>
    <w:rsid w:val="00A76FD0"/>
    <w:rsid w:val="00A90423"/>
    <w:rsid w:val="00AA5C9F"/>
    <w:rsid w:val="00AA7653"/>
    <w:rsid w:val="00AB5095"/>
    <w:rsid w:val="00AC63C8"/>
    <w:rsid w:val="00AD21C0"/>
    <w:rsid w:val="00B0018B"/>
    <w:rsid w:val="00B0494E"/>
    <w:rsid w:val="00B56785"/>
    <w:rsid w:val="00B82C4C"/>
    <w:rsid w:val="00BA679A"/>
    <w:rsid w:val="00BB3BA0"/>
    <w:rsid w:val="00BC0814"/>
    <w:rsid w:val="00BC58C9"/>
    <w:rsid w:val="00BC6E9D"/>
    <w:rsid w:val="00BE56E3"/>
    <w:rsid w:val="00C16E15"/>
    <w:rsid w:val="00C72CAD"/>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D29A7"/>
    <w:rsid w:val="00DD495D"/>
    <w:rsid w:val="00DE630B"/>
    <w:rsid w:val="00E11B56"/>
    <w:rsid w:val="00E14CF4"/>
    <w:rsid w:val="00E14F0E"/>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324DE"/>
    <w:rsid w:val="00F414C5"/>
    <w:rsid w:val="00F5456E"/>
    <w:rsid w:val="00F6292A"/>
    <w:rsid w:val="00F67575"/>
    <w:rsid w:val="00F722BE"/>
    <w:rsid w:val="00F737AF"/>
    <w:rsid w:val="00F741FB"/>
    <w:rsid w:val="00F90810"/>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DE19A373-D2A6-9E4D-9C80-1E550C6A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30</cp:revision>
  <dcterms:created xsi:type="dcterms:W3CDTF">2018-06-04T15:45:00Z</dcterms:created>
  <dcterms:modified xsi:type="dcterms:W3CDTF">2018-07-17T15:06:00Z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
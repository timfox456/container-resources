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bookmarkStart w:id="1" w:name="_GoBack"/>
      <w:bookmarkEnd w:id="1"/>
    </w:p>
    <w:p w14:paraId="7B15FB35" w14:textId="77777777" w:rsidR="00F26255" w:rsidRDefault="00F26255" w:rsidP="00F26255">
      <w:pPr>
        <w:pStyle w:val="Heading1"/>
      </w:pPr>
      <w:bookmarkStart w:id="2" w:name="openshift-lab-1.2"/>
      <w:r>
        <w:lastRenderedPageBreak/>
        <w:t># Openshift Lab 1.2:</w:t>
      </w:r>
    </w:p>
    <w:p w14:paraId="15531C90" w14:textId="77777777" w:rsidR="00F26255" w:rsidRDefault="00F26255" w:rsidP="00F26255">
      <w:pPr>
        <w:pStyle w:val="Heading2"/>
      </w:pPr>
      <w:bookmarkStart w:id="3" w:name="installing-a-sample-app"/>
      <w:bookmarkEnd w:id="2"/>
      <w:r>
        <w:t>Installing a Sample App</w:t>
      </w:r>
    </w:p>
    <w:p w14:paraId="307B80FA" w14:textId="77777777" w:rsidR="00F26255" w:rsidRDefault="00F26255" w:rsidP="00F26255">
      <w:pPr>
        <w:pStyle w:val="Heading2"/>
      </w:pPr>
      <w:bookmarkStart w:id="4" w:name="prerequisites"/>
      <w:bookmarkEnd w:id="3"/>
      <w:r>
        <w:t>Prerequisites</w:t>
      </w:r>
    </w:p>
    <w:bookmarkEnd w:id="4"/>
    <w:p w14:paraId="0D0FC74C" w14:textId="77777777" w:rsidR="00F26255" w:rsidRDefault="00F26255" w:rsidP="00F26255">
      <w:pPr>
        <w:pStyle w:val="Compact"/>
        <w:numPr>
          <w:ilvl w:val="0"/>
          <w:numId w:val="46"/>
        </w:numPr>
      </w:pPr>
      <w:r>
        <w:t>A computer system with internet connectivity.</w:t>
      </w:r>
    </w:p>
    <w:p w14:paraId="315D653C" w14:textId="77777777" w:rsidR="00F26255" w:rsidRDefault="00F26255" w:rsidP="00F26255">
      <w:pPr>
        <w:pStyle w:val="Compact"/>
        <w:numPr>
          <w:ilvl w:val="0"/>
          <w:numId w:val="46"/>
        </w:numPr>
      </w:pPr>
      <w:r>
        <w:t>A Github account.</w:t>
      </w:r>
    </w:p>
    <w:p w14:paraId="6701723B" w14:textId="77777777" w:rsidR="00F26255" w:rsidRDefault="00F26255" w:rsidP="00F26255">
      <w:pPr>
        <w:pStyle w:val="Compact"/>
        <w:numPr>
          <w:ilvl w:val="0"/>
          <w:numId w:val="46"/>
        </w:numPr>
      </w:pPr>
      <w:r>
        <w:t>Complete Openshift Lab 1.1 first.</w:t>
      </w:r>
    </w:p>
    <w:p w14:paraId="3D882D8E" w14:textId="77777777" w:rsidR="00F26255" w:rsidRDefault="00F26255" w:rsidP="00F26255">
      <w:pPr>
        <w:pStyle w:val="Compact"/>
        <w:numPr>
          <w:ilvl w:val="0"/>
          <w:numId w:val="46"/>
        </w:numPr>
      </w:pPr>
      <w:r>
        <w:t>A free Openshift Online account.</w:t>
      </w:r>
    </w:p>
    <w:p w14:paraId="2C487E8C" w14:textId="77777777" w:rsidR="00F26255" w:rsidRDefault="00F26255" w:rsidP="00F26255">
      <w:pPr>
        <w:pStyle w:val="Compact"/>
        <w:numPr>
          <w:ilvl w:val="0"/>
          <w:numId w:val="46"/>
        </w:numPr>
      </w:pPr>
      <w:r>
        <w:t>Git needs to be installed locally on your system.</w:t>
      </w:r>
    </w:p>
    <w:p w14:paraId="742B9227" w14:textId="77777777" w:rsidR="00F26255" w:rsidRDefault="00F26255" w:rsidP="00F26255">
      <w:pPr>
        <w:pStyle w:val="Heading3"/>
      </w:pPr>
      <w:bookmarkStart w:id="5" w:name="topics-to-cover"/>
      <w:r>
        <w:t>Topics to Cover</w:t>
      </w:r>
    </w:p>
    <w:bookmarkEnd w:id="5"/>
    <w:p w14:paraId="4692E571" w14:textId="77777777" w:rsidR="00F26255" w:rsidRDefault="00F26255" w:rsidP="00F26255">
      <w:pPr>
        <w:pStyle w:val="Compact"/>
        <w:numPr>
          <w:ilvl w:val="0"/>
          <w:numId w:val="46"/>
        </w:numPr>
      </w:pPr>
      <w:r>
        <w:t>Forking an app on Github repository.</w:t>
      </w:r>
    </w:p>
    <w:p w14:paraId="0C7902E2" w14:textId="77777777" w:rsidR="00F26255" w:rsidRDefault="00F26255" w:rsidP="00F26255">
      <w:pPr>
        <w:pStyle w:val="Compact"/>
        <w:numPr>
          <w:ilvl w:val="0"/>
          <w:numId w:val="46"/>
        </w:numPr>
      </w:pPr>
      <w:r>
        <w:t>Using Git to clone the application on your local system.</w:t>
      </w:r>
    </w:p>
    <w:p w14:paraId="197061FC" w14:textId="77777777" w:rsidR="00F26255" w:rsidRDefault="00F26255" w:rsidP="00F26255">
      <w:pPr>
        <w:pStyle w:val="Compact"/>
        <w:numPr>
          <w:ilvl w:val="0"/>
          <w:numId w:val="46"/>
        </w:numPr>
      </w:pPr>
      <w:r>
        <w:t>Create a project using the Openshift web console.</w:t>
      </w:r>
    </w:p>
    <w:p w14:paraId="076BB7C6" w14:textId="77777777" w:rsidR="00F26255" w:rsidRDefault="00F26255" w:rsidP="00F26255">
      <w:pPr>
        <w:pStyle w:val="Compact"/>
        <w:numPr>
          <w:ilvl w:val="0"/>
          <w:numId w:val="46"/>
        </w:numPr>
      </w:pPr>
      <w:r>
        <w:t>Install the application on the Openshift online server.</w:t>
      </w:r>
    </w:p>
    <w:p w14:paraId="4A75D563" w14:textId="77777777" w:rsidR="00F26255" w:rsidRDefault="00F26255" w:rsidP="00F26255">
      <w:pPr>
        <w:pStyle w:val="Compact"/>
        <w:numPr>
          <w:ilvl w:val="0"/>
          <w:numId w:val="46"/>
        </w:numPr>
      </w:pPr>
      <w:r>
        <w:t>Configure automatic builds for your application.</w:t>
      </w:r>
    </w:p>
    <w:p w14:paraId="2588021F" w14:textId="77777777" w:rsidR="00F26255" w:rsidRDefault="00F26255" w:rsidP="00F26255">
      <w:pPr>
        <w:pStyle w:val="Heading3"/>
      </w:pPr>
      <w:bookmarkStart w:id="6" w:name="note"/>
      <w:r>
        <w:t>Note</w:t>
      </w:r>
    </w:p>
    <w:bookmarkEnd w:id="6"/>
    <w:p w14:paraId="6DC619DA" w14:textId="77777777" w:rsidR="00F26255" w:rsidRDefault="00F26255" w:rsidP="00F26255">
      <w:pPr>
        <w:pStyle w:val="Compact"/>
        <w:numPr>
          <w:ilvl w:val="0"/>
          <w:numId w:val="46"/>
        </w:numPr>
      </w:pPr>
      <w:r>
        <w:t>This lab is based on the Openshift basic walkthrough web page but we will use a different application.</w:t>
      </w:r>
    </w:p>
    <w:p w14:paraId="63DAC20B" w14:textId="77777777" w:rsidR="00F26255" w:rsidRDefault="00F26255" w:rsidP="00F26255">
      <w:pPr>
        <w:pStyle w:val="Compact"/>
        <w:numPr>
          <w:ilvl w:val="0"/>
          <w:numId w:val="46"/>
        </w:numPr>
      </w:pPr>
      <w:r>
        <w:t>Navigate to the Basic Walkthrough page below and keep it open for your reference. https://docs.openshift.com/online/getting_started/basic_walkthrough.html#getting-started-basic-walkthrough</w:t>
      </w:r>
    </w:p>
    <w:p w14:paraId="5A5317F4" w14:textId="77777777" w:rsidR="00F26255" w:rsidRDefault="00F26255" w:rsidP="00F26255">
      <w:pPr>
        <w:pStyle w:val="Compact"/>
        <w:numPr>
          <w:ilvl w:val="0"/>
          <w:numId w:val="46"/>
        </w:numPr>
      </w:pPr>
      <w:r>
        <w:t>The free starter plan for Openshift Online allows you to only have one project at a time; so if you want to try another project later, you will need to delete the project installed in this tutorial.</w:t>
      </w:r>
    </w:p>
    <w:p w14:paraId="40CAE46D" w14:textId="77777777" w:rsidR="00F26255" w:rsidRDefault="00F26255" w:rsidP="00F26255">
      <w:pPr>
        <w:pStyle w:val="Heading3"/>
      </w:pPr>
      <w:bookmarkStart w:id="7" w:name="step-1---select-an-app-and-clone-it-on-y"/>
      <w:r>
        <w:t>Step 1 - Select an App and Clone it on Your System.</w:t>
      </w:r>
    </w:p>
    <w:bookmarkEnd w:id="7"/>
    <w:p w14:paraId="42A9FBF2" w14:textId="77777777" w:rsidR="00F26255" w:rsidRDefault="00F26255" w:rsidP="00F26255">
      <w:pPr>
        <w:numPr>
          <w:ilvl w:val="0"/>
          <w:numId w:val="46"/>
        </w:numPr>
        <w:spacing w:before="180" w:after="180" w:line="240" w:lineRule="auto"/>
      </w:pPr>
      <w:r>
        <w:t>Open up a separate web window/tab to https://github.com/ and sign in using your Github credentials.</w:t>
      </w:r>
    </w:p>
    <w:p w14:paraId="0E333E4C" w14:textId="77777777" w:rsidR="00F26255" w:rsidRDefault="00F26255" w:rsidP="00F26255">
      <w:pPr>
        <w:pStyle w:val="Compact"/>
        <w:numPr>
          <w:ilvl w:val="0"/>
          <w:numId w:val="46"/>
        </w:numPr>
      </w:pPr>
      <w:r>
        <w:t>Navigate to the following url: https://github.com/elephantscale/hello-openshift-nodejs .</w:t>
      </w:r>
    </w:p>
    <w:p w14:paraId="5EE992BE" w14:textId="77777777" w:rsidR="00F26255" w:rsidRDefault="00F26255" w:rsidP="00F26255">
      <w:pPr>
        <w:numPr>
          <w:ilvl w:val="0"/>
          <w:numId w:val="46"/>
        </w:numPr>
        <w:spacing w:before="180" w:after="180" w:line="240" w:lineRule="auto"/>
      </w:pPr>
      <w:r>
        <w:t>This will bring you to the elephantscale/hello-openshift-nodje repository with an example Node.js application which will display a message on the site.</w:t>
      </w:r>
    </w:p>
    <w:p w14:paraId="41AF7883" w14:textId="77777777" w:rsidR="00F26255" w:rsidRDefault="00F26255" w:rsidP="00F26255">
      <w:pPr>
        <w:numPr>
          <w:ilvl w:val="0"/>
          <w:numId w:val="46"/>
        </w:numPr>
        <w:spacing w:before="180" w:after="180" w:line="240" w:lineRule="auto"/>
      </w:pPr>
      <w:r>
        <w:t>On the upper right hand corner of the Github repository, click on the "Fork" button. This will provide you with your own copy of the app in your Github account.</w:t>
      </w:r>
    </w:p>
    <w:p w14:paraId="03AF0C3D" w14:textId="77777777" w:rsidR="00F26255" w:rsidRDefault="00F26255" w:rsidP="00F26255">
      <w:pPr>
        <w:pStyle w:val="Compact"/>
      </w:pPr>
    </w:p>
    <w:p w14:paraId="6D75410C" w14:textId="77777777" w:rsidR="00F26255" w:rsidRDefault="00F26255" w:rsidP="00F26255">
      <w:pPr>
        <w:pStyle w:val="Compact"/>
        <w:numPr>
          <w:ilvl w:val="0"/>
          <w:numId w:val="46"/>
        </w:numPr>
      </w:pPr>
      <w:r>
        <w:t>If using Windows, open the Git Bash console on your local computer as described in Openshift Lab 1.1. If using Mac or Linux computers, you can use the terminal.</w:t>
      </w:r>
    </w:p>
    <w:p w14:paraId="464D4EBD" w14:textId="77777777" w:rsidR="00F26255" w:rsidRDefault="00F26255" w:rsidP="00F26255">
      <w:pPr>
        <w:pStyle w:val="Compact"/>
        <w:numPr>
          <w:ilvl w:val="0"/>
          <w:numId w:val="46"/>
        </w:numPr>
      </w:pPr>
      <w:r>
        <w:lastRenderedPageBreak/>
        <w:t>Enter the following commands into the Git Bash console or terminal to clone the example application to your local computer. Put your actual Github username in place of "username." (Do not type the $ sign.)</w:t>
      </w:r>
    </w:p>
    <w:p w14:paraId="1ED2795C" w14:textId="77777777" w:rsidR="00F26255" w:rsidRDefault="00F26255" w:rsidP="00F26255">
      <w:r>
        <w:rPr>
          <w:rStyle w:val="VerbatimChar"/>
        </w:rPr>
        <w:t>bash  $ git clone https://github.com/username/hello-openshift-nodejs  $ cd hello-openshift-nodejs</w:t>
      </w:r>
    </w:p>
    <w:p w14:paraId="0B8689F4" w14:textId="77777777" w:rsidR="00F26255" w:rsidRDefault="00F26255" w:rsidP="00F26255">
      <w:pPr>
        <w:pStyle w:val="Heading3"/>
      </w:pPr>
      <w:bookmarkStart w:id="8" w:name="step-2---create-a-project-using-the-open"/>
      <w:r>
        <w:t>Step 2 - Create a Project Using the Openshift Web Console</w:t>
      </w:r>
    </w:p>
    <w:bookmarkEnd w:id="8"/>
    <w:p w14:paraId="43670CB7" w14:textId="77777777" w:rsidR="00F26255" w:rsidRDefault="00F26255" w:rsidP="00F26255">
      <w:pPr>
        <w:numPr>
          <w:ilvl w:val="0"/>
          <w:numId w:val="46"/>
        </w:numPr>
        <w:spacing w:before="180" w:after="180" w:line="240" w:lineRule="auto"/>
      </w:pPr>
      <w:r>
        <w:t>In a new window/tab, navigate to the Openshift web console. The link is below. Sign in using your user id and password if required.</w:t>
      </w:r>
      <w:r>
        <w:br/>
        <w:t xml:space="preserve"> https://console.starter-us-west-1.openshift.com/console/catalog</w:t>
      </w:r>
    </w:p>
    <w:p w14:paraId="635F8F5C" w14:textId="77777777" w:rsidR="00F26255" w:rsidRDefault="00F26255" w:rsidP="00F26255">
      <w:pPr>
        <w:numPr>
          <w:ilvl w:val="0"/>
          <w:numId w:val="46"/>
        </w:numPr>
        <w:spacing w:before="180" w:after="180" w:line="240" w:lineRule="auto"/>
      </w:pPr>
      <w:r>
        <w:t>Click on the blue "Create Project" link on the upper right hand of the screen.</w:t>
      </w:r>
    </w:p>
    <w:p w14:paraId="640BB62E" w14:textId="77777777" w:rsidR="00F26255" w:rsidRDefault="00F26255" w:rsidP="00F26255">
      <w:pPr>
        <w:pStyle w:val="Compact"/>
      </w:pPr>
    </w:p>
    <w:p w14:paraId="3058E2EC" w14:textId="77777777" w:rsidR="00F26255" w:rsidRDefault="00F26255" w:rsidP="00F26255">
      <w:pPr>
        <w:numPr>
          <w:ilvl w:val="0"/>
          <w:numId w:val="46"/>
        </w:numPr>
        <w:spacing w:before="180" w:after="180" w:line="240" w:lineRule="auto"/>
      </w:pPr>
      <w:r>
        <w:t>Create a unique name for the project and type it in the Name field. For example, you could use "username-example" with no spaces or quotes. Replace username with your own username.</w:t>
      </w:r>
    </w:p>
    <w:p w14:paraId="5D0633E6" w14:textId="77777777" w:rsidR="00F26255" w:rsidRDefault="00F26255" w:rsidP="00F26255">
      <w:pPr>
        <w:numPr>
          <w:ilvl w:val="0"/>
          <w:numId w:val="46"/>
        </w:numPr>
        <w:spacing w:before="180" w:after="180" w:line="240" w:lineRule="auto"/>
      </w:pPr>
      <w:r>
        <w:t>Fill in brief details under the display name and description.</w:t>
      </w:r>
    </w:p>
    <w:p w14:paraId="5201F949" w14:textId="77777777" w:rsidR="00F26255" w:rsidRDefault="00F26255" w:rsidP="00F26255">
      <w:pPr>
        <w:numPr>
          <w:ilvl w:val="0"/>
          <w:numId w:val="46"/>
        </w:numPr>
        <w:spacing w:before="180" w:after="180" w:line="240" w:lineRule="auto"/>
      </w:pPr>
      <w:r>
        <w:t>Click the blue create button as below.</w:t>
      </w:r>
    </w:p>
    <w:p w14:paraId="30C55397" w14:textId="77777777" w:rsidR="00F26255" w:rsidRDefault="00F26255" w:rsidP="00F26255">
      <w:pPr>
        <w:pStyle w:val="Compact"/>
      </w:pPr>
    </w:p>
    <w:p w14:paraId="1D249B2E" w14:textId="77777777" w:rsidR="00F26255" w:rsidRDefault="00F26255" w:rsidP="00F26255">
      <w:pPr>
        <w:numPr>
          <w:ilvl w:val="0"/>
          <w:numId w:val="46"/>
        </w:numPr>
        <w:spacing w:before="180" w:after="180" w:line="240" w:lineRule="auto"/>
      </w:pPr>
      <w:r>
        <w:t>You should receive a small notification on the upper right hand of the screen saying that your project was created. After a couple of minutes, the name of your project should appear at the top right of the screen as pictured.</w:t>
      </w:r>
    </w:p>
    <w:p w14:paraId="2061E697" w14:textId="77777777" w:rsidR="00F26255" w:rsidRDefault="00F26255" w:rsidP="00F26255">
      <w:pPr>
        <w:numPr>
          <w:ilvl w:val="0"/>
          <w:numId w:val="46"/>
        </w:numPr>
        <w:spacing w:before="180" w:after="180" w:line="240" w:lineRule="auto"/>
      </w:pPr>
      <w:r>
        <w:t>If you need to delete the project later, notice that you have that option if you click on the three white circles to the right of your project name. But don't delete it now.</w:t>
      </w:r>
    </w:p>
    <w:p w14:paraId="66D7EF24" w14:textId="77777777" w:rsidR="00F26255" w:rsidRDefault="00F26255" w:rsidP="00F26255">
      <w:pPr>
        <w:numPr>
          <w:ilvl w:val="0"/>
          <w:numId w:val="46"/>
        </w:numPr>
        <w:spacing w:before="180" w:after="180" w:line="240" w:lineRule="auto"/>
      </w:pPr>
      <w:r>
        <w:t>Click on your project name -- in this case: "Example Project."</w:t>
      </w:r>
    </w:p>
    <w:p w14:paraId="04FE3271" w14:textId="77777777" w:rsidR="00F26255" w:rsidRDefault="00F26255" w:rsidP="00F26255">
      <w:pPr>
        <w:pStyle w:val="Compact"/>
      </w:pPr>
    </w:p>
    <w:p w14:paraId="26E1BDEB" w14:textId="77777777" w:rsidR="00F26255" w:rsidRDefault="00F26255" w:rsidP="00F26255">
      <w:pPr>
        <w:pStyle w:val="Heading3"/>
      </w:pPr>
      <w:bookmarkStart w:id="9" w:name="step-3---install-the-application-on-the-"/>
      <w:r>
        <w:t>Step 3 - Install the Application on the Openshift online server</w:t>
      </w:r>
    </w:p>
    <w:bookmarkEnd w:id="9"/>
    <w:p w14:paraId="3D3FA1EF" w14:textId="77777777" w:rsidR="00F26255" w:rsidRDefault="00F26255" w:rsidP="00F26255">
      <w:pPr>
        <w:pStyle w:val="Compact"/>
        <w:numPr>
          <w:ilvl w:val="0"/>
          <w:numId w:val="46"/>
        </w:numPr>
      </w:pPr>
      <w:r>
        <w:t>Click on the "Browse Catalog" blue button as pictured below.</w:t>
      </w:r>
    </w:p>
    <w:p w14:paraId="4D342531" w14:textId="77777777" w:rsidR="00F26255" w:rsidRDefault="00F26255" w:rsidP="00F26255">
      <w:pPr>
        <w:pStyle w:val="Compact"/>
      </w:pPr>
    </w:p>
    <w:p w14:paraId="64839AB2" w14:textId="77777777" w:rsidR="00F26255" w:rsidRDefault="00F26255" w:rsidP="00F26255">
      <w:pPr>
        <w:numPr>
          <w:ilvl w:val="0"/>
          <w:numId w:val="46"/>
        </w:numPr>
        <w:spacing w:before="180" w:after="180" w:line="240" w:lineRule="auto"/>
      </w:pPr>
      <w:r>
        <w:t>Under "Select an item to add to the current project" click on "Languages."</w:t>
      </w:r>
    </w:p>
    <w:p w14:paraId="27D28CF6" w14:textId="77777777" w:rsidR="00F26255" w:rsidRDefault="00F26255" w:rsidP="00F26255">
      <w:pPr>
        <w:numPr>
          <w:ilvl w:val="0"/>
          <w:numId w:val="46"/>
        </w:numPr>
        <w:spacing w:before="180" w:after="180" w:line="240" w:lineRule="auto"/>
      </w:pPr>
      <w:r>
        <w:t>In the list of programming languages, click on "JavaScript." Then click the "Node.js" button on the left.</w:t>
      </w:r>
    </w:p>
    <w:p w14:paraId="53767B3A" w14:textId="77777777" w:rsidR="00F26255" w:rsidRDefault="00F26255" w:rsidP="00F26255">
      <w:pPr>
        <w:pStyle w:val="Compact"/>
      </w:pPr>
    </w:p>
    <w:p w14:paraId="03625350" w14:textId="77777777" w:rsidR="00F26255" w:rsidRDefault="00F26255" w:rsidP="00F26255">
      <w:pPr>
        <w:pStyle w:val="Compact"/>
      </w:pPr>
    </w:p>
    <w:p w14:paraId="6E22E579" w14:textId="77777777" w:rsidR="00F26255" w:rsidRDefault="00F26255" w:rsidP="00F26255">
      <w:pPr>
        <w:pStyle w:val="Compact"/>
        <w:numPr>
          <w:ilvl w:val="0"/>
          <w:numId w:val="46"/>
        </w:numPr>
      </w:pPr>
      <w:r>
        <w:t>A window will open that says "Nodejs."" Click the blue "next" box.</w:t>
      </w:r>
    </w:p>
    <w:p w14:paraId="4BCA42C0" w14:textId="77777777" w:rsidR="00F26255" w:rsidRDefault="00F26255" w:rsidP="00F26255">
      <w:pPr>
        <w:pStyle w:val="Compact"/>
        <w:numPr>
          <w:ilvl w:val="0"/>
          <w:numId w:val="46"/>
        </w:numPr>
      </w:pPr>
      <w:r>
        <w:t>A configuration page will open. You can use the latest version of Nodejs.</w:t>
      </w:r>
    </w:p>
    <w:p w14:paraId="296F99E4" w14:textId="77777777" w:rsidR="00F26255" w:rsidRDefault="00F26255" w:rsidP="00F26255">
      <w:pPr>
        <w:numPr>
          <w:ilvl w:val="1"/>
          <w:numId w:val="46"/>
        </w:numPr>
        <w:spacing w:before="180" w:after="180" w:line="240" w:lineRule="auto"/>
      </w:pPr>
      <w:r>
        <w:lastRenderedPageBreak/>
        <w:t>Type application name as</w:t>
      </w:r>
      <w:r>
        <w:br/>
        <w:t xml:space="preserve"> hello-openshift-nodejs</w:t>
      </w:r>
    </w:p>
    <w:p w14:paraId="396F8703" w14:textId="77777777" w:rsidR="00F26255" w:rsidRDefault="00F26255" w:rsidP="00F26255">
      <w:pPr>
        <w:numPr>
          <w:ilvl w:val="1"/>
          <w:numId w:val="46"/>
        </w:numPr>
        <w:spacing w:before="180" w:after="180" w:line="240" w:lineRule="auto"/>
      </w:pPr>
      <w:r>
        <w:t>Type Git repository name as below but replace username with your actual Github user ID.</w:t>
      </w:r>
    </w:p>
    <w:p w14:paraId="069B4700" w14:textId="77777777" w:rsidR="00F26255" w:rsidRDefault="00F26255" w:rsidP="00F26255">
      <w:pPr>
        <w:pStyle w:val="SourceCode"/>
        <w:numPr>
          <w:ilvl w:val="1"/>
          <w:numId w:val="45"/>
        </w:numPr>
      </w:pPr>
      <w:r>
        <w:rPr>
          <w:rStyle w:val="VerbatimChar"/>
        </w:rPr>
        <w:t xml:space="preserve"> https://github.com/username/hello-openshift-nodejs.git</w:t>
      </w:r>
    </w:p>
    <w:p w14:paraId="0DFF745D" w14:textId="77777777" w:rsidR="00F26255" w:rsidRDefault="00F26255" w:rsidP="00F26255">
      <w:pPr>
        <w:pStyle w:val="Compact"/>
      </w:pPr>
    </w:p>
    <w:p w14:paraId="1C1FD174" w14:textId="77777777" w:rsidR="00F26255" w:rsidRDefault="00F26255" w:rsidP="00F26255">
      <w:pPr>
        <w:numPr>
          <w:ilvl w:val="0"/>
          <w:numId w:val="46"/>
        </w:numPr>
        <w:spacing w:before="180" w:after="180" w:line="240" w:lineRule="auto"/>
      </w:pPr>
      <w:r>
        <w:t>Click the blue "Create" Button. It may take a few minutes to complete.</w:t>
      </w:r>
    </w:p>
    <w:p w14:paraId="0BB3156D" w14:textId="77777777" w:rsidR="00F26255" w:rsidRDefault="00F26255" w:rsidP="00F26255">
      <w:pPr>
        <w:numPr>
          <w:ilvl w:val="0"/>
          <w:numId w:val="46"/>
        </w:numPr>
        <w:spacing w:before="180" w:after="180" w:line="240" w:lineRule="auto"/>
      </w:pPr>
      <w:r>
        <w:t>Click on the blue "Close" button.</w:t>
      </w:r>
    </w:p>
    <w:p w14:paraId="7049B89B" w14:textId="77777777" w:rsidR="00F26255" w:rsidRDefault="00F26255" w:rsidP="00F26255">
      <w:pPr>
        <w:numPr>
          <w:ilvl w:val="0"/>
          <w:numId w:val="46"/>
        </w:numPr>
        <w:spacing w:before="180" w:after="180" w:line="240" w:lineRule="auto"/>
      </w:pPr>
      <w:r>
        <w:t>Click on the Overview button to view the status of the application.</w:t>
      </w:r>
    </w:p>
    <w:p w14:paraId="573C137C" w14:textId="77777777" w:rsidR="00F26255" w:rsidRDefault="00F26255" w:rsidP="00F26255">
      <w:pPr>
        <w:pStyle w:val="Compact"/>
      </w:pPr>
    </w:p>
    <w:p w14:paraId="36C45B95" w14:textId="77777777" w:rsidR="00F26255" w:rsidRDefault="00F26255" w:rsidP="00F26255">
      <w:pPr>
        <w:numPr>
          <w:ilvl w:val="0"/>
          <w:numId w:val="46"/>
        </w:numPr>
        <w:spacing w:before="180" w:after="180" w:line="240" w:lineRule="auto"/>
      </w:pPr>
      <w:r>
        <w:t>It will take a couple of minutes to load the application on the Openshift Online server, but the overview will show you the status of the app. When it is ready, there will be a web address of your application which you can click to see the application.</w:t>
      </w:r>
    </w:p>
    <w:p w14:paraId="25FA2D4F" w14:textId="77777777" w:rsidR="00F26255" w:rsidRDefault="00F26255" w:rsidP="00F26255">
      <w:pPr>
        <w:numPr>
          <w:ilvl w:val="0"/>
          <w:numId w:val="46"/>
        </w:numPr>
        <w:spacing w:before="180" w:after="180" w:line="240" w:lineRule="auto"/>
      </w:pPr>
      <w:r>
        <w:t>The application should show the following text on your web browser with your unique web address.</w:t>
      </w:r>
    </w:p>
    <w:p w14:paraId="09A902CC" w14:textId="77777777" w:rsidR="00F26255" w:rsidRDefault="00F26255" w:rsidP="00F26255">
      <w:pPr>
        <w:pStyle w:val="Compact"/>
      </w:pPr>
    </w:p>
    <w:p w14:paraId="33DD1072" w14:textId="77777777" w:rsidR="00F26255" w:rsidRDefault="00F26255" w:rsidP="00F26255">
      <w:pPr>
        <w:pStyle w:val="Heading3"/>
      </w:pPr>
      <w:bookmarkStart w:id="10" w:name="step-4---configuring-your-application-fo"/>
      <w:r>
        <w:t>Step 4 - Configuring Your Application for Automatic Builds</w:t>
      </w:r>
    </w:p>
    <w:bookmarkEnd w:id="10"/>
    <w:p w14:paraId="42CCB211" w14:textId="77777777" w:rsidR="00F26255" w:rsidRDefault="00F26255" w:rsidP="00F26255">
      <w:r>
        <w:t xml:space="preserve">A Github </w:t>
      </w:r>
      <w:r>
        <w:rPr>
          <w:b/>
        </w:rPr>
        <w:t>webhook</w:t>
      </w:r>
      <w:r>
        <w:t xml:space="preserve"> allows you to automatically rebuild your application on the Opershift server whenever you update your application and push the changes to your Github repository.</w:t>
      </w:r>
    </w:p>
    <w:p w14:paraId="41D8090C" w14:textId="77777777" w:rsidR="00F26255" w:rsidRDefault="00F26255" w:rsidP="00F26255">
      <w:pPr>
        <w:pStyle w:val="Compact"/>
        <w:numPr>
          <w:ilvl w:val="0"/>
          <w:numId w:val="46"/>
        </w:numPr>
      </w:pPr>
      <w:r>
        <w:t>From the project view, click on the "Builds" button on the upper left part of the screen, then click the smaller "Builds" in the menu that opens up.</w:t>
      </w:r>
    </w:p>
    <w:p w14:paraId="17DFE728" w14:textId="77777777" w:rsidR="00F26255" w:rsidRDefault="00F26255" w:rsidP="00F26255">
      <w:pPr>
        <w:pStyle w:val="Compact"/>
      </w:pPr>
    </w:p>
    <w:p w14:paraId="03B39C30" w14:textId="77777777" w:rsidR="00F26255" w:rsidRDefault="00F26255" w:rsidP="00F26255">
      <w:pPr>
        <w:pStyle w:val="Compact"/>
        <w:numPr>
          <w:ilvl w:val="0"/>
          <w:numId w:val="46"/>
        </w:numPr>
      </w:pPr>
      <w:r>
        <w:t>Next, click on the name of your application.</w:t>
      </w:r>
    </w:p>
    <w:p w14:paraId="1C7B88D3" w14:textId="77777777" w:rsidR="00F26255" w:rsidRDefault="00F26255" w:rsidP="00F26255">
      <w:pPr>
        <w:pStyle w:val="Compact"/>
      </w:pPr>
    </w:p>
    <w:p w14:paraId="4A3CC0A6" w14:textId="77777777" w:rsidR="00F26255" w:rsidRDefault="00F26255" w:rsidP="00F26255">
      <w:pPr>
        <w:pStyle w:val="Compact"/>
        <w:numPr>
          <w:ilvl w:val="0"/>
          <w:numId w:val="46"/>
        </w:numPr>
      </w:pPr>
      <w:r>
        <w:t>Click on the Configuration tab.</w:t>
      </w:r>
    </w:p>
    <w:p w14:paraId="17B76A69" w14:textId="77777777" w:rsidR="00F26255" w:rsidRDefault="00F26255" w:rsidP="00F26255">
      <w:pPr>
        <w:pStyle w:val="Compact"/>
      </w:pPr>
    </w:p>
    <w:p w14:paraId="727A0A45" w14:textId="77777777" w:rsidR="00F26255" w:rsidRDefault="00F26255" w:rsidP="00F26255">
      <w:pPr>
        <w:pStyle w:val="Compact"/>
        <w:numPr>
          <w:ilvl w:val="0"/>
          <w:numId w:val="46"/>
        </w:numPr>
      </w:pPr>
      <w:r>
        <w:t>Click on the copy icon to the right of the Github webhook URL field. This will copy the URL to your clipboard.</w:t>
      </w:r>
    </w:p>
    <w:p w14:paraId="4EE8E7E3" w14:textId="77777777" w:rsidR="00F26255" w:rsidRDefault="00F26255" w:rsidP="00F26255">
      <w:pPr>
        <w:pStyle w:val="Compact"/>
      </w:pPr>
    </w:p>
    <w:p w14:paraId="5814BBD1" w14:textId="77777777" w:rsidR="00F26255" w:rsidRDefault="00F26255" w:rsidP="00F26255">
      <w:pPr>
        <w:numPr>
          <w:ilvl w:val="0"/>
          <w:numId w:val="46"/>
        </w:numPr>
        <w:spacing w:before="180" w:after="180" w:line="240" w:lineRule="auto"/>
      </w:pPr>
      <w:r>
        <w:t>Navigate your browser to your forked Github repository. If using the link below, replace username with your actual Github user name.</w:t>
      </w:r>
    </w:p>
    <w:p w14:paraId="2E761E4A" w14:textId="77777777" w:rsidR="00F26255" w:rsidRDefault="00F26255" w:rsidP="00F26255">
      <w:pPr>
        <w:pStyle w:val="SourceCode"/>
        <w:numPr>
          <w:ilvl w:val="0"/>
          <w:numId w:val="45"/>
        </w:numPr>
      </w:pPr>
      <w:r>
        <w:rPr>
          <w:rStyle w:val="VerbatimChar"/>
        </w:rPr>
        <w:t>https://github.com/username/hello-openshift-nodejs</w:t>
      </w:r>
    </w:p>
    <w:p w14:paraId="0474BCCD" w14:textId="77777777" w:rsidR="00F26255" w:rsidRDefault="00F26255" w:rsidP="00F26255">
      <w:pPr>
        <w:numPr>
          <w:ilvl w:val="0"/>
          <w:numId w:val="46"/>
        </w:numPr>
        <w:spacing w:before="180" w:after="180" w:line="240" w:lineRule="auto"/>
      </w:pPr>
      <w:r>
        <w:t>Click on the Settings button.</w:t>
      </w:r>
    </w:p>
    <w:p w14:paraId="0D7BB5A1" w14:textId="77777777" w:rsidR="00F26255" w:rsidRDefault="00F26255" w:rsidP="00F26255">
      <w:pPr>
        <w:pStyle w:val="Compact"/>
      </w:pPr>
    </w:p>
    <w:p w14:paraId="5DF39AF5" w14:textId="77777777" w:rsidR="00F26255" w:rsidRDefault="00F26255" w:rsidP="00F26255">
      <w:pPr>
        <w:pStyle w:val="Compact"/>
        <w:numPr>
          <w:ilvl w:val="0"/>
          <w:numId w:val="46"/>
        </w:numPr>
      </w:pPr>
      <w:r>
        <w:t>Click on the webhook tab on the left and then click the Add Webhook button on the upper right.</w:t>
      </w:r>
    </w:p>
    <w:p w14:paraId="658C8F0E" w14:textId="77777777" w:rsidR="00F26255" w:rsidRDefault="00F26255" w:rsidP="00F26255">
      <w:pPr>
        <w:pStyle w:val="Compact"/>
      </w:pPr>
    </w:p>
    <w:p w14:paraId="5C58F50F" w14:textId="77777777" w:rsidR="00F26255" w:rsidRDefault="00F26255" w:rsidP="00F26255">
      <w:pPr>
        <w:numPr>
          <w:ilvl w:val="0"/>
          <w:numId w:val="46"/>
        </w:numPr>
        <w:spacing w:before="180" w:after="180" w:line="240" w:lineRule="auto"/>
      </w:pPr>
      <w:r>
        <w:t>Select the Payload URL field and press ctrl-V to paste the URL you copied to the clipboard earlier. You can also paste by right-clicking over the field and left-click "Paste."</w:t>
      </w:r>
    </w:p>
    <w:p w14:paraId="5BBE2CA5" w14:textId="77777777" w:rsidR="00F26255" w:rsidRDefault="00F26255" w:rsidP="00F26255">
      <w:pPr>
        <w:numPr>
          <w:ilvl w:val="0"/>
          <w:numId w:val="46"/>
        </w:numPr>
        <w:spacing w:before="180" w:after="180" w:line="240" w:lineRule="auto"/>
      </w:pPr>
      <w:r>
        <w:t>Under Content type, select application/json.</w:t>
      </w:r>
    </w:p>
    <w:p w14:paraId="29C39ADF" w14:textId="77777777" w:rsidR="00F26255" w:rsidRDefault="00F26255" w:rsidP="00F26255">
      <w:pPr>
        <w:pStyle w:val="Compact"/>
      </w:pPr>
    </w:p>
    <w:p w14:paraId="50192A30" w14:textId="77777777" w:rsidR="00F26255" w:rsidRDefault="00F26255" w:rsidP="00F26255">
      <w:pPr>
        <w:pStyle w:val="Compact"/>
        <w:numPr>
          <w:ilvl w:val="0"/>
          <w:numId w:val="46"/>
        </w:numPr>
      </w:pPr>
      <w:r>
        <w:t>Click on the "Add webhook" button. A green check to the left of the address means it correctly configured. (It may not show a check until you use Git to push changes).</w:t>
      </w:r>
    </w:p>
    <w:p w14:paraId="707450B8" w14:textId="77777777" w:rsidR="00F26255" w:rsidRDefault="00F26255" w:rsidP="00F26255">
      <w:pPr>
        <w:pStyle w:val="Compact"/>
      </w:pPr>
    </w:p>
    <w:p w14:paraId="3949A884" w14:textId="77777777" w:rsidR="00F26255" w:rsidRDefault="00F26255" w:rsidP="00F26255">
      <w:pPr>
        <w:pStyle w:val="Heading2"/>
      </w:pPr>
      <w:bookmarkStart w:id="11" w:name="thanks-for-completing-openshift-lab-1.2"/>
      <w:r>
        <w:t>Thanks for completing Openshift Lab 1.2!</w:t>
      </w:r>
    </w:p>
    <w:p w14:paraId="59D2AB97" w14:textId="77777777" w:rsidR="00F26255" w:rsidRDefault="00F26255" w:rsidP="00F26255">
      <w:pPr>
        <w:pStyle w:val="Heading1"/>
      </w:pPr>
      <w:bookmarkStart w:id="12" w:name="notes"/>
      <w:bookmarkEnd w:id="11"/>
      <w:r>
        <w:t>Notes</w:t>
      </w:r>
    </w:p>
    <w:bookmarkEnd w:id="12"/>
    <w:p w14:paraId="020D9F51" w14:textId="77777777" w:rsidR="00F26255" w:rsidRDefault="00F26255" w:rsidP="00F26255">
      <w:pPr>
        <w:pStyle w:val="Compact"/>
        <w:numPr>
          <w:ilvl w:val="0"/>
          <w:numId w:val="46"/>
        </w:numPr>
      </w:pPr>
      <w:r>
        <w:t>Please review the Openshift basic walkthrough for a few more details and information on how to scale your application. https://docs.openshift.com/online/getting_started/basic_walkthrough.html#getting-started-basic-walkthrough</w:t>
      </w:r>
    </w:p>
    <w:p w14:paraId="22D6D9C1" w14:textId="77777777" w:rsidR="00F6292A" w:rsidRPr="00F6292A" w:rsidRDefault="00F6292A" w:rsidP="00F6292A"/>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C8B81" w14:textId="77777777" w:rsidR="00F604D6" w:rsidRDefault="00F604D6" w:rsidP="007C20E0">
      <w:pPr>
        <w:spacing w:after="0" w:line="240" w:lineRule="auto"/>
      </w:pPr>
      <w:r>
        <w:separator/>
      </w:r>
    </w:p>
  </w:endnote>
  <w:endnote w:type="continuationSeparator" w:id="0">
    <w:p w14:paraId="4C1C8B3B" w14:textId="77777777" w:rsidR="00F604D6" w:rsidRDefault="00F604D6"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66A54264"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9D5E03">
              <w:rPr>
                <w:b/>
                <w:bCs/>
                <w:sz w:val="24"/>
                <w:szCs w:val="24"/>
              </w:rPr>
              <w:t xml:space="preserve"> 5</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8BF65" w14:textId="77777777" w:rsidR="00F604D6" w:rsidRDefault="00F604D6" w:rsidP="007C20E0">
      <w:pPr>
        <w:spacing w:after="0" w:line="240" w:lineRule="auto"/>
      </w:pPr>
      <w:r>
        <w:separator/>
      </w:r>
    </w:p>
  </w:footnote>
  <w:footnote w:type="continuationSeparator" w:id="0">
    <w:p w14:paraId="07876A71" w14:textId="77777777" w:rsidR="00F604D6" w:rsidRDefault="00F604D6"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859C9"/>
    <w:multiLevelType w:val="multilevel"/>
    <w:tmpl w:val="41C208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4C9C65"/>
    <w:multiLevelType w:val="multilevel"/>
    <w:tmpl w:val="CCF0D1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6222842"/>
    <w:multiLevelType w:val="multilevel"/>
    <w:tmpl w:val="52505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909091"/>
    <w:multiLevelType w:val="multilevel"/>
    <w:tmpl w:val="89E80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E4C8BB"/>
    <w:multiLevelType w:val="multilevel"/>
    <w:tmpl w:val="C18A45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CBCADAF"/>
    <w:multiLevelType w:val="multilevel"/>
    <w:tmpl w:val="56FC9E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16948A0"/>
    <w:multiLevelType w:val="hybridMultilevel"/>
    <w:tmpl w:val="C9BE3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18F7B27"/>
    <w:multiLevelType w:val="hybridMultilevel"/>
    <w:tmpl w:val="B5ECA506"/>
    <w:lvl w:ilvl="0" w:tplc="53F0AD14">
      <w:start w:val="1"/>
      <w:numFmt w:val="bullet"/>
      <w:lvlText w:val="•"/>
      <w:lvlJc w:val="left"/>
      <w:pPr>
        <w:tabs>
          <w:tab w:val="num" w:pos="720"/>
        </w:tabs>
        <w:ind w:left="720" w:hanging="360"/>
      </w:pPr>
      <w:rPr>
        <w:rFonts w:ascii="Arial" w:hAnsi="Arial" w:hint="default"/>
      </w:rPr>
    </w:lvl>
    <w:lvl w:ilvl="1" w:tplc="61E40170" w:tentative="1">
      <w:start w:val="1"/>
      <w:numFmt w:val="bullet"/>
      <w:lvlText w:val="•"/>
      <w:lvlJc w:val="left"/>
      <w:pPr>
        <w:tabs>
          <w:tab w:val="num" w:pos="1440"/>
        </w:tabs>
        <w:ind w:left="1440" w:hanging="360"/>
      </w:pPr>
      <w:rPr>
        <w:rFonts w:ascii="Arial" w:hAnsi="Arial" w:hint="default"/>
      </w:rPr>
    </w:lvl>
    <w:lvl w:ilvl="2" w:tplc="9F8EA72E">
      <w:numFmt w:val="bullet"/>
      <w:lvlText w:val="​"/>
      <w:lvlJc w:val="left"/>
      <w:pPr>
        <w:tabs>
          <w:tab w:val="num" w:pos="2160"/>
        </w:tabs>
        <w:ind w:left="2160" w:hanging="360"/>
      </w:pPr>
      <w:rPr>
        <w:rFonts w:ascii="Arial" w:hAnsi="Arial" w:hint="default"/>
      </w:rPr>
    </w:lvl>
    <w:lvl w:ilvl="3" w:tplc="0AC472AC" w:tentative="1">
      <w:start w:val="1"/>
      <w:numFmt w:val="bullet"/>
      <w:lvlText w:val="•"/>
      <w:lvlJc w:val="left"/>
      <w:pPr>
        <w:tabs>
          <w:tab w:val="num" w:pos="2880"/>
        </w:tabs>
        <w:ind w:left="2880" w:hanging="360"/>
      </w:pPr>
      <w:rPr>
        <w:rFonts w:ascii="Arial" w:hAnsi="Arial" w:hint="default"/>
      </w:rPr>
    </w:lvl>
    <w:lvl w:ilvl="4" w:tplc="BE3ECDC6" w:tentative="1">
      <w:start w:val="1"/>
      <w:numFmt w:val="bullet"/>
      <w:lvlText w:val="•"/>
      <w:lvlJc w:val="left"/>
      <w:pPr>
        <w:tabs>
          <w:tab w:val="num" w:pos="3600"/>
        </w:tabs>
        <w:ind w:left="3600" w:hanging="360"/>
      </w:pPr>
      <w:rPr>
        <w:rFonts w:ascii="Arial" w:hAnsi="Arial" w:hint="default"/>
      </w:rPr>
    </w:lvl>
    <w:lvl w:ilvl="5" w:tplc="D5604E14" w:tentative="1">
      <w:start w:val="1"/>
      <w:numFmt w:val="bullet"/>
      <w:lvlText w:val="•"/>
      <w:lvlJc w:val="left"/>
      <w:pPr>
        <w:tabs>
          <w:tab w:val="num" w:pos="4320"/>
        </w:tabs>
        <w:ind w:left="4320" w:hanging="360"/>
      </w:pPr>
      <w:rPr>
        <w:rFonts w:ascii="Arial" w:hAnsi="Arial" w:hint="default"/>
      </w:rPr>
    </w:lvl>
    <w:lvl w:ilvl="6" w:tplc="BC06A5EE" w:tentative="1">
      <w:start w:val="1"/>
      <w:numFmt w:val="bullet"/>
      <w:lvlText w:val="•"/>
      <w:lvlJc w:val="left"/>
      <w:pPr>
        <w:tabs>
          <w:tab w:val="num" w:pos="5040"/>
        </w:tabs>
        <w:ind w:left="5040" w:hanging="360"/>
      </w:pPr>
      <w:rPr>
        <w:rFonts w:ascii="Arial" w:hAnsi="Arial" w:hint="default"/>
      </w:rPr>
    </w:lvl>
    <w:lvl w:ilvl="7" w:tplc="42E23CF8" w:tentative="1">
      <w:start w:val="1"/>
      <w:numFmt w:val="bullet"/>
      <w:lvlText w:val="•"/>
      <w:lvlJc w:val="left"/>
      <w:pPr>
        <w:tabs>
          <w:tab w:val="num" w:pos="5760"/>
        </w:tabs>
        <w:ind w:left="5760" w:hanging="360"/>
      </w:pPr>
      <w:rPr>
        <w:rFonts w:ascii="Arial" w:hAnsi="Arial" w:hint="default"/>
      </w:rPr>
    </w:lvl>
    <w:lvl w:ilvl="8" w:tplc="5274B4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4060428"/>
    <w:multiLevelType w:val="hybridMultilevel"/>
    <w:tmpl w:val="4F46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C73E9B"/>
    <w:multiLevelType w:val="hybridMultilevel"/>
    <w:tmpl w:val="09D0DD3C"/>
    <w:lvl w:ilvl="0" w:tplc="61D6DB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A87893"/>
    <w:multiLevelType w:val="hybridMultilevel"/>
    <w:tmpl w:val="9716A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A1E3C"/>
    <w:multiLevelType w:val="hybridMultilevel"/>
    <w:tmpl w:val="F65243E0"/>
    <w:lvl w:ilvl="0" w:tplc="A138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420EE"/>
    <w:multiLevelType w:val="hybridMultilevel"/>
    <w:tmpl w:val="FD544482"/>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0A883266"/>
    <w:multiLevelType w:val="hybridMultilevel"/>
    <w:tmpl w:val="3CD62AB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0DF750F"/>
    <w:multiLevelType w:val="hybridMultilevel"/>
    <w:tmpl w:val="8C341A5A"/>
    <w:lvl w:ilvl="0" w:tplc="F93E65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A0BFF"/>
    <w:multiLevelType w:val="hybridMultilevel"/>
    <w:tmpl w:val="EA0442F8"/>
    <w:lvl w:ilvl="0" w:tplc="B852C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6C2963"/>
    <w:multiLevelType w:val="hybridMultilevel"/>
    <w:tmpl w:val="FF527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91A300C"/>
    <w:multiLevelType w:val="hybridMultilevel"/>
    <w:tmpl w:val="C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171D81"/>
    <w:multiLevelType w:val="hybridMultilevel"/>
    <w:tmpl w:val="65E8DD4A"/>
    <w:lvl w:ilvl="0" w:tplc="B45829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65447"/>
    <w:multiLevelType w:val="hybridMultilevel"/>
    <w:tmpl w:val="DFAA2206"/>
    <w:lvl w:ilvl="0" w:tplc="C8AC1398">
      <w:start w:val="1"/>
      <w:numFmt w:val="bullet"/>
      <w:lvlText w:val=""/>
      <w:lvlJc w:val="left"/>
      <w:pPr>
        <w:tabs>
          <w:tab w:val="num" w:pos="720"/>
        </w:tabs>
        <w:ind w:left="720" w:hanging="360"/>
      </w:pPr>
      <w:rPr>
        <w:rFonts w:ascii="Wingdings" w:hAnsi="Wingdings" w:hint="default"/>
      </w:rPr>
    </w:lvl>
    <w:lvl w:ilvl="1" w:tplc="1F52D58A" w:tentative="1">
      <w:start w:val="1"/>
      <w:numFmt w:val="bullet"/>
      <w:lvlText w:val=""/>
      <w:lvlJc w:val="left"/>
      <w:pPr>
        <w:tabs>
          <w:tab w:val="num" w:pos="1440"/>
        </w:tabs>
        <w:ind w:left="1440" w:hanging="360"/>
      </w:pPr>
      <w:rPr>
        <w:rFonts w:ascii="Wingdings" w:hAnsi="Wingdings" w:hint="default"/>
      </w:rPr>
    </w:lvl>
    <w:lvl w:ilvl="2" w:tplc="A35696EE" w:tentative="1">
      <w:start w:val="1"/>
      <w:numFmt w:val="bullet"/>
      <w:lvlText w:val=""/>
      <w:lvlJc w:val="left"/>
      <w:pPr>
        <w:tabs>
          <w:tab w:val="num" w:pos="2160"/>
        </w:tabs>
        <w:ind w:left="2160" w:hanging="360"/>
      </w:pPr>
      <w:rPr>
        <w:rFonts w:ascii="Wingdings" w:hAnsi="Wingdings" w:hint="default"/>
      </w:rPr>
    </w:lvl>
    <w:lvl w:ilvl="3" w:tplc="A4802C24" w:tentative="1">
      <w:start w:val="1"/>
      <w:numFmt w:val="bullet"/>
      <w:lvlText w:val=""/>
      <w:lvlJc w:val="left"/>
      <w:pPr>
        <w:tabs>
          <w:tab w:val="num" w:pos="2880"/>
        </w:tabs>
        <w:ind w:left="2880" w:hanging="360"/>
      </w:pPr>
      <w:rPr>
        <w:rFonts w:ascii="Wingdings" w:hAnsi="Wingdings" w:hint="default"/>
      </w:rPr>
    </w:lvl>
    <w:lvl w:ilvl="4" w:tplc="E17605C0" w:tentative="1">
      <w:start w:val="1"/>
      <w:numFmt w:val="bullet"/>
      <w:lvlText w:val=""/>
      <w:lvlJc w:val="left"/>
      <w:pPr>
        <w:tabs>
          <w:tab w:val="num" w:pos="3600"/>
        </w:tabs>
        <w:ind w:left="3600" w:hanging="360"/>
      </w:pPr>
      <w:rPr>
        <w:rFonts w:ascii="Wingdings" w:hAnsi="Wingdings" w:hint="default"/>
      </w:rPr>
    </w:lvl>
    <w:lvl w:ilvl="5" w:tplc="18028854" w:tentative="1">
      <w:start w:val="1"/>
      <w:numFmt w:val="bullet"/>
      <w:lvlText w:val=""/>
      <w:lvlJc w:val="left"/>
      <w:pPr>
        <w:tabs>
          <w:tab w:val="num" w:pos="4320"/>
        </w:tabs>
        <w:ind w:left="4320" w:hanging="360"/>
      </w:pPr>
      <w:rPr>
        <w:rFonts w:ascii="Wingdings" w:hAnsi="Wingdings" w:hint="default"/>
      </w:rPr>
    </w:lvl>
    <w:lvl w:ilvl="6" w:tplc="71902A82" w:tentative="1">
      <w:start w:val="1"/>
      <w:numFmt w:val="bullet"/>
      <w:lvlText w:val=""/>
      <w:lvlJc w:val="left"/>
      <w:pPr>
        <w:tabs>
          <w:tab w:val="num" w:pos="5040"/>
        </w:tabs>
        <w:ind w:left="5040" w:hanging="360"/>
      </w:pPr>
      <w:rPr>
        <w:rFonts w:ascii="Wingdings" w:hAnsi="Wingdings" w:hint="default"/>
      </w:rPr>
    </w:lvl>
    <w:lvl w:ilvl="7" w:tplc="0804DAF0" w:tentative="1">
      <w:start w:val="1"/>
      <w:numFmt w:val="bullet"/>
      <w:lvlText w:val=""/>
      <w:lvlJc w:val="left"/>
      <w:pPr>
        <w:tabs>
          <w:tab w:val="num" w:pos="5760"/>
        </w:tabs>
        <w:ind w:left="5760" w:hanging="360"/>
      </w:pPr>
      <w:rPr>
        <w:rFonts w:ascii="Wingdings" w:hAnsi="Wingdings" w:hint="default"/>
      </w:rPr>
    </w:lvl>
    <w:lvl w:ilvl="8" w:tplc="AC7A74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212088"/>
    <w:multiLevelType w:val="hybridMultilevel"/>
    <w:tmpl w:val="72FE0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5B60"/>
    <w:multiLevelType w:val="hybridMultilevel"/>
    <w:tmpl w:val="581695C8"/>
    <w:lvl w:ilvl="0" w:tplc="A3161DA8">
      <w:start w:val="1"/>
      <w:numFmt w:val="bullet"/>
      <w:lvlText w:val=""/>
      <w:lvlJc w:val="left"/>
      <w:pPr>
        <w:tabs>
          <w:tab w:val="num" w:pos="720"/>
        </w:tabs>
        <w:ind w:left="720" w:hanging="360"/>
      </w:pPr>
      <w:rPr>
        <w:rFonts w:ascii="Wingdings" w:hAnsi="Wingdings" w:hint="default"/>
      </w:rPr>
    </w:lvl>
    <w:lvl w:ilvl="1" w:tplc="39946DF0" w:tentative="1">
      <w:start w:val="1"/>
      <w:numFmt w:val="bullet"/>
      <w:lvlText w:val=""/>
      <w:lvlJc w:val="left"/>
      <w:pPr>
        <w:tabs>
          <w:tab w:val="num" w:pos="1440"/>
        </w:tabs>
        <w:ind w:left="1440" w:hanging="360"/>
      </w:pPr>
      <w:rPr>
        <w:rFonts w:ascii="Wingdings" w:hAnsi="Wingdings" w:hint="default"/>
      </w:rPr>
    </w:lvl>
    <w:lvl w:ilvl="2" w:tplc="02527EE2" w:tentative="1">
      <w:start w:val="1"/>
      <w:numFmt w:val="bullet"/>
      <w:lvlText w:val=""/>
      <w:lvlJc w:val="left"/>
      <w:pPr>
        <w:tabs>
          <w:tab w:val="num" w:pos="2160"/>
        </w:tabs>
        <w:ind w:left="2160" w:hanging="360"/>
      </w:pPr>
      <w:rPr>
        <w:rFonts w:ascii="Wingdings" w:hAnsi="Wingdings" w:hint="default"/>
      </w:rPr>
    </w:lvl>
    <w:lvl w:ilvl="3" w:tplc="317CEF32" w:tentative="1">
      <w:start w:val="1"/>
      <w:numFmt w:val="bullet"/>
      <w:lvlText w:val=""/>
      <w:lvlJc w:val="left"/>
      <w:pPr>
        <w:tabs>
          <w:tab w:val="num" w:pos="2880"/>
        </w:tabs>
        <w:ind w:left="2880" w:hanging="360"/>
      </w:pPr>
      <w:rPr>
        <w:rFonts w:ascii="Wingdings" w:hAnsi="Wingdings" w:hint="default"/>
      </w:rPr>
    </w:lvl>
    <w:lvl w:ilvl="4" w:tplc="E78471D2" w:tentative="1">
      <w:start w:val="1"/>
      <w:numFmt w:val="bullet"/>
      <w:lvlText w:val=""/>
      <w:lvlJc w:val="left"/>
      <w:pPr>
        <w:tabs>
          <w:tab w:val="num" w:pos="3600"/>
        </w:tabs>
        <w:ind w:left="3600" w:hanging="360"/>
      </w:pPr>
      <w:rPr>
        <w:rFonts w:ascii="Wingdings" w:hAnsi="Wingdings" w:hint="default"/>
      </w:rPr>
    </w:lvl>
    <w:lvl w:ilvl="5" w:tplc="F6C8D9B4" w:tentative="1">
      <w:start w:val="1"/>
      <w:numFmt w:val="bullet"/>
      <w:lvlText w:val=""/>
      <w:lvlJc w:val="left"/>
      <w:pPr>
        <w:tabs>
          <w:tab w:val="num" w:pos="4320"/>
        </w:tabs>
        <w:ind w:left="4320" w:hanging="360"/>
      </w:pPr>
      <w:rPr>
        <w:rFonts w:ascii="Wingdings" w:hAnsi="Wingdings" w:hint="default"/>
      </w:rPr>
    </w:lvl>
    <w:lvl w:ilvl="6" w:tplc="6D3E6A7E" w:tentative="1">
      <w:start w:val="1"/>
      <w:numFmt w:val="bullet"/>
      <w:lvlText w:val=""/>
      <w:lvlJc w:val="left"/>
      <w:pPr>
        <w:tabs>
          <w:tab w:val="num" w:pos="5040"/>
        </w:tabs>
        <w:ind w:left="5040" w:hanging="360"/>
      </w:pPr>
      <w:rPr>
        <w:rFonts w:ascii="Wingdings" w:hAnsi="Wingdings" w:hint="default"/>
      </w:rPr>
    </w:lvl>
    <w:lvl w:ilvl="7" w:tplc="CBA4E5F2" w:tentative="1">
      <w:start w:val="1"/>
      <w:numFmt w:val="bullet"/>
      <w:lvlText w:val=""/>
      <w:lvlJc w:val="left"/>
      <w:pPr>
        <w:tabs>
          <w:tab w:val="num" w:pos="5760"/>
        </w:tabs>
        <w:ind w:left="5760" w:hanging="360"/>
      </w:pPr>
      <w:rPr>
        <w:rFonts w:ascii="Wingdings" w:hAnsi="Wingdings" w:hint="default"/>
      </w:rPr>
    </w:lvl>
    <w:lvl w:ilvl="8" w:tplc="FB881C6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260DD0"/>
    <w:multiLevelType w:val="hybridMultilevel"/>
    <w:tmpl w:val="DFA68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E344D1"/>
    <w:multiLevelType w:val="multilevel"/>
    <w:tmpl w:val="4E86F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2C102C32"/>
    <w:multiLevelType w:val="hybridMultilevel"/>
    <w:tmpl w:val="3252DD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44D6B4"/>
    <w:multiLevelType w:val="multilevel"/>
    <w:tmpl w:val="57944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310C586F"/>
    <w:multiLevelType w:val="hybridMultilevel"/>
    <w:tmpl w:val="281897A8"/>
    <w:lvl w:ilvl="0" w:tplc="59382E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E40B9"/>
    <w:multiLevelType w:val="hybridMultilevel"/>
    <w:tmpl w:val="18026044"/>
    <w:lvl w:ilvl="0" w:tplc="7DFA65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F7792A"/>
    <w:multiLevelType w:val="hybridMultilevel"/>
    <w:tmpl w:val="93C0B320"/>
    <w:lvl w:ilvl="0" w:tplc="729C44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210F0"/>
    <w:multiLevelType w:val="hybridMultilevel"/>
    <w:tmpl w:val="FA960EF6"/>
    <w:lvl w:ilvl="0" w:tplc="45346FC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47F45C"/>
    <w:multiLevelType w:val="multilevel"/>
    <w:tmpl w:val="EE62AC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1" w15:restartNumberingAfterBreak="0">
    <w:nsid w:val="487C729F"/>
    <w:multiLevelType w:val="hybridMultilevel"/>
    <w:tmpl w:val="14764FCE"/>
    <w:lvl w:ilvl="0" w:tplc="0EBA4658">
      <w:start w:val="1"/>
      <w:numFmt w:val="bullet"/>
      <w:lvlText w:val=""/>
      <w:lvlJc w:val="left"/>
      <w:pPr>
        <w:tabs>
          <w:tab w:val="num" w:pos="720"/>
        </w:tabs>
        <w:ind w:left="720" w:hanging="360"/>
      </w:pPr>
      <w:rPr>
        <w:rFonts w:ascii="Wingdings" w:hAnsi="Wingdings" w:hint="default"/>
      </w:rPr>
    </w:lvl>
    <w:lvl w:ilvl="1" w:tplc="057E31FC" w:tentative="1">
      <w:start w:val="1"/>
      <w:numFmt w:val="bullet"/>
      <w:lvlText w:val=""/>
      <w:lvlJc w:val="left"/>
      <w:pPr>
        <w:tabs>
          <w:tab w:val="num" w:pos="1440"/>
        </w:tabs>
        <w:ind w:left="1440" w:hanging="360"/>
      </w:pPr>
      <w:rPr>
        <w:rFonts w:ascii="Wingdings" w:hAnsi="Wingdings" w:hint="default"/>
      </w:rPr>
    </w:lvl>
    <w:lvl w:ilvl="2" w:tplc="0F48B598" w:tentative="1">
      <w:start w:val="1"/>
      <w:numFmt w:val="bullet"/>
      <w:lvlText w:val=""/>
      <w:lvlJc w:val="left"/>
      <w:pPr>
        <w:tabs>
          <w:tab w:val="num" w:pos="2160"/>
        </w:tabs>
        <w:ind w:left="2160" w:hanging="360"/>
      </w:pPr>
      <w:rPr>
        <w:rFonts w:ascii="Wingdings" w:hAnsi="Wingdings" w:hint="default"/>
      </w:rPr>
    </w:lvl>
    <w:lvl w:ilvl="3" w:tplc="0B924228" w:tentative="1">
      <w:start w:val="1"/>
      <w:numFmt w:val="bullet"/>
      <w:lvlText w:val=""/>
      <w:lvlJc w:val="left"/>
      <w:pPr>
        <w:tabs>
          <w:tab w:val="num" w:pos="2880"/>
        </w:tabs>
        <w:ind w:left="2880" w:hanging="360"/>
      </w:pPr>
      <w:rPr>
        <w:rFonts w:ascii="Wingdings" w:hAnsi="Wingdings" w:hint="default"/>
      </w:rPr>
    </w:lvl>
    <w:lvl w:ilvl="4" w:tplc="8D1029C2" w:tentative="1">
      <w:start w:val="1"/>
      <w:numFmt w:val="bullet"/>
      <w:lvlText w:val=""/>
      <w:lvlJc w:val="left"/>
      <w:pPr>
        <w:tabs>
          <w:tab w:val="num" w:pos="3600"/>
        </w:tabs>
        <w:ind w:left="3600" w:hanging="360"/>
      </w:pPr>
      <w:rPr>
        <w:rFonts w:ascii="Wingdings" w:hAnsi="Wingdings" w:hint="default"/>
      </w:rPr>
    </w:lvl>
    <w:lvl w:ilvl="5" w:tplc="5B8451BC" w:tentative="1">
      <w:start w:val="1"/>
      <w:numFmt w:val="bullet"/>
      <w:lvlText w:val=""/>
      <w:lvlJc w:val="left"/>
      <w:pPr>
        <w:tabs>
          <w:tab w:val="num" w:pos="4320"/>
        </w:tabs>
        <w:ind w:left="4320" w:hanging="360"/>
      </w:pPr>
      <w:rPr>
        <w:rFonts w:ascii="Wingdings" w:hAnsi="Wingdings" w:hint="default"/>
      </w:rPr>
    </w:lvl>
    <w:lvl w:ilvl="6" w:tplc="19740168" w:tentative="1">
      <w:start w:val="1"/>
      <w:numFmt w:val="bullet"/>
      <w:lvlText w:val=""/>
      <w:lvlJc w:val="left"/>
      <w:pPr>
        <w:tabs>
          <w:tab w:val="num" w:pos="5040"/>
        </w:tabs>
        <w:ind w:left="5040" w:hanging="360"/>
      </w:pPr>
      <w:rPr>
        <w:rFonts w:ascii="Wingdings" w:hAnsi="Wingdings" w:hint="default"/>
      </w:rPr>
    </w:lvl>
    <w:lvl w:ilvl="7" w:tplc="50007C98" w:tentative="1">
      <w:start w:val="1"/>
      <w:numFmt w:val="bullet"/>
      <w:lvlText w:val=""/>
      <w:lvlJc w:val="left"/>
      <w:pPr>
        <w:tabs>
          <w:tab w:val="num" w:pos="5760"/>
        </w:tabs>
        <w:ind w:left="5760" w:hanging="360"/>
      </w:pPr>
      <w:rPr>
        <w:rFonts w:ascii="Wingdings" w:hAnsi="Wingdings" w:hint="default"/>
      </w:rPr>
    </w:lvl>
    <w:lvl w:ilvl="8" w:tplc="35B25AC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040D85"/>
    <w:multiLevelType w:val="multilevel"/>
    <w:tmpl w:val="9B3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F017FE"/>
    <w:multiLevelType w:val="hybridMultilevel"/>
    <w:tmpl w:val="376801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6DA3FE3"/>
    <w:multiLevelType w:val="hybridMultilevel"/>
    <w:tmpl w:val="38383CCC"/>
    <w:lvl w:ilvl="0" w:tplc="D57E03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41E61"/>
    <w:multiLevelType w:val="hybridMultilevel"/>
    <w:tmpl w:val="6F548D94"/>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B9063E2"/>
    <w:multiLevelType w:val="hybridMultilevel"/>
    <w:tmpl w:val="FD065EE2"/>
    <w:lvl w:ilvl="0" w:tplc="D1707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1378D"/>
    <w:multiLevelType w:val="hybridMultilevel"/>
    <w:tmpl w:val="C316D1C0"/>
    <w:lvl w:ilvl="0" w:tplc="8A348D6C">
      <w:start w:val="6"/>
      <w:numFmt w:val="decimal"/>
      <w:lvlText w:val="%1."/>
      <w:lvlJc w:val="left"/>
      <w:pPr>
        <w:ind w:left="720" w:hanging="360"/>
      </w:pPr>
      <w:rPr>
        <w:rFonts w:hint="default"/>
      </w:rPr>
    </w:lvl>
    <w:lvl w:ilvl="1" w:tplc="14DEDCF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544A5"/>
    <w:multiLevelType w:val="hybridMultilevel"/>
    <w:tmpl w:val="6410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1208F1"/>
    <w:multiLevelType w:val="hybridMultilevel"/>
    <w:tmpl w:val="DBB42D46"/>
    <w:lvl w:ilvl="0" w:tplc="ADF4E9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1126C"/>
    <w:multiLevelType w:val="hybridMultilevel"/>
    <w:tmpl w:val="CA4AFED2"/>
    <w:lvl w:ilvl="0" w:tplc="61684946">
      <w:start w:val="1"/>
      <w:numFmt w:val="bullet"/>
      <w:lvlText w:val=""/>
      <w:lvlJc w:val="left"/>
      <w:pPr>
        <w:tabs>
          <w:tab w:val="num" w:pos="720"/>
        </w:tabs>
        <w:ind w:left="720" w:hanging="360"/>
      </w:pPr>
      <w:rPr>
        <w:rFonts w:ascii="Wingdings" w:hAnsi="Wingdings" w:hint="default"/>
      </w:rPr>
    </w:lvl>
    <w:lvl w:ilvl="1" w:tplc="5560A4FA" w:tentative="1">
      <w:start w:val="1"/>
      <w:numFmt w:val="bullet"/>
      <w:lvlText w:val=""/>
      <w:lvlJc w:val="left"/>
      <w:pPr>
        <w:tabs>
          <w:tab w:val="num" w:pos="1440"/>
        </w:tabs>
        <w:ind w:left="1440" w:hanging="360"/>
      </w:pPr>
      <w:rPr>
        <w:rFonts w:ascii="Wingdings" w:hAnsi="Wingdings" w:hint="default"/>
      </w:rPr>
    </w:lvl>
    <w:lvl w:ilvl="2" w:tplc="98D2207C" w:tentative="1">
      <w:start w:val="1"/>
      <w:numFmt w:val="bullet"/>
      <w:lvlText w:val=""/>
      <w:lvlJc w:val="left"/>
      <w:pPr>
        <w:tabs>
          <w:tab w:val="num" w:pos="2160"/>
        </w:tabs>
        <w:ind w:left="2160" w:hanging="360"/>
      </w:pPr>
      <w:rPr>
        <w:rFonts w:ascii="Wingdings" w:hAnsi="Wingdings" w:hint="default"/>
      </w:rPr>
    </w:lvl>
    <w:lvl w:ilvl="3" w:tplc="A544CF08" w:tentative="1">
      <w:start w:val="1"/>
      <w:numFmt w:val="bullet"/>
      <w:lvlText w:val=""/>
      <w:lvlJc w:val="left"/>
      <w:pPr>
        <w:tabs>
          <w:tab w:val="num" w:pos="2880"/>
        </w:tabs>
        <w:ind w:left="2880" w:hanging="360"/>
      </w:pPr>
      <w:rPr>
        <w:rFonts w:ascii="Wingdings" w:hAnsi="Wingdings" w:hint="default"/>
      </w:rPr>
    </w:lvl>
    <w:lvl w:ilvl="4" w:tplc="18CA77DC" w:tentative="1">
      <w:start w:val="1"/>
      <w:numFmt w:val="bullet"/>
      <w:lvlText w:val=""/>
      <w:lvlJc w:val="left"/>
      <w:pPr>
        <w:tabs>
          <w:tab w:val="num" w:pos="3600"/>
        </w:tabs>
        <w:ind w:left="3600" w:hanging="360"/>
      </w:pPr>
      <w:rPr>
        <w:rFonts w:ascii="Wingdings" w:hAnsi="Wingdings" w:hint="default"/>
      </w:rPr>
    </w:lvl>
    <w:lvl w:ilvl="5" w:tplc="973EA198" w:tentative="1">
      <w:start w:val="1"/>
      <w:numFmt w:val="bullet"/>
      <w:lvlText w:val=""/>
      <w:lvlJc w:val="left"/>
      <w:pPr>
        <w:tabs>
          <w:tab w:val="num" w:pos="4320"/>
        </w:tabs>
        <w:ind w:left="4320" w:hanging="360"/>
      </w:pPr>
      <w:rPr>
        <w:rFonts w:ascii="Wingdings" w:hAnsi="Wingdings" w:hint="default"/>
      </w:rPr>
    </w:lvl>
    <w:lvl w:ilvl="6" w:tplc="C152E9B8" w:tentative="1">
      <w:start w:val="1"/>
      <w:numFmt w:val="bullet"/>
      <w:lvlText w:val=""/>
      <w:lvlJc w:val="left"/>
      <w:pPr>
        <w:tabs>
          <w:tab w:val="num" w:pos="5040"/>
        </w:tabs>
        <w:ind w:left="5040" w:hanging="360"/>
      </w:pPr>
      <w:rPr>
        <w:rFonts w:ascii="Wingdings" w:hAnsi="Wingdings" w:hint="default"/>
      </w:rPr>
    </w:lvl>
    <w:lvl w:ilvl="7" w:tplc="ED9AB3D6" w:tentative="1">
      <w:start w:val="1"/>
      <w:numFmt w:val="bullet"/>
      <w:lvlText w:val=""/>
      <w:lvlJc w:val="left"/>
      <w:pPr>
        <w:tabs>
          <w:tab w:val="num" w:pos="5760"/>
        </w:tabs>
        <w:ind w:left="5760" w:hanging="360"/>
      </w:pPr>
      <w:rPr>
        <w:rFonts w:ascii="Wingdings" w:hAnsi="Wingdings" w:hint="default"/>
      </w:rPr>
    </w:lvl>
    <w:lvl w:ilvl="8" w:tplc="BAC6CD9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F97420"/>
    <w:multiLevelType w:val="hybridMultilevel"/>
    <w:tmpl w:val="880485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086BF3"/>
    <w:multiLevelType w:val="hybridMultilevel"/>
    <w:tmpl w:val="F796EB9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27785"/>
    <w:multiLevelType w:val="hybridMultilevel"/>
    <w:tmpl w:val="588C4DBA"/>
    <w:lvl w:ilvl="0" w:tplc="4C9EC5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8911595"/>
    <w:multiLevelType w:val="hybridMultilevel"/>
    <w:tmpl w:val="1D5CA46C"/>
    <w:lvl w:ilvl="0" w:tplc="90102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4"/>
  </w:num>
  <w:num w:numId="3">
    <w:abstractNumId w:val="41"/>
  </w:num>
  <w:num w:numId="4">
    <w:abstractNumId w:val="36"/>
  </w:num>
  <w:num w:numId="5">
    <w:abstractNumId w:val="27"/>
  </w:num>
  <w:num w:numId="6">
    <w:abstractNumId w:val="8"/>
  </w:num>
  <w:num w:numId="7">
    <w:abstractNumId w:val="37"/>
  </w:num>
  <w:num w:numId="8">
    <w:abstractNumId w:val="28"/>
  </w:num>
  <w:num w:numId="9">
    <w:abstractNumId w:val="9"/>
  </w:num>
  <w:num w:numId="10">
    <w:abstractNumId w:val="39"/>
  </w:num>
  <w:num w:numId="11">
    <w:abstractNumId w:val="29"/>
  </w:num>
  <w:num w:numId="12">
    <w:abstractNumId w:val="40"/>
  </w:num>
  <w:num w:numId="13">
    <w:abstractNumId w:val="19"/>
  </w:num>
  <w:num w:numId="14">
    <w:abstractNumId w:val="7"/>
  </w:num>
  <w:num w:numId="15">
    <w:abstractNumId w:val="21"/>
  </w:num>
  <w:num w:numId="16">
    <w:abstractNumId w:val="31"/>
  </w:num>
  <w:num w:numId="17">
    <w:abstractNumId w:val="42"/>
  </w:num>
  <w:num w:numId="18">
    <w:abstractNumId w:val="38"/>
  </w:num>
  <w:num w:numId="19">
    <w:abstractNumId w:val="22"/>
  </w:num>
  <w:num w:numId="20">
    <w:abstractNumId w:val="44"/>
    <w:lvlOverride w:ilvl="0">
      <w:lvl w:ilvl="0" w:tplc="9010208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20"/>
  </w:num>
  <w:num w:numId="22">
    <w:abstractNumId w:val="10"/>
  </w:num>
  <w:num w:numId="23">
    <w:abstractNumId w:val="11"/>
  </w:num>
  <w:num w:numId="24">
    <w:abstractNumId w:val="26"/>
  </w:num>
  <w:num w:numId="25">
    <w:abstractNumId w:val="15"/>
  </w:num>
  <w:num w:numId="26">
    <w:abstractNumId w:val="14"/>
  </w:num>
  <w:num w:numId="27">
    <w:abstractNumId w:val="18"/>
  </w:num>
  <w:num w:numId="28">
    <w:abstractNumId w:val="34"/>
  </w:num>
  <w:num w:numId="29">
    <w:abstractNumId w:val="17"/>
  </w:num>
  <w:num w:numId="30">
    <w:abstractNumId w:val="16"/>
  </w:num>
  <w:num w:numId="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3"/>
  </w:num>
  <w:num w:numId="34">
    <w:abstractNumId w:val="12"/>
  </w:num>
  <w:num w:numId="35">
    <w:abstractNumId w:val="6"/>
  </w:num>
  <w:num w:numId="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3"/>
  </w:num>
  <w:num w:numId="43">
    <w:abstractNumId w:val="25"/>
  </w:num>
  <w:num w:numId="44">
    <w:abstractNumId w:val="30"/>
  </w:num>
  <w:num w:numId="45">
    <w:abstractNumId w:val="4"/>
  </w:num>
  <w:num w:numId="46">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202588"/>
    <w:rsid w:val="00217BD9"/>
    <w:rsid w:val="002409CD"/>
    <w:rsid w:val="002647C5"/>
    <w:rsid w:val="00293BA1"/>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D5E03"/>
    <w:rsid w:val="009E6BA3"/>
    <w:rsid w:val="009F27C0"/>
    <w:rsid w:val="009F737E"/>
    <w:rsid w:val="00A03B26"/>
    <w:rsid w:val="00A161D2"/>
    <w:rsid w:val="00A17E49"/>
    <w:rsid w:val="00A20F5D"/>
    <w:rsid w:val="00A22FAE"/>
    <w:rsid w:val="00A2563B"/>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04D6"/>
    <w:rsid w:val="00F6292A"/>
    <w:rsid w:val="00F67575"/>
    <w:rsid w:val="00F722BE"/>
    <w:rsid w:val="00F737AF"/>
    <w:rsid w:val="00F741FB"/>
    <w:rsid w:val="00F90810"/>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2B3BB385-49E0-C947-BF22-9B4BA612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30</cp:revision>
  <dcterms:created xsi:type="dcterms:W3CDTF">2018-06-04T15:45:00Z</dcterms:created>
  <dcterms:modified xsi:type="dcterms:W3CDTF">2018-07-16T08:46:00Z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
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1D872F48" w14:textId="4F6F7AB9" w:rsidR="002F425C" w:rsidRDefault="00634C79" w:rsidP="00C90E3B"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  <w:bookmarkStart w:id="1" w:name="_GoBack"/>
      <w:bookmarkEnd w:id="1"/>
    </w:p>
    <w:p w14:paraId="0EFACED2" w14:textId="77777777" w:rsidR="00296BAD" w:rsidRDefault="00296BAD" w:rsidP="00296BAD">
      <w:pPr>
        <w:pStyle w:val="Heading1"/>
      </w:pPr>
      <w:bookmarkStart w:id="2" w:name="openshift-lab-1.3"/>
      <w:r>
        <w:lastRenderedPageBreak/>
        <w:t># Openshift Lab 1.3:</w:t>
      </w:r>
    </w:p>
    <w:p w14:paraId="46DD0D9A" w14:textId="77777777" w:rsidR="00296BAD" w:rsidRDefault="00296BAD" w:rsidP="00296BAD">
      <w:pPr>
        <w:pStyle w:val="Heading2"/>
      </w:pPr>
      <w:bookmarkStart w:id="3" w:name="installing-openshift-command-line-interf"/>
      <w:bookmarkEnd w:id="2"/>
      <w:r>
        <w:t>Installing Openshift Command Line Interface</w:t>
      </w:r>
    </w:p>
    <w:p w14:paraId="295FB971" w14:textId="77777777" w:rsidR="00296BAD" w:rsidRDefault="00296BAD" w:rsidP="00296BAD">
      <w:pPr>
        <w:pStyle w:val="Heading3"/>
      </w:pPr>
      <w:bookmarkStart w:id="4" w:name="prerequisites"/>
      <w:bookmarkEnd w:id="3"/>
      <w:r>
        <w:t>Prerequisites</w:t>
      </w:r>
    </w:p>
    <w:bookmarkEnd w:id="4"/>
    <w:p w14:paraId="5859FE7D" w14:textId="77777777" w:rsidR="00296BAD" w:rsidRDefault="00296BAD" w:rsidP="00296BAD">
      <w:pPr>
        <w:pStyle w:val="Compact"/>
        <w:numPr>
          <w:ilvl w:val="0"/>
          <w:numId w:val="48"/>
        </w:numPr>
      </w:pPr>
      <w:r>
        <w:t>A computer system with internet connectivity.</w:t>
      </w:r>
    </w:p>
    <w:p w14:paraId="0F84E478" w14:textId="77777777" w:rsidR="00296BAD" w:rsidRDefault="00296BAD" w:rsidP="00296BAD">
      <w:pPr>
        <w:pStyle w:val="Compact"/>
        <w:numPr>
          <w:ilvl w:val="0"/>
          <w:numId w:val="48"/>
        </w:numPr>
      </w:pPr>
      <w:r>
        <w:t>A Github account.</w:t>
      </w:r>
    </w:p>
    <w:p w14:paraId="783D8803" w14:textId="77777777" w:rsidR="00296BAD" w:rsidRDefault="00296BAD" w:rsidP="00296BAD">
      <w:pPr>
        <w:pStyle w:val="Compact"/>
        <w:numPr>
          <w:ilvl w:val="0"/>
          <w:numId w:val="48"/>
        </w:numPr>
      </w:pPr>
      <w:r>
        <w:t>Openshift Online account set up.</w:t>
      </w:r>
    </w:p>
    <w:p w14:paraId="6B97D2AC" w14:textId="77777777" w:rsidR="00296BAD" w:rsidRDefault="00296BAD" w:rsidP="00296BAD">
      <w:pPr>
        <w:pStyle w:val="Compact"/>
        <w:numPr>
          <w:ilvl w:val="0"/>
          <w:numId w:val="48"/>
        </w:numPr>
      </w:pPr>
      <w:r>
        <w:t>Git software installed.</w:t>
      </w:r>
    </w:p>
    <w:p w14:paraId="3A7A0CCB" w14:textId="77777777" w:rsidR="00296BAD" w:rsidRDefault="00296BAD" w:rsidP="00296BAD">
      <w:pPr>
        <w:pStyle w:val="Compact"/>
        <w:numPr>
          <w:ilvl w:val="0"/>
          <w:numId w:val="48"/>
        </w:numPr>
      </w:pPr>
      <w:r>
        <w:t>Complete Openshift Labs 1.1 and 1.2 before this step.</w:t>
      </w:r>
    </w:p>
    <w:p w14:paraId="77498868" w14:textId="77777777" w:rsidR="00296BAD" w:rsidRDefault="00296BAD" w:rsidP="00296BAD">
      <w:pPr>
        <w:pStyle w:val="Compact"/>
        <w:numPr>
          <w:ilvl w:val="0"/>
          <w:numId w:val="48"/>
        </w:numPr>
      </w:pPr>
      <w:r>
        <w:t>Keep an open browser window logged in to your Github account.</w:t>
      </w:r>
    </w:p>
    <w:p w14:paraId="5B02F49E" w14:textId="77777777" w:rsidR="00296BAD" w:rsidRDefault="00296BAD" w:rsidP="00296BAD">
      <w:pPr>
        <w:pStyle w:val="Heading3"/>
      </w:pPr>
      <w:bookmarkStart w:id="5" w:name="topics-to-cover"/>
      <w:r>
        <w:t>Topics to cover</w:t>
      </w:r>
    </w:p>
    <w:bookmarkEnd w:id="5"/>
    <w:p w14:paraId="1B6F2E89" w14:textId="77777777" w:rsidR="00296BAD" w:rsidRDefault="00296BAD" w:rsidP="00296BAD">
      <w:pPr>
        <w:pStyle w:val="Compact"/>
        <w:numPr>
          <w:ilvl w:val="0"/>
          <w:numId w:val="48"/>
        </w:numPr>
      </w:pPr>
      <w:r>
        <w:t>Installing the Openshift Command Line Interface (CLI).</w:t>
      </w:r>
    </w:p>
    <w:p w14:paraId="13590F25" w14:textId="77777777" w:rsidR="00296BAD" w:rsidRDefault="00296BAD" w:rsidP="00296BAD">
      <w:pPr>
        <w:pStyle w:val="Compact"/>
        <w:numPr>
          <w:ilvl w:val="0"/>
          <w:numId w:val="48"/>
        </w:numPr>
      </w:pPr>
      <w:r>
        <w:t>Introduction to oc.exe command.</w:t>
      </w:r>
    </w:p>
    <w:p w14:paraId="5AA6BBF5" w14:textId="77777777" w:rsidR="00296BAD" w:rsidRDefault="00296BAD" w:rsidP="00296BAD">
      <w:pPr>
        <w:pStyle w:val="Heading3"/>
      </w:pPr>
      <w:bookmarkStart w:id="6" w:name="step-1---installing-openshift-cli"/>
      <w:r>
        <w:t>Step 1 - Installing Openshift CLI</w:t>
      </w:r>
    </w:p>
    <w:bookmarkEnd w:id="6"/>
    <w:p w14:paraId="498584B7" w14:textId="77777777" w:rsidR="00296BAD" w:rsidRDefault="00296BAD" w:rsidP="00296BAD">
      <w:pPr>
        <w:pStyle w:val="Compact"/>
        <w:numPr>
          <w:ilvl w:val="0"/>
          <w:numId w:val="48"/>
        </w:numPr>
      </w:pPr>
      <w:r>
        <w:t>Login to your Openshift online account and navigate to the web console.</w:t>
      </w:r>
    </w:p>
    <w:p w14:paraId="22412ABD" w14:textId="77777777" w:rsidR="00296BAD" w:rsidRDefault="00296BAD" w:rsidP="00296BAD">
      <w:pPr>
        <w:pStyle w:val="Compact"/>
        <w:numPr>
          <w:ilvl w:val="0"/>
          <w:numId w:val="48"/>
        </w:numPr>
      </w:pPr>
      <w:r>
        <w:t>On the top right of your screen you will see a ? with a down arrow as pictured below.</w:t>
      </w:r>
    </w:p>
    <w:p w14:paraId="3911485D" w14:textId="77777777" w:rsidR="00296BAD" w:rsidRDefault="00296BAD" w:rsidP="00296BAD">
      <w:pPr>
        <w:pStyle w:val="Compact"/>
        <w:numPr>
          <w:ilvl w:val="0"/>
          <w:numId w:val="48"/>
        </w:numPr>
      </w:pPr>
      <w:r>
        <w:t>Click on the down arrow and then click on "Command Line Tools."</w:t>
      </w:r>
    </w:p>
    <w:p w14:paraId="186337B2" w14:textId="77777777" w:rsidR="001D49E6" w:rsidRDefault="001D49E6" w:rsidP="001D49E6">
      <w:pPr>
        <w:pStyle w:val="Compact"/>
      </w:pPr>
    </w:p>
    <w:p w14:paraId="315C62B5" w14:textId="77777777" w:rsidR="001D49E6" w:rsidRDefault="001D49E6" w:rsidP="001D49E6">
      <w:pPr>
        <w:pStyle w:val="Compact"/>
      </w:pPr>
    </w:p>
    <w:p w14:paraId="404398B0" w14:textId="14D1F704" w:rsidR="001D49E6" w:rsidRDefault="001D49E6" w:rsidP="001D49E6">
      <w:pPr>
        <w:pStyle w:val="Compact"/>
      </w:pPr>
      <w:r>
        <w:rPr>
          <w:noProof/>
        </w:rPr>
        <w:drawing>
          <wp:inline distT="0" distB="0" distL="0" distR="0" wp14:anchorId="55FE242D" wp14:editId="5C676D85">
            <wp:extent cx="3886200" cy="261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out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7718" w14:textId="77777777" w:rsidR="001D49E6" w:rsidRDefault="001D49E6" w:rsidP="001D49E6">
      <w:pPr>
        <w:pStyle w:val="Compact"/>
      </w:pPr>
    </w:p>
    <w:p w14:paraId="0FF6C7C9" w14:textId="77777777" w:rsidR="001D49E6" w:rsidRDefault="001D49E6" w:rsidP="001D49E6">
      <w:pPr>
        <w:pStyle w:val="Compact"/>
      </w:pPr>
    </w:p>
    <w:p w14:paraId="095B2B70" w14:textId="77777777" w:rsidR="001D49E6" w:rsidRDefault="001D49E6" w:rsidP="001D49E6">
      <w:pPr>
        <w:pStyle w:val="Compact"/>
      </w:pPr>
    </w:p>
    <w:p w14:paraId="099E0AC2" w14:textId="77777777" w:rsidR="001D49E6" w:rsidRDefault="001D49E6" w:rsidP="001D49E6">
      <w:pPr>
        <w:pStyle w:val="Compact"/>
      </w:pPr>
    </w:p>
    <w:p w14:paraId="0F0F6841" w14:textId="77777777" w:rsidR="001D49E6" w:rsidRDefault="001D49E6" w:rsidP="001D49E6">
      <w:pPr>
        <w:pStyle w:val="Compact"/>
      </w:pPr>
    </w:p>
    <w:p w14:paraId="6711D7FF" w14:textId="77777777" w:rsidR="00296BAD" w:rsidRDefault="00296BAD" w:rsidP="00296BAD">
      <w:pPr>
        <w:pStyle w:val="Compact"/>
      </w:pPr>
    </w:p>
    <w:p w14:paraId="32984507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lastRenderedPageBreak/>
        <w:t>This will bring you to a screen as pictured below.</w:t>
      </w:r>
    </w:p>
    <w:p w14:paraId="169CECE5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Under the line on the top left that says "Download", click on the download link based on the operating system you are using.</w:t>
      </w:r>
    </w:p>
    <w:p w14:paraId="1186B41E" w14:textId="77777777" w:rsidR="001D49E6" w:rsidRDefault="001D49E6" w:rsidP="00296BAD">
      <w:pPr>
        <w:pStyle w:val="Compact"/>
      </w:pPr>
    </w:p>
    <w:p w14:paraId="4E10BAA1" w14:textId="5E0A1058" w:rsidR="001D49E6" w:rsidRDefault="001D49E6" w:rsidP="00296BAD">
      <w:pPr>
        <w:pStyle w:val="Compact"/>
      </w:pPr>
      <w:r>
        <w:rPr>
          <w:noProof/>
        </w:rPr>
        <w:drawing>
          <wp:inline distT="0" distB="0" distL="0" distR="0" wp14:anchorId="4321DD1B" wp14:editId="5AB7E1D0">
            <wp:extent cx="6397085" cy="2724912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linetoo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289" cy="27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9C11" w14:textId="77777777" w:rsidR="001D49E6" w:rsidRDefault="001D49E6" w:rsidP="00296BAD">
      <w:pPr>
        <w:pStyle w:val="Compact"/>
      </w:pPr>
    </w:p>
    <w:p w14:paraId="004828B9" w14:textId="77777777" w:rsidR="001D49E6" w:rsidRDefault="001D49E6" w:rsidP="00296BAD">
      <w:pPr>
        <w:pStyle w:val="Compact"/>
      </w:pPr>
    </w:p>
    <w:p w14:paraId="6B4EEE16" w14:textId="77777777" w:rsidR="001D49E6" w:rsidRDefault="001D49E6" w:rsidP="00296BAD">
      <w:pPr>
        <w:pStyle w:val="Compact"/>
      </w:pPr>
    </w:p>
    <w:p w14:paraId="27523A21" w14:textId="77777777" w:rsidR="00296BAD" w:rsidRDefault="00296BAD" w:rsidP="00296BAD">
      <w:pPr>
        <w:pStyle w:val="Compact"/>
        <w:numPr>
          <w:ilvl w:val="0"/>
          <w:numId w:val="48"/>
        </w:numPr>
      </w:pPr>
      <w:r>
        <w:t>Once the file is downloaded, open the download folder/directory containing the downloaded file. The name of the file should be oc.exe. This is how it looks if using Windows.</w:t>
      </w:r>
    </w:p>
    <w:p w14:paraId="61BB8864" w14:textId="77777777" w:rsidR="001D49E6" w:rsidRDefault="001D49E6" w:rsidP="001D49E6">
      <w:pPr>
        <w:pStyle w:val="Compact"/>
      </w:pPr>
    </w:p>
    <w:p w14:paraId="726C5FE2" w14:textId="77777777" w:rsidR="001D49E6" w:rsidRDefault="001D49E6" w:rsidP="001D49E6">
      <w:pPr>
        <w:pStyle w:val="Compact"/>
      </w:pPr>
    </w:p>
    <w:p w14:paraId="42A74F19" w14:textId="307205B0" w:rsidR="001D49E6" w:rsidRDefault="001D49E6" w:rsidP="001D49E6">
      <w:pPr>
        <w:pStyle w:val="Compact"/>
      </w:pPr>
      <w:r>
        <w:rPr>
          <w:noProof/>
        </w:rPr>
        <w:drawing>
          <wp:inline distT="0" distB="0" distL="0" distR="0" wp14:anchorId="2150F0DB" wp14:editId="0E0E8355">
            <wp:extent cx="5943600" cy="54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cex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421" w14:textId="77777777" w:rsidR="00296BAD" w:rsidRDefault="00296BAD" w:rsidP="00296BAD">
      <w:pPr>
        <w:pStyle w:val="Compact"/>
      </w:pPr>
    </w:p>
    <w:p w14:paraId="13B53447" w14:textId="77777777" w:rsidR="001D49E6" w:rsidRDefault="001D49E6" w:rsidP="00296BAD">
      <w:pPr>
        <w:pStyle w:val="Compact"/>
      </w:pPr>
    </w:p>
    <w:p w14:paraId="74A46911" w14:textId="77777777" w:rsidR="001D49E6" w:rsidRDefault="001D49E6" w:rsidP="00296BAD">
      <w:pPr>
        <w:pStyle w:val="Compact"/>
      </w:pPr>
    </w:p>
    <w:p w14:paraId="6B4CEC0B" w14:textId="77777777" w:rsidR="00296BAD" w:rsidRDefault="00296BAD" w:rsidP="00296BAD">
      <w:pPr>
        <w:pStyle w:val="Compact"/>
        <w:numPr>
          <w:ilvl w:val="0"/>
          <w:numId w:val="48"/>
        </w:numPr>
      </w:pPr>
      <w:r>
        <w:t>Choose which PATH directory you want to copy the oc.exe file to.</w:t>
      </w:r>
    </w:p>
    <w:p w14:paraId="01085BD5" w14:textId="77777777" w:rsidR="00296BAD" w:rsidRDefault="00296BAD" w:rsidP="00296BAD">
      <w:pPr>
        <w:pStyle w:val="Compact"/>
        <w:numPr>
          <w:ilvl w:val="1"/>
          <w:numId w:val="48"/>
        </w:numPr>
      </w:pPr>
      <w:r>
        <w:t>Check existing path directories by opening a command prompt.</w:t>
      </w:r>
    </w:p>
    <w:p w14:paraId="38B7BB58" w14:textId="77777777" w:rsidR="00296BAD" w:rsidRDefault="00296BAD" w:rsidP="00296BAD">
      <w:pPr>
        <w:pStyle w:val="Compact"/>
        <w:numPr>
          <w:ilvl w:val="2"/>
          <w:numId w:val="48"/>
        </w:numPr>
      </w:pPr>
      <w:r>
        <w:t>In Windows</w:t>
      </w:r>
    </w:p>
    <w:p w14:paraId="7B9AE4F3" w14:textId="77777777" w:rsidR="00296BAD" w:rsidRDefault="00296BAD" w:rsidP="00296BAD">
      <w:pPr>
        <w:pStyle w:val="Compact"/>
        <w:numPr>
          <w:ilvl w:val="3"/>
          <w:numId w:val="48"/>
        </w:numPr>
      </w:pPr>
      <w:r>
        <w:t>Type cmd in the search bar and Click on "Command Prompt."</w:t>
      </w:r>
    </w:p>
    <w:p w14:paraId="004E3C9C" w14:textId="77777777" w:rsidR="00296BAD" w:rsidRDefault="00296BAD" w:rsidP="00296BAD">
      <w:pPr>
        <w:pStyle w:val="Compact"/>
        <w:numPr>
          <w:ilvl w:val="3"/>
          <w:numId w:val="48"/>
        </w:numPr>
      </w:pPr>
      <w:r>
        <w:t>In the command prompt type: "path".</w:t>
      </w:r>
    </w:p>
    <w:p w14:paraId="5477E9BD" w14:textId="77777777" w:rsidR="00296BAD" w:rsidRDefault="00296BAD" w:rsidP="00296BAD">
      <w:pPr>
        <w:pStyle w:val="Compact"/>
        <w:numPr>
          <w:ilvl w:val="3"/>
          <w:numId w:val="48"/>
        </w:numPr>
      </w:pPr>
      <w:r>
        <w:t>A list of current path directories will display in the command prompt</w:t>
      </w:r>
    </w:p>
    <w:p w14:paraId="174ED2ED" w14:textId="77777777" w:rsidR="00296BAD" w:rsidRDefault="00296BAD" w:rsidP="00296BAD">
      <w:pPr>
        <w:pStyle w:val="Compact"/>
        <w:numPr>
          <w:ilvl w:val="3"/>
          <w:numId w:val="48"/>
        </w:numPr>
      </w:pPr>
      <w:r>
        <w:t>Choose one of the existing directories/folders in PATH for you to copy the oc.exe file or add a new directory as described below.</w:t>
      </w:r>
    </w:p>
    <w:p w14:paraId="45FE991A" w14:textId="77777777" w:rsidR="00296BAD" w:rsidRDefault="00296BAD" w:rsidP="00296BAD">
      <w:pPr>
        <w:pStyle w:val="Compact"/>
      </w:pPr>
    </w:p>
    <w:p w14:paraId="5DD1167D" w14:textId="77777777" w:rsidR="001D49E6" w:rsidRDefault="001D49E6" w:rsidP="00296BAD">
      <w:pPr>
        <w:pStyle w:val="Compact"/>
      </w:pPr>
    </w:p>
    <w:p w14:paraId="3958A59B" w14:textId="77777777" w:rsidR="001D49E6" w:rsidRDefault="001D49E6" w:rsidP="00296BAD">
      <w:pPr>
        <w:pStyle w:val="Compact"/>
      </w:pPr>
    </w:p>
    <w:p w14:paraId="58A6D7E4" w14:textId="77777777" w:rsidR="001D49E6" w:rsidRDefault="001D49E6" w:rsidP="00296BAD">
      <w:pPr>
        <w:pStyle w:val="Compact"/>
      </w:pPr>
    </w:p>
    <w:p w14:paraId="18D6103D" w14:textId="77777777" w:rsidR="001D49E6" w:rsidRDefault="001D49E6" w:rsidP="00296BAD">
      <w:pPr>
        <w:pStyle w:val="Compact"/>
      </w:pPr>
    </w:p>
    <w:p w14:paraId="6739C156" w14:textId="5DF4313D" w:rsidR="001D49E6" w:rsidRDefault="001D49E6" w:rsidP="00296BAD">
      <w:pPr>
        <w:pStyle w:val="Compact"/>
      </w:pPr>
      <w:r>
        <w:rPr>
          <w:noProof/>
        </w:rPr>
        <w:drawing>
          <wp:inline distT="0" distB="0" distL="0" distR="0" wp14:anchorId="7C11C6F3" wp14:editId="16216EB3">
            <wp:extent cx="6563908" cy="30358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t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693" cy="3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5FB1" w14:textId="77777777" w:rsidR="001D49E6" w:rsidRDefault="001D49E6" w:rsidP="00296BAD">
      <w:pPr>
        <w:pStyle w:val="Compact"/>
      </w:pPr>
    </w:p>
    <w:p w14:paraId="6B6BB608" w14:textId="77777777" w:rsidR="001D49E6" w:rsidRDefault="001D49E6" w:rsidP="00296BAD">
      <w:pPr>
        <w:pStyle w:val="Compact"/>
      </w:pPr>
    </w:p>
    <w:p w14:paraId="5EE80CB6" w14:textId="77777777" w:rsidR="001D49E6" w:rsidRDefault="001D49E6" w:rsidP="00296BAD">
      <w:pPr>
        <w:pStyle w:val="Compact"/>
      </w:pPr>
    </w:p>
    <w:p w14:paraId="5EC80E05" w14:textId="77777777" w:rsidR="001D49E6" w:rsidRDefault="001D49E6" w:rsidP="00296BAD">
      <w:pPr>
        <w:pStyle w:val="Compact"/>
      </w:pPr>
    </w:p>
    <w:p w14:paraId="1E333B9B" w14:textId="77777777" w:rsidR="001D49E6" w:rsidRDefault="001D49E6" w:rsidP="00296BAD">
      <w:pPr>
        <w:pStyle w:val="Compact"/>
      </w:pPr>
    </w:p>
    <w:p w14:paraId="53444D77" w14:textId="77777777" w:rsidR="00296BAD" w:rsidRDefault="00296BAD" w:rsidP="00296BAD">
      <w:pPr>
        <w:pStyle w:val="Compact"/>
        <w:numPr>
          <w:ilvl w:val="0"/>
          <w:numId w:val="48"/>
        </w:numPr>
      </w:pPr>
      <w:r>
        <w:t>In Linux/MAC:</w:t>
      </w:r>
    </w:p>
    <w:p w14:paraId="7E5CB1F5" w14:textId="77777777" w:rsidR="00296BAD" w:rsidRDefault="00296BAD" w:rsidP="00296BAD">
      <w:pPr>
        <w:numPr>
          <w:ilvl w:val="1"/>
          <w:numId w:val="48"/>
        </w:numPr>
        <w:spacing w:before="180" w:after="180" w:line="240" w:lineRule="auto"/>
      </w:pPr>
      <w:r>
        <w:t>Open the terminal and type this command to display the current PATH directories.</w:t>
      </w:r>
    </w:p>
    <w:p w14:paraId="4523FB24" w14:textId="77777777" w:rsidR="00296BAD" w:rsidRDefault="00296BAD" w:rsidP="00296BAD">
      <w:pPr>
        <w:pStyle w:val="SourceCode"/>
        <w:numPr>
          <w:ilvl w:val="1"/>
          <w:numId w:val="47"/>
        </w:numPr>
      </w:pPr>
      <w:r>
        <w:rPr>
          <w:rStyle w:val="VerbatimChar"/>
        </w:rPr>
        <w:t>$ echo $PATH</w:t>
      </w:r>
    </w:p>
    <w:p w14:paraId="106666BA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Add a new directory to the PATH (if needed).</w:t>
      </w:r>
    </w:p>
    <w:p w14:paraId="437FAE75" w14:textId="77777777" w:rsidR="00296BAD" w:rsidRDefault="00296BAD" w:rsidP="00296BAD">
      <w:pPr>
        <w:pStyle w:val="Compact"/>
        <w:numPr>
          <w:ilvl w:val="1"/>
          <w:numId w:val="48"/>
        </w:numPr>
      </w:pPr>
      <w:r>
        <w:t>In Windows:</w:t>
      </w:r>
    </w:p>
    <w:p w14:paraId="1454A3E3" w14:textId="77777777" w:rsidR="00296BAD" w:rsidRDefault="00296BAD" w:rsidP="00296BAD">
      <w:pPr>
        <w:pStyle w:val="Compact"/>
        <w:numPr>
          <w:ilvl w:val="2"/>
          <w:numId w:val="48"/>
        </w:numPr>
      </w:pPr>
      <w:r>
        <w:t>Open the control panel, click "System."</w:t>
      </w:r>
    </w:p>
    <w:p w14:paraId="0E1FE5BA" w14:textId="77777777" w:rsidR="00296BAD" w:rsidRDefault="00296BAD" w:rsidP="00296BAD">
      <w:pPr>
        <w:pStyle w:val="Compact"/>
        <w:numPr>
          <w:ilvl w:val="2"/>
          <w:numId w:val="48"/>
        </w:numPr>
      </w:pPr>
      <w:r>
        <w:t>Click "Advanced system settings" on the top right; a "System Properties" window will open.</w:t>
      </w:r>
    </w:p>
    <w:p w14:paraId="78BCD520" w14:textId="77777777" w:rsidR="00296BAD" w:rsidRDefault="00296BAD" w:rsidP="00296BAD">
      <w:pPr>
        <w:pStyle w:val="Compact"/>
        <w:numPr>
          <w:ilvl w:val="2"/>
          <w:numId w:val="48"/>
        </w:numPr>
      </w:pPr>
      <w:r>
        <w:t>Click on the box at the bottom of the "System Properties" window which says "Environment Variables."</w:t>
      </w:r>
    </w:p>
    <w:p w14:paraId="7F49348B" w14:textId="77777777" w:rsidR="00296BAD" w:rsidRDefault="00296BAD" w:rsidP="00296BAD">
      <w:pPr>
        <w:pStyle w:val="Compact"/>
      </w:pPr>
    </w:p>
    <w:p w14:paraId="4E506467" w14:textId="77777777" w:rsidR="001D49E6" w:rsidRDefault="001D49E6" w:rsidP="00296BAD">
      <w:pPr>
        <w:pStyle w:val="Compact"/>
      </w:pPr>
    </w:p>
    <w:p w14:paraId="7D28A1E6" w14:textId="77777777" w:rsidR="001D49E6" w:rsidRDefault="001D49E6" w:rsidP="00296BAD">
      <w:pPr>
        <w:pStyle w:val="Compact"/>
      </w:pPr>
    </w:p>
    <w:p w14:paraId="1AD7F6A2" w14:textId="7EE08D44" w:rsidR="001D49E6" w:rsidRDefault="001D49E6" w:rsidP="00296BAD">
      <w:pPr>
        <w:pStyle w:val="Compact"/>
      </w:pPr>
      <w:r>
        <w:rPr>
          <w:noProof/>
        </w:rPr>
        <w:lastRenderedPageBreak/>
        <w:drawing>
          <wp:inline distT="0" distB="0" distL="0" distR="0" wp14:anchorId="0798530E" wp14:editId="385CE5C8">
            <wp:extent cx="5943600" cy="404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stempropert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64EA" w14:textId="77777777" w:rsidR="001D49E6" w:rsidRDefault="001D49E6" w:rsidP="00296BAD">
      <w:pPr>
        <w:pStyle w:val="Compact"/>
      </w:pPr>
    </w:p>
    <w:p w14:paraId="04B54A77" w14:textId="77777777" w:rsidR="001D49E6" w:rsidRDefault="001D49E6" w:rsidP="00296BAD">
      <w:pPr>
        <w:pStyle w:val="Compact"/>
      </w:pPr>
    </w:p>
    <w:p w14:paraId="72EFF837" w14:textId="77777777" w:rsidR="001D49E6" w:rsidRDefault="001D49E6" w:rsidP="00296BAD">
      <w:pPr>
        <w:pStyle w:val="Compact"/>
      </w:pPr>
    </w:p>
    <w:p w14:paraId="7B125D4C" w14:textId="77777777" w:rsidR="001D49E6" w:rsidRDefault="001D49E6" w:rsidP="00296BAD">
      <w:pPr>
        <w:pStyle w:val="Compact"/>
      </w:pPr>
    </w:p>
    <w:p w14:paraId="0A922E9D" w14:textId="77777777" w:rsidR="001D49E6" w:rsidRDefault="001D49E6" w:rsidP="00296BAD">
      <w:pPr>
        <w:pStyle w:val="Compact"/>
      </w:pPr>
    </w:p>
    <w:p w14:paraId="39F66876" w14:textId="77777777" w:rsidR="001D49E6" w:rsidRDefault="001D49E6" w:rsidP="00296BAD">
      <w:pPr>
        <w:pStyle w:val="Compact"/>
      </w:pPr>
    </w:p>
    <w:p w14:paraId="3671A585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 new box opens. Look under the lower box which says "System variables" and Click "Path." Then click the "Edit button" underneath.</w:t>
      </w:r>
    </w:p>
    <w:p w14:paraId="40E79DE2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 box with lists of directories in PATH appears. Click "NEW" on the top right.</w:t>
      </w:r>
    </w:p>
    <w:p w14:paraId="10A0B448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This makes a new empty field; you should type the path to the directory where you want to copy the oc.exe file.</w:t>
      </w:r>
    </w:p>
    <w:p w14:paraId="625F99B3" w14:textId="77777777" w:rsidR="001D49E6" w:rsidRDefault="001D49E6" w:rsidP="001D49E6">
      <w:pPr>
        <w:spacing w:before="180" w:after="180" w:line="240" w:lineRule="auto"/>
      </w:pPr>
    </w:p>
    <w:p w14:paraId="089850DB" w14:textId="2C002F3D" w:rsidR="001D49E6" w:rsidRDefault="001D49E6" w:rsidP="001D49E6">
      <w:pPr>
        <w:spacing w:before="180" w:after="180" w:line="240" w:lineRule="auto"/>
      </w:pPr>
      <w:r>
        <w:rPr>
          <w:noProof/>
        </w:rPr>
        <w:lastRenderedPageBreak/>
        <w:drawing>
          <wp:inline distT="0" distB="0" distL="0" distR="0" wp14:anchorId="1E21089C" wp14:editId="5942CE44">
            <wp:extent cx="58674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pat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A8BE" w14:textId="77777777" w:rsidR="001D49E6" w:rsidRDefault="001D49E6" w:rsidP="001D49E6">
      <w:pPr>
        <w:spacing w:before="180" w:after="180" w:line="240" w:lineRule="auto"/>
      </w:pPr>
    </w:p>
    <w:p w14:paraId="55783CD1" w14:textId="77777777" w:rsidR="001D49E6" w:rsidRDefault="001D49E6" w:rsidP="001D49E6">
      <w:pPr>
        <w:spacing w:before="180" w:after="180" w:line="240" w:lineRule="auto"/>
      </w:pPr>
    </w:p>
    <w:p w14:paraId="0030E515" w14:textId="77777777" w:rsidR="00296BAD" w:rsidRDefault="00296BAD" w:rsidP="00296BAD">
      <w:pPr>
        <w:pStyle w:val="Compact"/>
        <w:numPr>
          <w:ilvl w:val="0"/>
          <w:numId w:val="47"/>
        </w:numPr>
      </w:pPr>
    </w:p>
    <w:p w14:paraId="6ED10F92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Then close the 3 windows by clicking OK on each.</w:t>
      </w:r>
    </w:p>
    <w:p w14:paraId="654F560A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Linux/MAC: To make a new directory in PATH, open the terminal and type the command below. Replace "/path/to/my/directory" with your actual path.</w:t>
      </w:r>
    </w:p>
    <w:p w14:paraId="2FA4AB8E" w14:textId="77777777" w:rsidR="00296BAD" w:rsidRDefault="00296BAD" w:rsidP="00296BAD">
      <w:r>
        <w:rPr>
          <w:rStyle w:val="VerbatimChar"/>
        </w:rPr>
        <w:t>console   export PATH=$PATH:/path/to/my/directory</w:t>
      </w:r>
    </w:p>
    <w:p w14:paraId="5B562BF8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Unzip or extract the oc.exe file to a PATH location on the local computer.</w:t>
      </w:r>
    </w:p>
    <w:p w14:paraId="13E1AA94" w14:textId="77777777" w:rsidR="00296BAD" w:rsidRDefault="00296BAD" w:rsidP="00296BAD">
      <w:pPr>
        <w:pStyle w:val="Compact"/>
        <w:numPr>
          <w:ilvl w:val="1"/>
          <w:numId w:val="48"/>
        </w:numPr>
      </w:pPr>
      <w:r>
        <w:t>Windows instructions:</w:t>
      </w:r>
    </w:p>
    <w:p w14:paraId="5359AF4E" w14:textId="77777777" w:rsidR="00296BAD" w:rsidRDefault="00296BAD" w:rsidP="00296BAD">
      <w:pPr>
        <w:pStyle w:val="Compact"/>
        <w:numPr>
          <w:ilvl w:val="2"/>
          <w:numId w:val="48"/>
        </w:numPr>
      </w:pPr>
      <w:r>
        <w:lastRenderedPageBreak/>
        <w:t>Right click over the name of the application "oc" (oc.zip)</w:t>
      </w:r>
    </w:p>
    <w:p w14:paraId="32A71E60" w14:textId="77777777" w:rsidR="00296BAD" w:rsidRDefault="00296BAD" w:rsidP="00296BAD">
      <w:pPr>
        <w:pStyle w:val="Compact"/>
        <w:numPr>
          <w:ilvl w:val="2"/>
          <w:numId w:val="48"/>
        </w:numPr>
      </w:pPr>
      <w:r>
        <w:t>Select "Extract all..."</w:t>
      </w:r>
    </w:p>
    <w:p w14:paraId="504516F3" w14:textId="77777777" w:rsidR="00296BAD" w:rsidRDefault="00296BAD" w:rsidP="00296BAD">
      <w:pPr>
        <w:pStyle w:val="Compact"/>
        <w:numPr>
          <w:ilvl w:val="2"/>
          <w:numId w:val="48"/>
        </w:numPr>
      </w:pPr>
      <w:r>
        <w:t>Enter or browse to a directory in the PATH destination for copying the oc file.</w:t>
      </w:r>
    </w:p>
    <w:p w14:paraId="058E4C76" w14:textId="77777777" w:rsidR="00296BAD" w:rsidRDefault="00296BAD" w:rsidP="00296BAD">
      <w:pPr>
        <w:pStyle w:val="Compact"/>
        <w:numPr>
          <w:ilvl w:val="2"/>
          <w:numId w:val="48"/>
        </w:numPr>
      </w:pPr>
      <w:r>
        <w:t>Click Extract</w:t>
      </w:r>
    </w:p>
    <w:p w14:paraId="3F17F8B9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Mac/Linux instructions * Extract the oc.exe file and copy the file to the chosen directory in PATH.</w:t>
      </w:r>
    </w:p>
    <w:p w14:paraId="15ADB158" w14:textId="77777777" w:rsidR="00296BAD" w:rsidRDefault="00296BAD" w:rsidP="00296BAD">
      <w:r>
        <w:t>To run the oc command line interface: * In Windows, you need to open the command prompt "as an administrator."</w:t>
      </w:r>
    </w:p>
    <w:p w14:paraId="4379322B" w14:textId="77777777" w:rsidR="00296BAD" w:rsidRDefault="00296BAD" w:rsidP="00296BAD">
      <w:pPr>
        <w:pStyle w:val="SourceCode"/>
        <w:rPr>
          <w:rStyle w:val="VerbatimChar"/>
        </w:rPr>
      </w:pPr>
      <w:r>
        <w:rPr>
          <w:rStyle w:val="VerbatimChar"/>
        </w:rPr>
        <w:t>* Type "cmd" in the search bar and right click on "Command Prompt" in the start menu.</w:t>
      </w:r>
      <w:r>
        <w:br/>
      </w:r>
      <w:r>
        <w:rPr>
          <w:rStyle w:val="VerbatimChar"/>
        </w:rPr>
        <w:t xml:space="preserve">   * Left click on "Run as administrator."</w:t>
      </w:r>
      <w:r>
        <w:br/>
      </w:r>
      <w:r>
        <w:rPr>
          <w:rStyle w:val="VerbatimChar"/>
        </w:rPr>
        <w:t xml:space="preserve">   * The command prompt will open.</w:t>
      </w:r>
      <w:r>
        <w:br/>
      </w:r>
      <w:r>
        <w:rPr>
          <w:rStyle w:val="VerbatimChar"/>
        </w:rPr>
        <w:t xml:space="preserve">   * Type the following command to make sure it is working. It should display version detail.</w:t>
      </w:r>
      <w:r>
        <w:br/>
      </w:r>
      <w:r>
        <w:br/>
      </w:r>
      <w:r>
        <w:rPr>
          <w:rStyle w:val="VerbatimChar"/>
        </w:rPr>
        <w:t xml:space="preserve">              oc version</w:t>
      </w:r>
      <w:r>
        <w:br/>
      </w:r>
      <w:r>
        <w:br/>
      </w:r>
      <w:r>
        <w:rPr>
          <w:rStyle w:val="VerbatimChar"/>
        </w:rPr>
        <w:t>&lt;p style="text-align:center;"&gt;&lt;img src="../images/ocversion.png"  height="300" class="center"/&gt;&lt;/p&gt;</w:t>
      </w:r>
    </w:p>
    <w:p w14:paraId="2512F635" w14:textId="77777777" w:rsidR="001D49E6" w:rsidRDefault="001D49E6" w:rsidP="00296BAD">
      <w:pPr>
        <w:pStyle w:val="SourceCode"/>
        <w:rPr>
          <w:rStyle w:val="VerbatimChar"/>
        </w:rPr>
      </w:pPr>
    </w:p>
    <w:p w14:paraId="637C196E" w14:textId="52EAAF2C" w:rsidR="001D49E6" w:rsidRDefault="001D49E6" w:rsidP="00296BAD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104F00C8" wp14:editId="21BAB630">
            <wp:extent cx="5943600" cy="2703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cver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8A6C" w14:textId="77777777" w:rsidR="001D49E6" w:rsidRDefault="001D49E6" w:rsidP="00296BAD">
      <w:pPr>
        <w:pStyle w:val="SourceCode"/>
        <w:rPr>
          <w:rStyle w:val="VerbatimChar"/>
        </w:rPr>
      </w:pPr>
    </w:p>
    <w:p w14:paraId="36131592" w14:textId="77777777" w:rsidR="001D49E6" w:rsidRDefault="001D49E6" w:rsidP="00296BAD">
      <w:pPr>
        <w:pStyle w:val="SourceCode"/>
      </w:pPr>
    </w:p>
    <w:p w14:paraId="1B86741D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In Linux/Mac you can use the "oc version" command from your terminal to ensure it is installed properly.</w:t>
      </w:r>
    </w:p>
    <w:p w14:paraId="102143DF" w14:textId="77777777" w:rsidR="00296BAD" w:rsidRDefault="00296BAD" w:rsidP="00296BAD">
      <w:pPr>
        <w:numPr>
          <w:ilvl w:val="0"/>
          <w:numId w:val="48"/>
        </w:numPr>
        <w:spacing w:before="180" w:after="180" w:line="240" w:lineRule="auto"/>
      </w:pPr>
      <w:r>
        <w:t>An Introduction to using the Openshift CLI found in Openshift Lab 2.1.</w:t>
      </w:r>
    </w:p>
    <w:p w14:paraId="6735727D" w14:textId="77777777" w:rsidR="00296BAD" w:rsidRDefault="00296BAD" w:rsidP="00296BAD">
      <w:r>
        <w:lastRenderedPageBreak/>
        <w:t>Notes:</w:t>
      </w:r>
    </w:p>
    <w:p w14:paraId="08761342" w14:textId="77777777" w:rsidR="00296BAD" w:rsidRDefault="00296BAD" w:rsidP="00296BAD">
      <w:r>
        <w:t>For more information on the command line interface check the following links:</w:t>
      </w:r>
    </w:p>
    <w:p w14:paraId="34CD8965" w14:textId="77777777" w:rsidR="00296BAD" w:rsidRDefault="00296BAD" w:rsidP="00296BAD">
      <w:r>
        <w:t>Information obtained from https://docs.openshift.com/online/getting_started/beyond_the_basics.html#getting-started-beyond-the-basics https://blog.openshift.com/installing-oc-tools-windows/ https://docs.openshift.com/online/getting_started/beyond_the_basics.html#getting-started-beyond-the-basics</w:t>
      </w:r>
    </w:p>
    <w:p w14:paraId="4C1CA6EE" w14:textId="77777777" w:rsidR="00296BAD" w:rsidRDefault="00296BAD" w:rsidP="00296BAD">
      <w:pPr>
        <w:pStyle w:val="Heading2"/>
      </w:pPr>
      <w:bookmarkStart w:id="7" w:name="thanks-for-completing-openshift-lab-1.3"/>
      <w:r>
        <w:t>Thanks for completing Openshift Lab 1.3!</w:t>
      </w:r>
    </w:p>
    <w:bookmarkEnd w:id="7"/>
    <w:p w14:paraId="22D6D9C1" w14:textId="77777777" w:rsidR="00F6292A" w:rsidRPr="00F6292A" w:rsidRDefault="00F6292A" w:rsidP="00F6292A"/>
    <w:sectPr w:rsidR="00F6292A" w:rsidRPr="00F6292A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E627C" w14:textId="77777777" w:rsidR="00F01701" w:rsidRDefault="00F01701" w:rsidP="007C20E0">
      <w:pPr>
        <w:spacing w:after="0" w:line="240" w:lineRule="auto"/>
      </w:pPr>
      <w:r>
        <w:separator/>
      </w:r>
    </w:p>
  </w:endnote>
  <w:endnote w:type="continuationSeparator" w:id="0">
    <w:p w14:paraId="3CD64818" w14:textId="77777777" w:rsidR="00F01701" w:rsidRDefault="00F01701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60280B67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</w:t>
            </w:r>
            <w:r w:rsidR="0047493B">
              <w:rPr>
                <w:b/>
                <w:bCs/>
                <w:sz w:val="24"/>
                <w:szCs w:val="24"/>
              </w:rPr>
              <w:t xml:space="preserve"> 8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proprietary  |  </w:t>
            </w:r>
            <w:r>
              <w:t>Optum</w:t>
            </w:r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87D4" w14:textId="77777777" w:rsidR="00F01701" w:rsidRDefault="00F01701" w:rsidP="007C20E0">
      <w:pPr>
        <w:spacing w:after="0" w:line="240" w:lineRule="auto"/>
      </w:pPr>
      <w:r>
        <w:separator/>
      </w:r>
    </w:p>
  </w:footnote>
  <w:footnote w:type="continuationSeparator" w:id="0">
    <w:p w14:paraId="51D8B559" w14:textId="77777777" w:rsidR="00F01701" w:rsidRDefault="00F01701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8E4C8BB"/>
    <w:multiLevelType w:val="multilevel"/>
    <w:tmpl w:val="C18A45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A7BC44E"/>
    <w:multiLevelType w:val="multilevel"/>
    <w:tmpl w:val="AA02AC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BCADAF"/>
    <w:multiLevelType w:val="multilevel"/>
    <w:tmpl w:val="56FC9E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3D03433"/>
    <w:multiLevelType w:val="multilevel"/>
    <w:tmpl w:val="4EA0CE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4D6B4"/>
    <w:multiLevelType w:val="multilevel"/>
    <w:tmpl w:val="57944E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47F45C"/>
    <w:multiLevelType w:val="multilevel"/>
    <w:tmpl w:val="EE62AC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6"/>
  </w:num>
  <w:num w:numId="3">
    <w:abstractNumId w:val="43"/>
  </w:num>
  <w:num w:numId="4">
    <w:abstractNumId w:val="38"/>
  </w:num>
  <w:num w:numId="5">
    <w:abstractNumId w:val="29"/>
  </w:num>
  <w:num w:numId="6">
    <w:abstractNumId w:val="10"/>
  </w:num>
  <w:num w:numId="7">
    <w:abstractNumId w:val="39"/>
  </w:num>
  <w:num w:numId="8">
    <w:abstractNumId w:val="30"/>
  </w:num>
  <w:num w:numId="9">
    <w:abstractNumId w:val="11"/>
  </w:num>
  <w:num w:numId="10">
    <w:abstractNumId w:val="41"/>
  </w:num>
  <w:num w:numId="11">
    <w:abstractNumId w:val="31"/>
  </w:num>
  <w:num w:numId="12">
    <w:abstractNumId w:val="42"/>
  </w:num>
  <w:num w:numId="13">
    <w:abstractNumId w:val="21"/>
  </w:num>
  <w:num w:numId="14">
    <w:abstractNumId w:val="9"/>
  </w:num>
  <w:num w:numId="15">
    <w:abstractNumId w:val="23"/>
  </w:num>
  <w:num w:numId="16">
    <w:abstractNumId w:val="33"/>
  </w:num>
  <w:num w:numId="17">
    <w:abstractNumId w:val="44"/>
  </w:num>
  <w:num w:numId="18">
    <w:abstractNumId w:val="40"/>
  </w:num>
  <w:num w:numId="19">
    <w:abstractNumId w:val="24"/>
  </w:num>
  <w:num w:numId="20">
    <w:abstractNumId w:val="46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22"/>
  </w:num>
  <w:num w:numId="22">
    <w:abstractNumId w:val="12"/>
  </w:num>
  <w:num w:numId="23">
    <w:abstractNumId w:val="13"/>
  </w:num>
  <w:num w:numId="24">
    <w:abstractNumId w:val="28"/>
  </w:num>
  <w:num w:numId="25">
    <w:abstractNumId w:val="17"/>
  </w:num>
  <w:num w:numId="26">
    <w:abstractNumId w:val="16"/>
  </w:num>
  <w:num w:numId="27">
    <w:abstractNumId w:val="20"/>
  </w:num>
  <w:num w:numId="28">
    <w:abstractNumId w:val="36"/>
  </w:num>
  <w:num w:numId="29">
    <w:abstractNumId w:val="19"/>
  </w:num>
  <w:num w:numId="30">
    <w:abstractNumId w:val="18"/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7"/>
  </w:num>
  <w:num w:numId="33">
    <w:abstractNumId w:val="35"/>
  </w:num>
  <w:num w:numId="34">
    <w:abstractNumId w:val="14"/>
  </w:num>
  <w:num w:numId="35">
    <w:abstractNumId w:val="8"/>
  </w:num>
  <w:num w:numId="3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5"/>
  </w:num>
  <w:num w:numId="43">
    <w:abstractNumId w:val="27"/>
  </w:num>
  <w:num w:numId="44">
    <w:abstractNumId w:val="32"/>
  </w:num>
  <w:num w:numId="45">
    <w:abstractNumId w:val="4"/>
  </w:num>
  <w:num w:numId="46">
    <w:abstractNumId w:val="6"/>
  </w:num>
  <w:num w:numId="47">
    <w:abstractNumId w:val="5"/>
  </w:num>
  <w:num w:numId="48">
    <w:abstractNumId w:val="7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61902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B4103"/>
    <w:rsid w:val="001D1B42"/>
    <w:rsid w:val="001D49E6"/>
    <w:rsid w:val="00202588"/>
    <w:rsid w:val="00217BD9"/>
    <w:rsid w:val="002409CD"/>
    <w:rsid w:val="002647C5"/>
    <w:rsid w:val="00293BA1"/>
    <w:rsid w:val="00296BAD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2F425C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493B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51C4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766E9"/>
    <w:rsid w:val="00881AF8"/>
    <w:rsid w:val="00886A31"/>
    <w:rsid w:val="00891E02"/>
    <w:rsid w:val="008A2411"/>
    <w:rsid w:val="008A6BDD"/>
    <w:rsid w:val="008B49F4"/>
    <w:rsid w:val="008C70C0"/>
    <w:rsid w:val="008E329E"/>
    <w:rsid w:val="008E609D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27C0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56785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0E3B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01701"/>
    <w:rsid w:val="00F110E0"/>
    <w:rsid w:val="00F12B11"/>
    <w:rsid w:val="00F26255"/>
    <w:rsid w:val="00F324DE"/>
    <w:rsid w:val="00F414C5"/>
    <w:rsid w:val="00F5456E"/>
    <w:rsid w:val="00F6292A"/>
    <w:rsid w:val="00F67575"/>
    <w:rsid w:val="00F722BE"/>
    <w:rsid w:val="00F737AF"/>
    <w:rsid w:val="00F741FB"/>
    <w:rsid w:val="00F90810"/>
    <w:rsid w:val="00FA7DDD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  <w:style w:type="character" w:customStyle="1" w:styleId="CommentTok">
    <w:name w:val="CommentTok"/>
    <w:basedOn w:val="VerbatimChar"/>
    <w:rsid w:val="00F6292A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4B57E6-58DF-8345-A2AF-D2D377B6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32</cp:revision>
  <dcterms:created xsi:type="dcterms:W3CDTF">2018-06-04T15:45:00Z</dcterms:created>
  <dcterms:modified xsi:type="dcterms:W3CDTF">2018-07-17T15:04:00Z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
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1D872F48" w14:textId="4F6F7AB9" w:rsidR="002F425C" w:rsidRDefault="00634C79" w:rsidP="00C90E3B"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781B2BE1" w14:textId="77777777" w:rsidR="000C5783" w:rsidRDefault="000C5783" w:rsidP="000C5783">
      <w:pPr>
        <w:pStyle w:val="Heading1"/>
      </w:pPr>
      <w:bookmarkStart w:id="1" w:name="openshift-lab-3.1"/>
      <w:r>
        <w:lastRenderedPageBreak/>
        <w:t># Openshift Lab 3.1:</w:t>
      </w:r>
    </w:p>
    <w:p w14:paraId="456F5A50" w14:textId="77777777" w:rsidR="000C5783" w:rsidRDefault="000C5783" w:rsidP="000C5783">
      <w:pPr>
        <w:pStyle w:val="Heading2"/>
      </w:pPr>
      <w:bookmarkStart w:id="2" w:name="working-with-complex-deployments"/>
      <w:bookmarkEnd w:id="1"/>
      <w:r>
        <w:t>Working with Complex Deployments</w:t>
      </w:r>
    </w:p>
    <w:p w14:paraId="5BE88767" w14:textId="77777777" w:rsidR="000C5783" w:rsidRDefault="000C5783" w:rsidP="000C5783">
      <w:pPr>
        <w:pStyle w:val="Heading3"/>
      </w:pPr>
      <w:bookmarkStart w:id="3" w:name="prerequisites"/>
      <w:bookmarkEnd w:id="2"/>
      <w:r>
        <w:t>Prerequisites</w:t>
      </w:r>
    </w:p>
    <w:bookmarkEnd w:id="3"/>
    <w:p w14:paraId="029F5A2E" w14:textId="77777777" w:rsidR="000C5783" w:rsidRDefault="000C5783" w:rsidP="000C5783">
      <w:pPr>
        <w:pStyle w:val="Compact"/>
        <w:numPr>
          <w:ilvl w:val="0"/>
          <w:numId w:val="9"/>
        </w:numPr>
      </w:pPr>
      <w:r>
        <w:t>A computer system with internet connectivity.</w:t>
      </w:r>
    </w:p>
    <w:p w14:paraId="36534F6F" w14:textId="77777777" w:rsidR="000C5783" w:rsidRDefault="000C5783" w:rsidP="000C5783">
      <w:pPr>
        <w:pStyle w:val="Compact"/>
        <w:numPr>
          <w:ilvl w:val="0"/>
          <w:numId w:val="9"/>
        </w:numPr>
      </w:pPr>
      <w:r>
        <w:t>A Github account.</w:t>
      </w:r>
    </w:p>
    <w:p w14:paraId="351B1C0F" w14:textId="77777777" w:rsidR="000C5783" w:rsidRDefault="000C5783" w:rsidP="000C5783">
      <w:pPr>
        <w:pStyle w:val="Compact"/>
        <w:numPr>
          <w:ilvl w:val="0"/>
          <w:numId w:val="9"/>
        </w:numPr>
      </w:pPr>
      <w:r>
        <w:t>Keep an open browser window logged in to your Github account.</w:t>
      </w:r>
    </w:p>
    <w:p w14:paraId="6C1047E9" w14:textId="77777777" w:rsidR="000C5783" w:rsidRDefault="000C5783" w:rsidP="000C5783">
      <w:pPr>
        <w:pStyle w:val="Compact"/>
        <w:numPr>
          <w:ilvl w:val="0"/>
          <w:numId w:val="9"/>
        </w:numPr>
      </w:pPr>
      <w:r>
        <w:t>Openshift Online free account.</w:t>
      </w:r>
    </w:p>
    <w:p w14:paraId="47A39507" w14:textId="77777777" w:rsidR="000C5783" w:rsidRDefault="000C5783" w:rsidP="000C5783">
      <w:pPr>
        <w:pStyle w:val="Compact"/>
        <w:numPr>
          <w:ilvl w:val="0"/>
          <w:numId w:val="9"/>
        </w:numPr>
      </w:pPr>
      <w:r>
        <w:t>Git software installed.</w:t>
      </w:r>
    </w:p>
    <w:p w14:paraId="69991039" w14:textId="77777777" w:rsidR="000C5783" w:rsidRDefault="000C5783" w:rsidP="000C5783">
      <w:pPr>
        <w:pStyle w:val="Compact"/>
        <w:numPr>
          <w:ilvl w:val="0"/>
          <w:numId w:val="9"/>
        </w:numPr>
      </w:pPr>
      <w:r>
        <w:t>Complete Openshift Labs 1.1, 1.2, 1.3, 2.1, 2.2, and 2.3 before this step.</w:t>
      </w:r>
    </w:p>
    <w:p w14:paraId="30103D04" w14:textId="77777777" w:rsidR="000C5783" w:rsidRDefault="000C5783" w:rsidP="000C5783">
      <w:pPr>
        <w:pStyle w:val="Compact"/>
        <w:numPr>
          <w:ilvl w:val="0"/>
          <w:numId w:val="9"/>
        </w:numPr>
      </w:pPr>
      <w:r>
        <w:t>A text editor of your choice installed to your system.</w:t>
      </w:r>
    </w:p>
    <w:p w14:paraId="7A0181EA" w14:textId="77777777" w:rsidR="000C5783" w:rsidRDefault="000C5783" w:rsidP="000C5783">
      <w:pPr>
        <w:pStyle w:val="Compact"/>
        <w:numPr>
          <w:ilvl w:val="0"/>
          <w:numId w:val="9"/>
        </w:numPr>
      </w:pPr>
      <w:r>
        <w:t>Note for Windows users: do not use notepad as the text editor. If you do not have another text editor installed, you should download and install a text editor.</w:t>
      </w:r>
    </w:p>
    <w:p w14:paraId="26E1E871" w14:textId="77777777" w:rsidR="000C5783" w:rsidRDefault="000C5783" w:rsidP="000C5783">
      <w:pPr>
        <w:pStyle w:val="Compact"/>
        <w:numPr>
          <w:ilvl w:val="0"/>
          <w:numId w:val="9"/>
        </w:numPr>
      </w:pPr>
      <w:r>
        <w:t>Some example text editors:</w:t>
      </w:r>
    </w:p>
    <w:p w14:paraId="439F0966" w14:textId="77777777" w:rsidR="000C5783" w:rsidRDefault="000C5783" w:rsidP="000C5783">
      <w:pPr>
        <w:pStyle w:val="Compact"/>
        <w:numPr>
          <w:ilvl w:val="1"/>
          <w:numId w:val="9"/>
        </w:numPr>
      </w:pPr>
      <w:r>
        <w:t>Notepad ++ - https://notepad-plus-plus.org/</w:t>
      </w:r>
    </w:p>
    <w:p w14:paraId="4738596F" w14:textId="77777777" w:rsidR="000C5783" w:rsidRDefault="000C5783" w:rsidP="000C5783">
      <w:pPr>
        <w:pStyle w:val="Compact"/>
        <w:numPr>
          <w:ilvl w:val="1"/>
          <w:numId w:val="9"/>
        </w:numPr>
      </w:pPr>
      <w:r>
        <w:t>Atom - https://atom.io/</w:t>
      </w:r>
    </w:p>
    <w:p w14:paraId="57CBC6D2" w14:textId="77777777" w:rsidR="000C5783" w:rsidRDefault="000C5783" w:rsidP="000C5783">
      <w:pPr>
        <w:pStyle w:val="Compact"/>
        <w:numPr>
          <w:ilvl w:val="1"/>
          <w:numId w:val="9"/>
        </w:numPr>
      </w:pPr>
      <w:r>
        <w:t>Brackets - http://brackets.io/</w:t>
      </w:r>
    </w:p>
    <w:p w14:paraId="3F975BC7" w14:textId="77777777" w:rsidR="000C5783" w:rsidRDefault="000C5783" w:rsidP="000C5783">
      <w:pPr>
        <w:pStyle w:val="Compact"/>
        <w:numPr>
          <w:ilvl w:val="1"/>
          <w:numId w:val="9"/>
        </w:numPr>
      </w:pPr>
      <w:r>
        <w:t>Visual studio code - https://code.visualstudio.com/</w:t>
      </w:r>
    </w:p>
    <w:p w14:paraId="2CA8B3F1" w14:textId="77777777" w:rsidR="000C5783" w:rsidRDefault="000C5783" w:rsidP="000C5783">
      <w:pPr>
        <w:pStyle w:val="Compact"/>
        <w:numPr>
          <w:ilvl w:val="1"/>
          <w:numId w:val="9"/>
        </w:numPr>
      </w:pPr>
      <w:r>
        <w:t>Vim text editor - https://www.vim.org/</w:t>
      </w:r>
    </w:p>
    <w:p w14:paraId="5F0BE570" w14:textId="77777777" w:rsidR="000C5783" w:rsidRDefault="000C5783" w:rsidP="000C5783">
      <w:pPr>
        <w:pStyle w:val="Heading3"/>
      </w:pPr>
      <w:bookmarkStart w:id="4" w:name="topics-to-cover"/>
      <w:r>
        <w:t>Topics to Cover</w:t>
      </w:r>
    </w:p>
    <w:bookmarkEnd w:id="4"/>
    <w:p w14:paraId="666DDF10" w14:textId="77777777" w:rsidR="000C5783" w:rsidRDefault="000C5783" w:rsidP="000C5783">
      <w:pPr>
        <w:pStyle w:val="Compact"/>
        <w:numPr>
          <w:ilvl w:val="0"/>
          <w:numId w:val="9"/>
        </w:numPr>
      </w:pPr>
      <w:r>
        <w:t>Scaling an application.</w:t>
      </w:r>
    </w:p>
    <w:p w14:paraId="20135FCD" w14:textId="77777777" w:rsidR="000C5783" w:rsidRDefault="000C5783" w:rsidP="000C5783">
      <w:pPr>
        <w:pStyle w:val="Compact"/>
        <w:numPr>
          <w:ilvl w:val="0"/>
          <w:numId w:val="9"/>
        </w:numPr>
      </w:pPr>
      <w:r>
        <w:t>Autoscaling an application.</w:t>
      </w:r>
    </w:p>
    <w:p w14:paraId="224F0009" w14:textId="77777777" w:rsidR="000C5783" w:rsidRDefault="000C5783" w:rsidP="000C5783">
      <w:pPr>
        <w:pStyle w:val="Compact"/>
        <w:numPr>
          <w:ilvl w:val="0"/>
          <w:numId w:val="9"/>
        </w:numPr>
      </w:pPr>
      <w:r>
        <w:t>Practice creating pods with an affinity rule.</w:t>
      </w:r>
    </w:p>
    <w:p w14:paraId="4BC11476" w14:textId="77777777" w:rsidR="000C5783" w:rsidRDefault="000C5783" w:rsidP="000C5783">
      <w:pPr>
        <w:pStyle w:val="Compact"/>
        <w:numPr>
          <w:ilvl w:val="0"/>
          <w:numId w:val="9"/>
        </w:numPr>
      </w:pPr>
      <w:r>
        <w:t>Clustering an application.</w:t>
      </w:r>
    </w:p>
    <w:p w14:paraId="493ADFBD" w14:textId="77777777" w:rsidR="000C5783" w:rsidRDefault="000C5783" w:rsidP="000C5783">
      <w:pPr>
        <w:pStyle w:val="Compact"/>
        <w:numPr>
          <w:ilvl w:val="0"/>
          <w:numId w:val="9"/>
        </w:numPr>
      </w:pPr>
      <w:r>
        <w:t>Creating a router in Openshift.</w:t>
      </w:r>
    </w:p>
    <w:p w14:paraId="72A62C93" w14:textId="77777777" w:rsidR="000C5783" w:rsidRDefault="000C5783" w:rsidP="000C5783">
      <w:pPr>
        <w:pStyle w:val="Heading3"/>
      </w:pPr>
      <w:bookmarkStart w:id="5" w:name="notes"/>
      <w:r>
        <w:t>Notes</w:t>
      </w:r>
    </w:p>
    <w:bookmarkEnd w:id="5"/>
    <w:p w14:paraId="6C08F837" w14:textId="77777777" w:rsidR="000C5783" w:rsidRDefault="000C5783" w:rsidP="000C5783">
      <w:pPr>
        <w:pStyle w:val="Compact"/>
        <w:numPr>
          <w:ilvl w:val="0"/>
          <w:numId w:val="9"/>
        </w:numPr>
      </w:pPr>
      <w:r>
        <w:t>If the example commands show a $ command prompt, then do not actually type the $.</w:t>
      </w:r>
    </w:p>
    <w:p w14:paraId="2F2736B7" w14:textId="77777777" w:rsidR="000C5783" w:rsidRDefault="000C5783" w:rsidP="000C5783">
      <w:pPr>
        <w:pStyle w:val="Heading3"/>
      </w:pPr>
      <w:bookmarkStart w:id="6" w:name="initial-preparation"/>
      <w:r>
        <w:t>Initial preparation</w:t>
      </w:r>
    </w:p>
    <w:bookmarkEnd w:id="6"/>
    <w:p w14:paraId="0E6AD124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Keep a browser window logged into your Github account.</w:t>
      </w:r>
    </w:p>
    <w:p w14:paraId="32E61092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Open a browser window and log in to your Openshift Online account and enter the web console.</w:t>
      </w:r>
    </w:p>
    <w:p w14:paraId="3F16773F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Open a terminal (or in Windows a command prompt "as an administrator".)</w:t>
      </w:r>
    </w:p>
    <w:p w14:paraId="5BE98D4B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If you are not logged in to your Openshift Online account through the command prompt/terminal, then log in using the </w:t>
      </w:r>
      <w:r>
        <w:rPr>
          <w:rStyle w:val="VerbatimChar"/>
        </w:rPr>
        <w:t>oc login</w:t>
      </w:r>
      <w:r>
        <w:t xml:space="preserve"> command copied from your web console. (Lab 2.1 describes how to login).</w:t>
      </w:r>
    </w:p>
    <w:p w14:paraId="29DE552F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Type </w:t>
      </w:r>
      <w:r>
        <w:rPr>
          <w:rStyle w:val="VerbatimChar"/>
        </w:rPr>
        <w:t>oc project</w:t>
      </w:r>
      <w:r>
        <w:t xml:space="preserve"> into the command line. It will tell you the name of the project you are working on.</w:t>
      </w:r>
    </w:p>
    <w:p w14:paraId="5176A4DE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lastRenderedPageBreak/>
        <w:t xml:space="preserve">If you have the free Openshift Online starter account, then you can only have one project. Delete the project by typing </w:t>
      </w:r>
      <w:r>
        <w:rPr>
          <w:rStyle w:val="VerbatimChar"/>
        </w:rPr>
        <w:t>oc delete project username-example</w:t>
      </w:r>
      <w:r>
        <w:t>. Replace username-example with the name of your project.</w:t>
      </w:r>
    </w:p>
    <w:p w14:paraId="4F9FCCB6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Make a new project with a unique name using the following command. Replace username-project with the name you want to give the project.</w:t>
      </w:r>
    </w:p>
    <w:p w14:paraId="407D49D1" w14:textId="77777777" w:rsidR="000C5783" w:rsidRDefault="000C5783" w:rsidP="000C5783">
      <w:pPr>
        <w:pStyle w:val="SourceCode"/>
        <w:numPr>
          <w:ilvl w:val="0"/>
          <w:numId w:val="8"/>
        </w:numPr>
      </w:pPr>
      <w:r>
        <w:rPr>
          <w:rStyle w:val="VerbatimChar"/>
        </w:rPr>
        <w:t>oc new-project username-project --display-name="Test Java Application"</w:t>
      </w:r>
    </w:p>
    <w:p w14:paraId="2185BFC1" w14:textId="77777777" w:rsidR="000C5783" w:rsidRDefault="000C5783" w:rsidP="000C5783">
      <w:pPr>
        <w:pStyle w:val="Heading3"/>
      </w:pPr>
      <w:bookmarkStart w:id="7" w:name="install-an-example-application"/>
      <w:r>
        <w:t>Install an Example Application</w:t>
      </w:r>
    </w:p>
    <w:bookmarkEnd w:id="7"/>
    <w:p w14:paraId="231A0703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1. Open the browser window to the following Github link: https://github.com/elephantscale/jee-start</w:t>
      </w:r>
    </w:p>
    <w:p w14:paraId="388BC4E6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2. Fork the application by clicking the "Fork" button on the upper right hand of the screen.</w:t>
      </w:r>
    </w:p>
    <w:p w14:paraId="650D77FB" w14:textId="77777777" w:rsidR="000C5783" w:rsidRDefault="000C5783" w:rsidP="000C5783">
      <w:pPr>
        <w:pStyle w:val="Compact"/>
      </w:pPr>
    </w:p>
    <w:p w14:paraId="50C0BC83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3. Open your Git Bash or terminal window.</w:t>
      </w:r>
    </w:p>
    <w:p w14:paraId="0D0CCFC0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4. You may optionally change directories to the directory where you want to clone the file.</w:t>
      </w:r>
    </w:p>
    <w:p w14:paraId="3F8AAA47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5. In your Git Bash window or terminal window, clone the forked application from your repository. Instead of "username," type your actual Github username.</w:t>
      </w:r>
    </w:p>
    <w:p w14:paraId="45B3421B" w14:textId="77777777" w:rsidR="000C5783" w:rsidRDefault="000C5783" w:rsidP="000C5783">
      <w:pPr>
        <w:pStyle w:val="SourceCode"/>
        <w:numPr>
          <w:ilvl w:val="0"/>
          <w:numId w:val="8"/>
        </w:numPr>
      </w:pPr>
      <w:proofErr w:type="gramStart"/>
      <w:r>
        <w:rPr>
          <w:rStyle w:val="VerbatimChar"/>
        </w:rPr>
        <w:t>$  git</w:t>
      </w:r>
      <w:proofErr w:type="gramEnd"/>
      <w:r>
        <w:rPr>
          <w:rStyle w:val="VerbatimChar"/>
        </w:rPr>
        <w:t xml:space="preserve"> clone https://github.com/username/jee-start</w:t>
      </w:r>
      <w:r>
        <w:br/>
      </w:r>
      <w:r>
        <w:rPr>
          <w:rStyle w:val="VerbatimChar"/>
        </w:rPr>
        <w:t>$  cd jee-start</w:t>
      </w:r>
    </w:p>
    <w:p w14:paraId="08FBD742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6. Install the jee-start application by typing this command in your command prompt/terminal. Replace the "username" in the Github URL with your actual Github username.</w:t>
      </w:r>
    </w:p>
    <w:p w14:paraId="407DC376" w14:textId="77777777" w:rsidR="000C5783" w:rsidRDefault="000C5783" w:rsidP="000C5783">
      <w:pPr>
        <w:numPr>
          <w:ilvl w:val="0"/>
          <w:numId w:val="8"/>
        </w:numPr>
        <w:spacing w:before="180" w:after="180" w:line="240" w:lineRule="auto"/>
      </w:pPr>
      <w:r>
        <w:t>oc new-app openshift/wildfly-101-centos7~https://github.com/username/jee-start.git --name=jee-start</w:t>
      </w:r>
    </w:p>
    <w:p w14:paraId="33C06075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7. Check the status of the new-app by typing </w:t>
      </w:r>
      <w:r>
        <w:rPr>
          <w:rStyle w:val="VerbatimChar"/>
        </w:rPr>
        <w:t>oc status</w:t>
      </w:r>
      <w:r>
        <w:t>.</w:t>
      </w:r>
    </w:p>
    <w:p w14:paraId="76413321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8. Give the application a route with the following command.</w:t>
      </w:r>
    </w:p>
    <w:p w14:paraId="3E5375E5" w14:textId="77777777" w:rsidR="000C5783" w:rsidRDefault="000C5783" w:rsidP="000C5783">
      <w:pPr>
        <w:pStyle w:val="SourceCode"/>
        <w:numPr>
          <w:ilvl w:val="0"/>
          <w:numId w:val="8"/>
        </w:numPr>
      </w:pPr>
      <w:r>
        <w:rPr>
          <w:rStyle w:val="VerbatimChar"/>
        </w:rPr>
        <w:t xml:space="preserve">  oc expose svc/jee-start</w:t>
      </w:r>
    </w:p>
    <w:p w14:paraId="22DEA43D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9. Type </w:t>
      </w:r>
      <w:r>
        <w:rPr>
          <w:rStyle w:val="VerbatimChar"/>
        </w:rPr>
        <w:t>oc get routes</w:t>
      </w:r>
      <w:r>
        <w:t xml:space="preserve"> into the command line, then copy the URL under the HOST/PORT field to your clipboard.</w:t>
      </w:r>
    </w:p>
    <w:p w14:paraId="524F8E07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10. Paste the URL into a new web browser window address bar.</w:t>
      </w:r>
    </w:p>
    <w:p w14:paraId="51088287" w14:textId="77777777" w:rsidR="000C5783" w:rsidRDefault="000C5783" w:rsidP="000C5783">
      <w:pPr>
        <w:pStyle w:val="Compact"/>
      </w:pPr>
    </w:p>
    <w:p w14:paraId="4E8442AB" w14:textId="77777777" w:rsidR="000C5783" w:rsidRDefault="000C5783" w:rsidP="000C5783">
      <w:pPr>
        <w:pStyle w:val="Compact"/>
        <w:numPr>
          <w:ilvl w:val="0"/>
          <w:numId w:val="9"/>
        </w:numPr>
      </w:pPr>
      <w:r>
        <w:t xml:space="preserve">Step 11. Note that this applciation has a hidden HelloWorld link. After the end of the existing URL in the web browser, add </w:t>
      </w:r>
      <w:r>
        <w:rPr>
          <w:rStyle w:val="VerbatimChar"/>
        </w:rPr>
        <w:t>/HelloWorld</w:t>
      </w:r>
      <w:r>
        <w:t xml:space="preserve"> and you should get a view of the HelloWorld screen.</w:t>
      </w:r>
    </w:p>
    <w:p w14:paraId="42FE7ADB" w14:textId="77777777" w:rsidR="000C5783" w:rsidRDefault="000C5783" w:rsidP="000C5783">
      <w:pPr>
        <w:pStyle w:val="Compact"/>
      </w:pPr>
    </w:p>
    <w:p w14:paraId="37BBEA24" w14:textId="77777777" w:rsidR="000C5783" w:rsidRDefault="000C5783" w:rsidP="000C5783">
      <w:pPr>
        <w:pStyle w:val="Heading3"/>
      </w:pPr>
      <w:bookmarkStart w:id="8" w:name="scaling-an-application"/>
      <w:r>
        <w:t>Scaling an Application</w:t>
      </w:r>
    </w:p>
    <w:bookmarkEnd w:id="8"/>
    <w:p w14:paraId="3F1244F7" w14:textId="77777777" w:rsidR="000C5783" w:rsidRDefault="000C5783" w:rsidP="000C5783">
      <w:pPr>
        <w:pStyle w:val="Compact"/>
        <w:numPr>
          <w:ilvl w:val="0"/>
          <w:numId w:val="9"/>
        </w:numPr>
      </w:pPr>
      <w:r>
        <w:t xml:space="preserve">Step 1. Check for information about replication controllers by typing </w:t>
      </w:r>
      <w:r>
        <w:rPr>
          <w:rStyle w:val="VerbatimChar"/>
        </w:rPr>
        <w:t>oc get rc</w:t>
      </w:r>
      <w:r>
        <w:t>.</w:t>
      </w:r>
    </w:p>
    <w:p w14:paraId="3AEC820F" w14:textId="77777777" w:rsidR="000C5783" w:rsidRDefault="000C5783" w:rsidP="000C5783">
      <w:pPr>
        <w:pStyle w:val="Compact"/>
        <w:numPr>
          <w:ilvl w:val="0"/>
          <w:numId w:val="9"/>
        </w:numPr>
      </w:pPr>
      <w:r>
        <w:lastRenderedPageBreak/>
        <w:t xml:space="preserve">Step 2. Check for information about pods by typing </w:t>
      </w:r>
      <w:r>
        <w:rPr>
          <w:rStyle w:val="VerbatimChar"/>
        </w:rPr>
        <w:t>oc get pods</w:t>
      </w:r>
      <w:r>
        <w:t>.</w:t>
      </w:r>
    </w:p>
    <w:p w14:paraId="1E465A7C" w14:textId="77777777" w:rsidR="000C5783" w:rsidRDefault="000C5783" w:rsidP="000C5783">
      <w:pPr>
        <w:pStyle w:val="Compact"/>
      </w:pPr>
    </w:p>
    <w:p w14:paraId="0C0A0325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3. Manually scale the application using the oc scale command.</w:t>
      </w:r>
    </w:p>
    <w:p w14:paraId="7727497A" w14:textId="77777777" w:rsidR="000C5783" w:rsidRDefault="000C5783" w:rsidP="000C5783">
      <w:pPr>
        <w:pStyle w:val="SourceCode"/>
        <w:numPr>
          <w:ilvl w:val="0"/>
          <w:numId w:val="8"/>
        </w:numPr>
      </w:pPr>
      <w:r>
        <w:rPr>
          <w:rStyle w:val="VerbatimChar"/>
        </w:rPr>
        <w:t>oc scale dc jee-start --replicas=5</w:t>
      </w:r>
    </w:p>
    <w:p w14:paraId="393ABF83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4. Check for information again about replication controllers by typing </w:t>
      </w:r>
      <w:r>
        <w:rPr>
          <w:rStyle w:val="VerbatimChar"/>
        </w:rPr>
        <w:t>oc get rc</w:t>
      </w:r>
      <w:r>
        <w:t xml:space="preserve">, and about pods by typing </w:t>
      </w:r>
      <w:r>
        <w:rPr>
          <w:rStyle w:val="VerbatimChar"/>
        </w:rPr>
        <w:t>oc get pods</w:t>
      </w:r>
      <w:r>
        <w:t>.</w:t>
      </w:r>
    </w:p>
    <w:p w14:paraId="1DD1D78A" w14:textId="77777777" w:rsidR="000C5783" w:rsidRDefault="000C5783" w:rsidP="000C5783">
      <w:pPr>
        <w:pStyle w:val="Compact"/>
      </w:pPr>
    </w:p>
    <w:p w14:paraId="16467F89" w14:textId="77777777" w:rsidR="000C5783" w:rsidRDefault="000C5783" w:rsidP="000C5783">
      <w:r>
        <w:t>It should show that there is "5" under "DESIRED", and "2" or more under "CURRENT." Notice in this example that it increased the number of pods from 1 to 2.</w:t>
      </w:r>
    </w:p>
    <w:p w14:paraId="2997594D" w14:textId="77777777" w:rsidR="000C5783" w:rsidRDefault="000C5783" w:rsidP="000C5783">
      <w:pPr>
        <w:pStyle w:val="Compact"/>
        <w:numPr>
          <w:ilvl w:val="0"/>
          <w:numId w:val="9"/>
        </w:numPr>
      </w:pPr>
      <w:r>
        <w:t>Step 5. Navigate to your project under the web console. Then click on the name of your application "jee-start" and the "Configuration" tab.</w:t>
      </w:r>
    </w:p>
    <w:p w14:paraId="2E49B118" w14:textId="77777777" w:rsidR="000C5783" w:rsidRDefault="000C5783" w:rsidP="000C5783">
      <w:pPr>
        <w:pStyle w:val="Compact"/>
      </w:pPr>
    </w:p>
    <w:p w14:paraId="5C1BC28E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6. Click on the pencil next to the "5 replicas," and change it to 10 and click the checkmark.</w:t>
      </w:r>
    </w:p>
    <w:p w14:paraId="30039D73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7. Type </w:t>
      </w:r>
      <w:r>
        <w:rPr>
          <w:rStyle w:val="VerbatimChar"/>
        </w:rPr>
        <w:t>oc get rc</w:t>
      </w:r>
      <w:r>
        <w:t xml:space="preserve"> again in the command line, and it should show you 10 under the "DESIRED" field.</w:t>
      </w:r>
    </w:p>
    <w:p w14:paraId="15BC12C8" w14:textId="77777777" w:rsidR="000C5783" w:rsidRDefault="000C5783" w:rsidP="000C5783">
      <w:pPr>
        <w:pStyle w:val="Heading3"/>
      </w:pPr>
      <w:bookmarkStart w:id="9" w:name="autoscaling-an-application"/>
      <w:r>
        <w:t>Autoscaling an application</w:t>
      </w:r>
    </w:p>
    <w:bookmarkEnd w:id="9"/>
    <w:p w14:paraId="6B293980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1. Go back to the web console window and look on the same page where you changed the replicas, and on the right, click the "Add autoscaler" link.</w:t>
      </w:r>
    </w:p>
    <w:p w14:paraId="278FE235" w14:textId="77777777" w:rsidR="000C5783" w:rsidRDefault="000C5783" w:rsidP="000C5783">
      <w:pPr>
        <w:pStyle w:val="Compact"/>
        <w:numPr>
          <w:ilvl w:val="0"/>
          <w:numId w:val="9"/>
        </w:numPr>
      </w:pPr>
      <w:r>
        <w:t>Step 2. Fill in the details in the form as the following:</w:t>
      </w:r>
    </w:p>
    <w:p w14:paraId="55E5C4B9" w14:textId="77777777" w:rsidR="000C5783" w:rsidRDefault="000C5783" w:rsidP="000C5783">
      <w:pPr>
        <w:pStyle w:val="Compact"/>
        <w:numPr>
          <w:ilvl w:val="0"/>
          <w:numId w:val="9"/>
        </w:numPr>
      </w:pPr>
      <w:r>
        <w:t>Min pods: 1, Max pods: 8, CPU Request Target: 80%.</w:t>
      </w:r>
    </w:p>
    <w:p w14:paraId="6AB8D342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Then click "Save."</w:t>
      </w:r>
    </w:p>
    <w:p w14:paraId="4F8D73F3" w14:textId="77777777" w:rsidR="000C5783" w:rsidRDefault="000C5783" w:rsidP="000C5783">
      <w:pPr>
        <w:pStyle w:val="Compact"/>
      </w:pPr>
    </w:p>
    <w:p w14:paraId="00A61D7A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3. Go to your CLI and type </w:t>
      </w:r>
      <w:r>
        <w:rPr>
          <w:rStyle w:val="VerbatimChar"/>
        </w:rPr>
        <w:t>oc get hpa</w:t>
      </w:r>
      <w:r>
        <w:t xml:space="preserve"> to get information on the autoscaling. it will provide details regarding the numbers of pods and CPU usage.</w:t>
      </w:r>
    </w:p>
    <w:p w14:paraId="7FC58FE2" w14:textId="77777777" w:rsidR="000C5783" w:rsidRDefault="000C5783" w:rsidP="000C5783">
      <w:pPr>
        <w:pStyle w:val="Compact"/>
        <w:numPr>
          <w:ilvl w:val="0"/>
          <w:numId w:val="9"/>
        </w:numPr>
      </w:pPr>
      <w:r>
        <w:t xml:space="preserve">Step 4. Turn off autoscale by deleting the hpa: </w:t>
      </w:r>
      <w:r>
        <w:rPr>
          <w:rStyle w:val="VerbatimChar"/>
        </w:rPr>
        <w:t>oc delete hpa --all</w:t>
      </w:r>
      <w:r>
        <w:t>.</w:t>
      </w:r>
    </w:p>
    <w:p w14:paraId="592DC4A4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5. Now autoscale using the </w:t>
      </w:r>
      <w:r>
        <w:rPr>
          <w:rStyle w:val="VerbatimChar"/>
        </w:rPr>
        <w:t>oc autoscale</w:t>
      </w:r>
      <w:r>
        <w:t xml:space="preserve"> command.</w:t>
      </w:r>
    </w:p>
    <w:p w14:paraId="4BDDB067" w14:textId="77777777" w:rsidR="000C5783" w:rsidRDefault="000C5783" w:rsidP="000C5783">
      <w:pPr>
        <w:pStyle w:val="SourceCode"/>
        <w:numPr>
          <w:ilvl w:val="0"/>
          <w:numId w:val="8"/>
        </w:numPr>
      </w:pPr>
      <w:r>
        <w:rPr>
          <w:rStyle w:val="VerbatimChar"/>
        </w:rPr>
        <w:t>oc autoscale dc/jee-start --min=1 --max=10 --cpu-percent=75</w:t>
      </w:r>
    </w:p>
    <w:p w14:paraId="12C53DAE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6. Type </w:t>
      </w:r>
      <w:r>
        <w:rPr>
          <w:rStyle w:val="VerbatimChar"/>
        </w:rPr>
        <w:t>oc get hpa</w:t>
      </w:r>
      <w:r>
        <w:t xml:space="preserve"> to check the status again.</w:t>
      </w:r>
    </w:p>
    <w:p w14:paraId="33DC0305" w14:textId="77777777" w:rsidR="000C5783" w:rsidRDefault="000C5783" w:rsidP="000C5783">
      <w:pPr>
        <w:pStyle w:val="Compact"/>
      </w:pPr>
    </w:p>
    <w:p w14:paraId="1A6CA33F" w14:textId="77777777" w:rsidR="000C5783" w:rsidRDefault="000C5783" w:rsidP="000C5783">
      <w:pPr>
        <w:pStyle w:val="Compact"/>
        <w:numPr>
          <w:ilvl w:val="0"/>
          <w:numId w:val="9"/>
        </w:numPr>
      </w:pPr>
      <w:r>
        <w:t>You have successfully scaled and autoscaled.</w:t>
      </w:r>
    </w:p>
    <w:p w14:paraId="54BF65DA" w14:textId="77777777" w:rsidR="000C5783" w:rsidRDefault="000C5783" w:rsidP="000C5783">
      <w:pPr>
        <w:pStyle w:val="Heading3"/>
      </w:pPr>
      <w:bookmarkStart w:id="10" w:name="practice-creating-pods-with-an-affinity-"/>
      <w:r>
        <w:lastRenderedPageBreak/>
        <w:t>Practice Creating Pods with an Affinity Rule</w:t>
      </w:r>
    </w:p>
    <w:bookmarkEnd w:id="10"/>
    <w:p w14:paraId="4DB33E5A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In Lab 2.3, we walked through the process of how to create a pod and edit the pod object defintion file.</w:t>
      </w:r>
    </w:p>
    <w:p w14:paraId="706BDA95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A pod affinity rule is a form of advanced pod scheduling which tries to put that type of pod on the same node. An Anti-affinity rule tries to put the pods on different nodes.</w:t>
      </w:r>
    </w:p>
    <w:p w14:paraId="74AD88CD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This is an example of a pod affinity configuration. (Note that on Openshift Online Starter, there is not enough resources to run both copies of the hello-pod images, so in the second file, we changed the name of the image file so it would install</w:t>
      </w:r>
      <w:proofErr w:type="gramStart"/>
      <w:r>
        <w:t>. )</w:t>
      </w:r>
      <w:proofErr w:type="gramEnd"/>
    </w:p>
    <w:p w14:paraId="40661849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1. Select the following text and copy it to the clipboard.</w:t>
      </w:r>
    </w:p>
    <w:p w14:paraId="27BE6D15" w14:textId="77777777" w:rsidR="000C5783" w:rsidRDefault="000C5783" w:rsidP="000C5783">
      <w:pPr>
        <w:pStyle w:val="SourceCode"/>
      </w:pPr>
      <w:r>
        <w:rPr>
          <w:rStyle w:val="VerbatimChar"/>
        </w:rPr>
        <w:t>apiVersion: v1</w:t>
      </w:r>
      <w:r>
        <w:br/>
      </w:r>
      <w:r>
        <w:rPr>
          <w:rStyle w:val="VerbatimChar"/>
        </w:rPr>
        <w:t>kind: Pod</w:t>
      </w:r>
      <w:r>
        <w:br/>
      </w:r>
      <w:r>
        <w:rPr>
          <w:rStyle w:val="VerbatimChar"/>
        </w:rPr>
        <w:t>metadata:</w:t>
      </w:r>
      <w:r>
        <w:br/>
      </w:r>
      <w:r>
        <w:rPr>
          <w:rStyle w:val="VerbatimChar"/>
        </w:rPr>
        <w:t xml:space="preserve">  name: team4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 team: "4"</w:t>
      </w:r>
      <w:r>
        <w:br/>
      </w:r>
      <w:r>
        <w:rPr>
          <w:rStyle w:val="VerbatimChar"/>
        </w:rPr>
        <w:t>spec: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- name: ocp</w:t>
      </w:r>
      <w:r>
        <w:br/>
      </w:r>
      <w:r>
        <w:rPr>
          <w:rStyle w:val="VerbatimChar"/>
        </w:rPr>
        <w:t xml:space="preserve">    image: docker.io/ocpqe/hello-pod</w:t>
      </w:r>
    </w:p>
    <w:p w14:paraId="4F6B79D2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2. Open up a new text file in your text editor and paste the text in. Save it in yaml format with the name </w:t>
      </w:r>
      <w:proofErr w:type="gramStart"/>
      <w:r>
        <w:t>team4.yaml .</w:t>
      </w:r>
      <w:proofErr w:type="gramEnd"/>
    </w:p>
    <w:p w14:paraId="692D5A28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3. Now select the following text and copy it to your clipboard.</w:t>
      </w:r>
    </w:p>
    <w:p w14:paraId="0BE8ADD1" w14:textId="77777777" w:rsidR="000C5783" w:rsidRDefault="000C5783" w:rsidP="000C5783">
      <w:pPr>
        <w:pStyle w:val="SourceCode"/>
      </w:pPr>
      <w:r>
        <w:rPr>
          <w:rStyle w:val="VerbatimChar"/>
        </w:rPr>
        <w:t>apiVersion: v1</w:t>
      </w:r>
      <w:r>
        <w:br/>
      </w:r>
      <w:r>
        <w:rPr>
          <w:rStyle w:val="VerbatimChar"/>
        </w:rPr>
        <w:t>kind: Pod</w:t>
      </w:r>
      <w:r>
        <w:br/>
      </w:r>
      <w:r>
        <w:rPr>
          <w:rStyle w:val="VerbatimChar"/>
        </w:rPr>
        <w:t>metadata:</w:t>
      </w:r>
      <w:r>
        <w:br/>
      </w:r>
      <w:r>
        <w:rPr>
          <w:rStyle w:val="VerbatimChar"/>
        </w:rPr>
        <w:t xml:space="preserve">  name: team4a</w:t>
      </w:r>
      <w:r>
        <w:br/>
      </w:r>
      <w:r>
        <w:rPr>
          <w:rStyle w:val="VerbatimChar"/>
        </w:rPr>
        <w:t>spec:</w:t>
      </w:r>
      <w:r>
        <w:br/>
      </w:r>
      <w:r>
        <w:rPr>
          <w:rStyle w:val="VerbatimChar"/>
        </w:rPr>
        <w:t xml:space="preserve">  affinity:</w:t>
      </w:r>
      <w:r>
        <w:br/>
      </w:r>
      <w:r>
        <w:rPr>
          <w:rStyle w:val="VerbatimChar"/>
        </w:rPr>
        <w:t xml:space="preserve">    podAffinity:</w:t>
      </w:r>
      <w:r>
        <w:br/>
      </w:r>
      <w:r>
        <w:rPr>
          <w:rStyle w:val="VerbatimChar"/>
        </w:rPr>
        <w:t xml:space="preserve">      requiredDuringSchedulingIgnoredDuringExecution:</w:t>
      </w:r>
      <w:r>
        <w:br/>
      </w:r>
      <w:r>
        <w:rPr>
          <w:rStyle w:val="VerbatimChar"/>
        </w:rPr>
        <w:t xml:space="preserve">      - labelSelector:</w:t>
      </w:r>
      <w:r>
        <w:br/>
      </w:r>
      <w:r>
        <w:rPr>
          <w:rStyle w:val="VerbatimChar"/>
        </w:rPr>
        <w:t xml:space="preserve">          matchExpressions:</w:t>
      </w:r>
      <w:r>
        <w:br/>
      </w:r>
      <w:r>
        <w:rPr>
          <w:rStyle w:val="VerbatimChar"/>
        </w:rPr>
        <w:t xml:space="preserve">          - key: team</w:t>
      </w:r>
      <w:r>
        <w:br/>
      </w:r>
      <w:r>
        <w:rPr>
          <w:rStyle w:val="VerbatimChar"/>
        </w:rPr>
        <w:t xml:space="preserve">            operator: In</w:t>
      </w:r>
      <w:r>
        <w:br/>
      </w:r>
      <w:r>
        <w:rPr>
          <w:rStyle w:val="VerbatimChar"/>
        </w:rPr>
        <w:t xml:space="preserve">            values:</w:t>
      </w:r>
      <w:r>
        <w:br/>
      </w:r>
      <w:r>
        <w:rPr>
          <w:rStyle w:val="VerbatimChar"/>
        </w:rPr>
        <w:t xml:space="preserve">            - "4"</w:t>
      </w:r>
      <w:r>
        <w:br/>
      </w:r>
      <w:r>
        <w:rPr>
          <w:rStyle w:val="VerbatimChar"/>
        </w:rPr>
        <w:t xml:space="preserve">        topologyKey: kubernetes.io/hostname</w:t>
      </w:r>
      <w:r>
        <w:br/>
      </w:r>
      <w:r>
        <w:rPr>
          <w:rStyle w:val="VerbatimChar"/>
        </w:rPr>
        <w:t xml:space="preserve">  containers:</w:t>
      </w:r>
      <w:r>
        <w:br/>
      </w:r>
      <w:r>
        <w:rPr>
          <w:rStyle w:val="VerbatimChar"/>
        </w:rPr>
        <w:t xml:space="preserve">  - name: pod-affinity</w:t>
      </w:r>
      <w:r>
        <w:br/>
      </w:r>
      <w:r>
        <w:rPr>
          <w:rStyle w:val="VerbatimChar"/>
        </w:rPr>
        <w:t xml:space="preserve">    image: openshift/origin-docker-</w:t>
      </w:r>
      <w:proofErr w:type="gramStart"/>
      <w:r>
        <w:rPr>
          <w:rStyle w:val="VerbatimChar"/>
        </w:rPr>
        <w:t>registry:v</w:t>
      </w:r>
      <w:proofErr w:type="gramEnd"/>
      <w:r>
        <w:rPr>
          <w:rStyle w:val="VerbatimChar"/>
        </w:rPr>
        <w:t>0.6.2</w:t>
      </w:r>
    </w:p>
    <w:p w14:paraId="7860D302" w14:textId="77777777" w:rsidR="000C5783" w:rsidRDefault="000C5783" w:rsidP="000C5783">
      <w:r>
        <w:t>Examples obtained from: https://docs.openshift.com/container-platform/3.9/admin_guide/scheduling/node_affinity.html</w:t>
      </w:r>
    </w:p>
    <w:p w14:paraId="358BFAC0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lastRenderedPageBreak/>
        <w:t xml:space="preserve">Step 4. Open up another new text file and paste the above text in. Save it in yaml format with the name </w:t>
      </w:r>
      <w:proofErr w:type="gramStart"/>
      <w:r>
        <w:t>team4a.yaml .</w:t>
      </w:r>
      <w:proofErr w:type="gramEnd"/>
    </w:p>
    <w:p w14:paraId="561F5783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5. Create the pods by typing </w:t>
      </w:r>
      <w:r>
        <w:rPr>
          <w:rStyle w:val="VerbatimChar"/>
        </w:rPr>
        <w:t>oc create -f team4.yaml</w:t>
      </w:r>
      <w:r>
        <w:t xml:space="preserve">, enter, </w:t>
      </w:r>
      <w:r>
        <w:rPr>
          <w:rStyle w:val="VerbatimChar"/>
        </w:rPr>
        <w:t>oc create -f team4a.yaml</w:t>
      </w:r>
    </w:p>
    <w:p w14:paraId="0B6D2C89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6. Type </w:t>
      </w:r>
      <w:r>
        <w:rPr>
          <w:rStyle w:val="VerbatimChar"/>
        </w:rPr>
        <w:t>oc get pods</w:t>
      </w:r>
      <w:r>
        <w:t>. You should see the team4 and team 4a pods listed.</w:t>
      </w:r>
    </w:p>
    <w:p w14:paraId="7652457B" w14:textId="77777777" w:rsidR="000C5783" w:rsidRDefault="000C5783" w:rsidP="000C5783">
      <w:pPr>
        <w:pStyle w:val="Compact"/>
        <w:numPr>
          <w:ilvl w:val="1"/>
          <w:numId w:val="9"/>
        </w:numPr>
      </w:pPr>
      <w:r>
        <w:t>This was just an example to show the process. You may have a CreateContainerError listed on team4a pod due to using the origin-docker-registry image.</w:t>
      </w:r>
    </w:p>
    <w:p w14:paraId="4D4064FC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7. Delete the pods by typing </w:t>
      </w:r>
      <w:r>
        <w:rPr>
          <w:rStyle w:val="VerbatimChar"/>
        </w:rPr>
        <w:t>oc delete pod team4</w:t>
      </w:r>
      <w:r>
        <w:t xml:space="preserve">, enter, </w:t>
      </w:r>
      <w:r>
        <w:rPr>
          <w:rStyle w:val="VerbatimChar"/>
        </w:rPr>
        <w:t>oc delete pod team4a</w:t>
      </w:r>
      <w:r>
        <w:t>.</w:t>
      </w:r>
    </w:p>
    <w:p w14:paraId="3A6F0791" w14:textId="77777777" w:rsidR="000C5783" w:rsidRDefault="000C5783" w:rsidP="000C5783">
      <w:pPr>
        <w:pStyle w:val="Heading3"/>
      </w:pPr>
      <w:bookmarkStart w:id="11" w:name="creating-a-router-in-openshift"/>
      <w:r>
        <w:t>Creating a Router in Openshift</w:t>
      </w:r>
    </w:p>
    <w:bookmarkEnd w:id="11"/>
    <w:p w14:paraId="50820E5B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Routers are a component of Openshift Container Platform, but in Openshift Online, the Routing is built-in. You can still create a router in Openshift Online, though there will be some errors.</w:t>
      </w:r>
    </w:p>
    <w:p w14:paraId="286D9A3E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1. Save a copy of default router settings before creating.</w:t>
      </w:r>
    </w:p>
    <w:p w14:paraId="0FC3068E" w14:textId="77777777" w:rsidR="000C5783" w:rsidRDefault="000C5783" w:rsidP="000C5783">
      <w:pPr>
        <w:pStyle w:val="SourceCode"/>
        <w:numPr>
          <w:ilvl w:val="0"/>
          <w:numId w:val="8"/>
        </w:numPr>
      </w:pPr>
      <w:r>
        <w:rPr>
          <w:rStyle w:val="VerbatimChar"/>
        </w:rPr>
        <w:t xml:space="preserve">oc adm router --dry-run -o yaml &gt; </w:t>
      </w:r>
      <w:proofErr w:type="gramStart"/>
      <w:r>
        <w:rPr>
          <w:rStyle w:val="VerbatimChar"/>
        </w:rPr>
        <w:t>router.yaml</w:t>
      </w:r>
      <w:proofErr w:type="gramEnd"/>
    </w:p>
    <w:p w14:paraId="47DF3ABF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Ignore the error it gives you. In Openshift Container Platform, you can actually create the router using the "oc adm router" command.</w:t>
      </w:r>
    </w:p>
    <w:p w14:paraId="59DD7DF6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2. Open the file </w:t>
      </w:r>
      <w:proofErr w:type="gramStart"/>
      <w:r>
        <w:t>router.yaml</w:t>
      </w:r>
      <w:proofErr w:type="gramEnd"/>
      <w:r>
        <w:t xml:space="preserve"> with a text editor and scroll down through the settings.</w:t>
      </w:r>
    </w:p>
    <w:p w14:paraId="213638A3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Step 3. Change the number of replicas (on line 31) from 1 to 3. Then save the file.</w:t>
      </w:r>
    </w:p>
    <w:p w14:paraId="382778C4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4. Type the following command </w:t>
      </w:r>
      <w:r>
        <w:rPr>
          <w:rStyle w:val="VerbatimChar"/>
        </w:rPr>
        <w:t xml:space="preserve">oc create -f </w:t>
      </w:r>
      <w:proofErr w:type="gramStart"/>
      <w:r>
        <w:rPr>
          <w:rStyle w:val="VerbatimChar"/>
        </w:rPr>
        <w:t>router.yaml</w:t>
      </w:r>
      <w:proofErr w:type="gramEnd"/>
      <w:r>
        <w:t>.</w:t>
      </w:r>
    </w:p>
    <w:p w14:paraId="5D50CFD8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 xml:space="preserve">Step 5. View the status by typing </w:t>
      </w:r>
      <w:r>
        <w:rPr>
          <w:rStyle w:val="VerbatimChar"/>
        </w:rPr>
        <w:t>oc get all</w:t>
      </w:r>
      <w:r>
        <w:t>.</w:t>
      </w:r>
    </w:p>
    <w:p w14:paraId="004266BE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You can view any of the router configuration files by using the oc edit command, like in this example.</w:t>
      </w:r>
    </w:p>
    <w:p w14:paraId="0E6C2F43" w14:textId="77777777" w:rsidR="000C5783" w:rsidRDefault="000C5783" w:rsidP="000C5783">
      <w:pPr>
        <w:numPr>
          <w:ilvl w:val="0"/>
          <w:numId w:val="8"/>
        </w:numPr>
        <w:spacing w:before="180" w:after="180" w:line="240" w:lineRule="auto"/>
      </w:pPr>
      <w:r>
        <w:t>oc edit dc/router</w:t>
      </w:r>
    </w:p>
    <w:p w14:paraId="675DE592" w14:textId="77777777" w:rsidR="000C5783" w:rsidRDefault="000C5783" w:rsidP="000C5783">
      <w:pPr>
        <w:numPr>
          <w:ilvl w:val="0"/>
          <w:numId w:val="9"/>
        </w:numPr>
        <w:spacing w:before="180" w:after="180" w:line="240" w:lineRule="auto"/>
      </w:pPr>
      <w:r>
        <w:t>When you are done viewing the configuration files, close them in the editor without saving.</w:t>
      </w:r>
    </w:p>
    <w:p w14:paraId="183CFE25" w14:textId="77777777" w:rsidR="000C5783" w:rsidRDefault="000C5783" w:rsidP="000C5783">
      <w:pPr>
        <w:pStyle w:val="Heading3"/>
      </w:pPr>
      <w:bookmarkStart w:id="12" w:name="references"/>
      <w:r>
        <w:t>References</w:t>
      </w:r>
    </w:p>
    <w:bookmarkEnd w:id="12"/>
    <w:p w14:paraId="76EE90E7" w14:textId="77777777" w:rsidR="000C5783" w:rsidRDefault="000C5783" w:rsidP="000C5783">
      <w:pPr>
        <w:pStyle w:val="Compact"/>
        <w:numPr>
          <w:ilvl w:val="0"/>
          <w:numId w:val="9"/>
        </w:numPr>
      </w:pPr>
      <w:r>
        <w:t>Duncan, J., Osborne, J. (2018). Openshift In Action. Pages 147-167. Manning Publications: Shelter Island, NY. www.allitebooks.com</w:t>
      </w:r>
    </w:p>
    <w:p w14:paraId="3939E85A" w14:textId="77777777" w:rsidR="000C5783" w:rsidRDefault="000C5783" w:rsidP="000C5783">
      <w:r>
        <w:t>https://docs.openshift.com/container-platform/3.6/install_config/router/index.html#install-config-router-overview</w:t>
      </w:r>
    </w:p>
    <w:p w14:paraId="7D93970A" w14:textId="77777777" w:rsidR="000C5783" w:rsidRDefault="000C5783" w:rsidP="000C5783">
      <w:r>
        <w:t>https://docs.openshift.com/container-platform/3.6/install_config/router/default_haproxy_router.html#install-config-router-default-haproxy</w:t>
      </w:r>
    </w:p>
    <w:p w14:paraId="22164C60" w14:textId="77777777" w:rsidR="000C5783" w:rsidRDefault="000C5783" w:rsidP="000C5783">
      <w:r>
        <w:t>https://docs.openshift.com/container-platform/3.9/admin_guide/scheduling/scheduler.html</w:t>
      </w:r>
    </w:p>
    <w:p w14:paraId="4C7CCE86" w14:textId="77777777" w:rsidR="000C5783" w:rsidRDefault="000C5783" w:rsidP="000C5783">
      <w:r>
        <w:lastRenderedPageBreak/>
        <w:t>https://docs.openshift.com/online/architecture/core_concepts/pods_and_services.html</w:t>
      </w:r>
    </w:p>
    <w:p w14:paraId="6B0BC7BD" w14:textId="77777777" w:rsidR="000C5783" w:rsidRDefault="000C5783" w:rsidP="000C5783">
      <w:r>
        <w:t>https://docs.openshift.com/container-platform/3.9/admin_guide/scheduling/node_affinity.html</w:t>
      </w:r>
    </w:p>
    <w:p w14:paraId="3DFA8E6D" w14:textId="77777777" w:rsidR="000C5783" w:rsidRDefault="000C5783" w:rsidP="000C5783">
      <w:pPr>
        <w:pStyle w:val="Heading2"/>
      </w:pPr>
      <w:bookmarkStart w:id="13" w:name="thanks-for-completing-openshift-lab-3.1"/>
      <w:r>
        <w:t>Thanks for completing Openshift Lab 3.1!</w:t>
      </w:r>
    </w:p>
    <w:p w14:paraId="22D6D9C1" w14:textId="18EBF5B8" w:rsidR="00F6292A" w:rsidRPr="00F6292A" w:rsidRDefault="00F6292A" w:rsidP="001E75EC">
      <w:bookmarkStart w:id="14" w:name="_GoBack"/>
      <w:bookmarkEnd w:id="13"/>
      <w:bookmarkEnd w:id="14"/>
    </w:p>
    <w:sectPr w:rsidR="00F6292A" w:rsidRPr="00F6292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525BD" w14:textId="77777777" w:rsidR="00212ED3" w:rsidRDefault="00212ED3" w:rsidP="007C20E0">
      <w:pPr>
        <w:spacing w:after="0" w:line="240" w:lineRule="auto"/>
      </w:pPr>
      <w:r>
        <w:separator/>
      </w:r>
    </w:p>
  </w:endnote>
  <w:endnote w:type="continuationSeparator" w:id="0">
    <w:p w14:paraId="63C13BDE" w14:textId="77777777" w:rsidR="00212ED3" w:rsidRDefault="00212ED3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4938867E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</w:t>
            </w:r>
            <w:r w:rsidR="00C212AE">
              <w:rPr>
                <w:b/>
                <w:bCs/>
                <w:sz w:val="24"/>
                <w:szCs w:val="24"/>
              </w:rPr>
              <w:t xml:space="preserve"> </w:t>
            </w:r>
            <w:r w:rsidR="000C5783">
              <w:rPr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</w:t>
            </w:r>
            <w:proofErr w:type="gramStart"/>
            <w:r w:rsidRPr="006B52C6">
              <w:t>proprietary  |</w:t>
            </w:r>
            <w:proofErr w:type="gramEnd"/>
            <w:r w:rsidRPr="006B52C6">
              <w:t xml:space="preserve">  </w:t>
            </w:r>
            <w:r>
              <w:t>Optum</w:t>
            </w:r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77846" w14:textId="77777777" w:rsidR="00212ED3" w:rsidRDefault="00212ED3" w:rsidP="007C20E0">
      <w:pPr>
        <w:spacing w:after="0" w:line="240" w:lineRule="auto"/>
      </w:pPr>
      <w:r>
        <w:separator/>
      </w:r>
    </w:p>
  </w:footnote>
  <w:footnote w:type="continuationSeparator" w:id="0">
    <w:p w14:paraId="3A94EB12" w14:textId="77777777" w:rsidR="00212ED3" w:rsidRDefault="00212ED3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9DF1EF"/>
    <w:multiLevelType w:val="multilevel"/>
    <w:tmpl w:val="8EBC333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1A1FF08"/>
    <w:multiLevelType w:val="multilevel"/>
    <w:tmpl w:val="F196CA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4919716"/>
    <w:multiLevelType w:val="multilevel"/>
    <w:tmpl w:val="7C08BFA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C2BC79"/>
    <w:multiLevelType w:val="multilevel"/>
    <w:tmpl w:val="98662C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AEA08A"/>
    <w:multiLevelType w:val="multilevel"/>
    <w:tmpl w:val="FE2201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4A5E57"/>
    <w:multiLevelType w:val="multilevel"/>
    <w:tmpl w:val="3F1453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07B542"/>
    <w:multiLevelType w:val="multilevel"/>
    <w:tmpl w:val="4E2E8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020FF6"/>
    <w:multiLevelType w:val="multilevel"/>
    <w:tmpl w:val="1C1CE6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B34AE8"/>
    <w:multiLevelType w:val="multilevel"/>
    <w:tmpl w:val="20CA43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473A"/>
    <w:rsid w:val="00036E29"/>
    <w:rsid w:val="000507BA"/>
    <w:rsid w:val="00061902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5783"/>
    <w:rsid w:val="000C79ED"/>
    <w:rsid w:val="000D4F41"/>
    <w:rsid w:val="000F030B"/>
    <w:rsid w:val="00102148"/>
    <w:rsid w:val="001037C7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B4103"/>
    <w:rsid w:val="001D1B42"/>
    <w:rsid w:val="001E2717"/>
    <w:rsid w:val="001E75EC"/>
    <w:rsid w:val="00202588"/>
    <w:rsid w:val="00212ED3"/>
    <w:rsid w:val="00217BD9"/>
    <w:rsid w:val="002409CD"/>
    <w:rsid w:val="002647C5"/>
    <w:rsid w:val="00293BA1"/>
    <w:rsid w:val="00296BAD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2F425C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16EE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850E5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554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51C4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766E9"/>
    <w:rsid w:val="00881AF8"/>
    <w:rsid w:val="00886A31"/>
    <w:rsid w:val="00891E02"/>
    <w:rsid w:val="008A2411"/>
    <w:rsid w:val="008A6BDD"/>
    <w:rsid w:val="008B49F4"/>
    <w:rsid w:val="008C70C0"/>
    <w:rsid w:val="008E329E"/>
    <w:rsid w:val="008E609D"/>
    <w:rsid w:val="00903452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27C0"/>
    <w:rsid w:val="009F737E"/>
    <w:rsid w:val="00A03B26"/>
    <w:rsid w:val="00A161D2"/>
    <w:rsid w:val="00A17E49"/>
    <w:rsid w:val="00A20F5D"/>
    <w:rsid w:val="00A22FAE"/>
    <w:rsid w:val="00A2563B"/>
    <w:rsid w:val="00A35228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25CAE"/>
    <w:rsid w:val="00B56785"/>
    <w:rsid w:val="00B82C4C"/>
    <w:rsid w:val="00BA679A"/>
    <w:rsid w:val="00BB3BA0"/>
    <w:rsid w:val="00BC0814"/>
    <w:rsid w:val="00BC58C9"/>
    <w:rsid w:val="00BC6E9D"/>
    <w:rsid w:val="00BE56E3"/>
    <w:rsid w:val="00C16E15"/>
    <w:rsid w:val="00C212AE"/>
    <w:rsid w:val="00C72CAD"/>
    <w:rsid w:val="00C80AD4"/>
    <w:rsid w:val="00C814FE"/>
    <w:rsid w:val="00C90E3B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9764F"/>
    <w:rsid w:val="00DD29A7"/>
    <w:rsid w:val="00DD495D"/>
    <w:rsid w:val="00DE630B"/>
    <w:rsid w:val="00E11B56"/>
    <w:rsid w:val="00E14352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26255"/>
    <w:rsid w:val="00F324DE"/>
    <w:rsid w:val="00F414C5"/>
    <w:rsid w:val="00F5456E"/>
    <w:rsid w:val="00F6292A"/>
    <w:rsid w:val="00F67575"/>
    <w:rsid w:val="00F722BE"/>
    <w:rsid w:val="00F737AF"/>
    <w:rsid w:val="00F741FB"/>
    <w:rsid w:val="00F90810"/>
    <w:rsid w:val="00FA7DDD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  <w:style w:type="character" w:customStyle="1" w:styleId="CommentTok">
    <w:name w:val="CommentTok"/>
    <w:basedOn w:val="VerbatimChar"/>
    <w:rsid w:val="00F6292A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6A5D08-209F-E143-B49C-7233EBFE7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38</cp:revision>
  <dcterms:created xsi:type="dcterms:W3CDTF">2018-06-04T15:45:00Z</dcterms:created>
  <dcterms:modified xsi:type="dcterms:W3CDTF">2018-07-16T09:02:00Z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
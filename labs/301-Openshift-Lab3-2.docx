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proofErr w:type="spellStart"/>
      <w:r w:rsidRPr="00634C79">
        <w:rPr>
          <w:rFonts w:ascii="Arial" w:eastAsia="MS Mincho" w:hAnsi="Arial" w:cs="Arial"/>
          <w:color w:val="888B8D"/>
          <w:sz w:val="56"/>
          <w:szCs w:val="56"/>
        </w:rPr>
        <w:t>Optum</w:t>
      </w:r>
      <w:proofErr w:type="spellEnd"/>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61406B7C" w14:textId="30A38B7E" w:rsidR="00243E28" w:rsidRDefault="00243E28" w:rsidP="00243E28">
      <w:pPr>
        <w:pStyle w:val="Heading1"/>
      </w:pPr>
      <w:bookmarkStart w:id="1" w:name="openshift-lab-3.1"/>
      <w:r>
        <w:lastRenderedPageBreak/>
        <w:t xml:space="preserve"># </w:t>
      </w:r>
      <w:proofErr w:type="spellStart"/>
      <w:r>
        <w:t>Openshift</w:t>
      </w:r>
      <w:proofErr w:type="spellEnd"/>
      <w:r>
        <w:t xml:space="preserve"> Lab 3.</w:t>
      </w:r>
      <w:r w:rsidR="0098557B">
        <w:t>2</w:t>
      </w:r>
      <w:r>
        <w:t>:</w:t>
      </w:r>
    </w:p>
    <w:p w14:paraId="7F6858BF" w14:textId="77777777" w:rsidR="00243E28" w:rsidRDefault="00243E28" w:rsidP="00243E28">
      <w:pPr>
        <w:pStyle w:val="Heading2"/>
      </w:pPr>
      <w:bookmarkStart w:id="2" w:name="working-with-application-clustering"/>
      <w:bookmarkEnd w:id="1"/>
      <w:r>
        <w:t>Working with Application Clustering</w:t>
      </w:r>
    </w:p>
    <w:p w14:paraId="61219C62" w14:textId="77777777" w:rsidR="00243E28" w:rsidRDefault="00243E28" w:rsidP="00243E28">
      <w:pPr>
        <w:pStyle w:val="Heading3"/>
      </w:pPr>
      <w:bookmarkStart w:id="3" w:name="prerequisites"/>
      <w:bookmarkEnd w:id="2"/>
      <w:r>
        <w:t>Prerequisites</w:t>
      </w:r>
    </w:p>
    <w:bookmarkEnd w:id="3"/>
    <w:p w14:paraId="61794553" w14:textId="77777777" w:rsidR="00243E28" w:rsidRDefault="00243E28" w:rsidP="00243E28">
      <w:pPr>
        <w:pStyle w:val="Compact"/>
        <w:numPr>
          <w:ilvl w:val="0"/>
          <w:numId w:val="11"/>
        </w:numPr>
      </w:pPr>
      <w:r>
        <w:t>A computer system with internet connectivity.</w:t>
      </w:r>
    </w:p>
    <w:p w14:paraId="0465664F" w14:textId="77777777" w:rsidR="00243E28" w:rsidRDefault="00243E28" w:rsidP="00243E28">
      <w:pPr>
        <w:pStyle w:val="Compact"/>
        <w:numPr>
          <w:ilvl w:val="0"/>
          <w:numId w:val="11"/>
        </w:numPr>
      </w:pPr>
      <w:r>
        <w:t xml:space="preserve">A </w:t>
      </w:r>
      <w:proofErr w:type="spellStart"/>
      <w:r>
        <w:t>Github</w:t>
      </w:r>
      <w:proofErr w:type="spellEnd"/>
      <w:r>
        <w:t xml:space="preserve"> account.</w:t>
      </w:r>
    </w:p>
    <w:p w14:paraId="4112A06B" w14:textId="77777777" w:rsidR="00243E28" w:rsidRDefault="00243E28" w:rsidP="00243E28">
      <w:pPr>
        <w:pStyle w:val="Compact"/>
        <w:numPr>
          <w:ilvl w:val="0"/>
          <w:numId w:val="11"/>
        </w:numPr>
      </w:pPr>
      <w:r>
        <w:t xml:space="preserve">Keep an open browser window logged in to your </w:t>
      </w:r>
      <w:proofErr w:type="spellStart"/>
      <w:r>
        <w:t>Github</w:t>
      </w:r>
      <w:proofErr w:type="spellEnd"/>
      <w:r>
        <w:t xml:space="preserve"> account.</w:t>
      </w:r>
    </w:p>
    <w:p w14:paraId="02A0F9CC" w14:textId="77777777" w:rsidR="00243E28" w:rsidRDefault="00243E28" w:rsidP="00243E28">
      <w:pPr>
        <w:pStyle w:val="Compact"/>
        <w:numPr>
          <w:ilvl w:val="0"/>
          <w:numId w:val="11"/>
        </w:numPr>
      </w:pPr>
      <w:proofErr w:type="spellStart"/>
      <w:r>
        <w:t>Openshift</w:t>
      </w:r>
      <w:proofErr w:type="spellEnd"/>
      <w:r>
        <w:t xml:space="preserve"> Online free account.</w:t>
      </w:r>
    </w:p>
    <w:p w14:paraId="749BC12D" w14:textId="77777777" w:rsidR="00243E28" w:rsidRDefault="00243E28" w:rsidP="00243E28">
      <w:pPr>
        <w:pStyle w:val="Compact"/>
        <w:numPr>
          <w:ilvl w:val="0"/>
          <w:numId w:val="11"/>
        </w:numPr>
      </w:pPr>
      <w:proofErr w:type="spellStart"/>
      <w:r>
        <w:t>Git</w:t>
      </w:r>
      <w:proofErr w:type="spellEnd"/>
      <w:r>
        <w:t xml:space="preserve"> software installed.</w:t>
      </w:r>
    </w:p>
    <w:p w14:paraId="164ED2CA" w14:textId="77777777" w:rsidR="00243E28" w:rsidRDefault="00243E28" w:rsidP="00243E28">
      <w:pPr>
        <w:pStyle w:val="Compact"/>
        <w:numPr>
          <w:ilvl w:val="0"/>
          <w:numId w:val="11"/>
        </w:numPr>
      </w:pPr>
      <w:r>
        <w:t xml:space="preserve">Complete </w:t>
      </w:r>
      <w:proofErr w:type="spellStart"/>
      <w:r>
        <w:t>Openshift</w:t>
      </w:r>
      <w:proofErr w:type="spellEnd"/>
      <w:r>
        <w:t xml:space="preserve"> Labs 1.1, 1.2, 1.3, 2.1, 2.2, 2.3, and 3.1 before this step.</w:t>
      </w:r>
    </w:p>
    <w:p w14:paraId="68F9481A" w14:textId="77777777" w:rsidR="00243E28" w:rsidRDefault="00243E28" w:rsidP="00243E28">
      <w:pPr>
        <w:pStyle w:val="Compact"/>
        <w:numPr>
          <w:ilvl w:val="0"/>
          <w:numId w:val="11"/>
        </w:numPr>
      </w:pPr>
      <w:r>
        <w:t>A text editor of your choice installed to your system.</w:t>
      </w:r>
    </w:p>
    <w:p w14:paraId="3E4FFA8B" w14:textId="77777777" w:rsidR="00243E28" w:rsidRDefault="00243E28" w:rsidP="00243E28">
      <w:pPr>
        <w:pStyle w:val="Compact"/>
        <w:numPr>
          <w:ilvl w:val="0"/>
          <w:numId w:val="11"/>
        </w:numPr>
      </w:pPr>
      <w:r>
        <w:t>Note for Windows users: do not use notepad as the text editor. If you do not have another text editor installed, you should download and install a text editor.</w:t>
      </w:r>
    </w:p>
    <w:p w14:paraId="1D4B6BF5" w14:textId="77777777" w:rsidR="00243E28" w:rsidRDefault="00243E28" w:rsidP="00243E28">
      <w:pPr>
        <w:pStyle w:val="Compact"/>
        <w:numPr>
          <w:ilvl w:val="0"/>
          <w:numId w:val="11"/>
        </w:numPr>
      </w:pPr>
      <w:r>
        <w:t>Some example text editors:</w:t>
      </w:r>
    </w:p>
    <w:p w14:paraId="71795817" w14:textId="77777777" w:rsidR="00243E28" w:rsidRDefault="00243E28" w:rsidP="00243E28">
      <w:pPr>
        <w:pStyle w:val="Compact"/>
        <w:numPr>
          <w:ilvl w:val="1"/>
          <w:numId w:val="11"/>
        </w:numPr>
      </w:pPr>
      <w:r>
        <w:t>Notepad ++ - https://notepad-plus-plus.org/</w:t>
      </w:r>
    </w:p>
    <w:p w14:paraId="57354C23" w14:textId="77777777" w:rsidR="00243E28" w:rsidRDefault="00243E28" w:rsidP="00243E28">
      <w:pPr>
        <w:pStyle w:val="Compact"/>
        <w:numPr>
          <w:ilvl w:val="1"/>
          <w:numId w:val="11"/>
        </w:numPr>
      </w:pPr>
      <w:r>
        <w:t>Atom - https://atom.io/</w:t>
      </w:r>
    </w:p>
    <w:p w14:paraId="32B6B634" w14:textId="77777777" w:rsidR="00243E28" w:rsidRDefault="00243E28" w:rsidP="00243E28">
      <w:pPr>
        <w:pStyle w:val="Compact"/>
        <w:numPr>
          <w:ilvl w:val="1"/>
          <w:numId w:val="11"/>
        </w:numPr>
      </w:pPr>
      <w:r>
        <w:t>Brackets - http://brackets.io/</w:t>
      </w:r>
    </w:p>
    <w:p w14:paraId="2678BA6A" w14:textId="77777777" w:rsidR="00243E28" w:rsidRDefault="00243E28" w:rsidP="00243E28">
      <w:pPr>
        <w:pStyle w:val="Compact"/>
        <w:numPr>
          <w:ilvl w:val="1"/>
          <w:numId w:val="11"/>
        </w:numPr>
      </w:pPr>
      <w:r>
        <w:t>Visual studio code - https://code.visualstudio.com/</w:t>
      </w:r>
    </w:p>
    <w:p w14:paraId="00943FF7" w14:textId="77777777" w:rsidR="00243E28" w:rsidRDefault="00243E28" w:rsidP="00243E28">
      <w:pPr>
        <w:pStyle w:val="Compact"/>
        <w:numPr>
          <w:ilvl w:val="1"/>
          <w:numId w:val="11"/>
        </w:numPr>
      </w:pPr>
      <w:r>
        <w:t>Vim text editor - https://www.vim.org/</w:t>
      </w:r>
    </w:p>
    <w:p w14:paraId="526696D5" w14:textId="77777777" w:rsidR="00243E28" w:rsidRDefault="00243E28" w:rsidP="00243E28">
      <w:pPr>
        <w:pStyle w:val="Heading3"/>
      </w:pPr>
      <w:bookmarkStart w:id="4" w:name="topics-to-cover"/>
      <w:r>
        <w:t>Topics to Cover</w:t>
      </w:r>
    </w:p>
    <w:bookmarkEnd w:id="4"/>
    <w:p w14:paraId="44B55ABF" w14:textId="77777777" w:rsidR="00243E28" w:rsidRDefault="00243E28" w:rsidP="00243E28">
      <w:pPr>
        <w:pStyle w:val="Compact"/>
        <w:numPr>
          <w:ilvl w:val="0"/>
          <w:numId w:val="11"/>
        </w:numPr>
      </w:pPr>
      <w:r>
        <w:t>Installing an example application which uses application clustering.</w:t>
      </w:r>
    </w:p>
    <w:p w14:paraId="7C672FDE" w14:textId="77777777" w:rsidR="00243E28" w:rsidRDefault="00243E28" w:rsidP="00243E28">
      <w:pPr>
        <w:pStyle w:val="Heading3"/>
      </w:pPr>
      <w:bookmarkStart w:id="5" w:name="notes"/>
      <w:r>
        <w:t>Notes</w:t>
      </w:r>
    </w:p>
    <w:bookmarkEnd w:id="5"/>
    <w:p w14:paraId="1DA459BA" w14:textId="77777777" w:rsidR="00243E28" w:rsidRDefault="00243E28" w:rsidP="00243E28">
      <w:pPr>
        <w:pStyle w:val="Compact"/>
        <w:numPr>
          <w:ilvl w:val="0"/>
          <w:numId w:val="11"/>
        </w:numPr>
      </w:pPr>
      <w:r>
        <w:t>If the example commands show a $ command prompt, then do not actually type the $.</w:t>
      </w:r>
    </w:p>
    <w:p w14:paraId="4512F4A2" w14:textId="77777777" w:rsidR="00243E28" w:rsidRDefault="00243E28" w:rsidP="00243E28">
      <w:pPr>
        <w:pStyle w:val="Heading3"/>
      </w:pPr>
      <w:bookmarkStart w:id="6" w:name="initial-preparation"/>
      <w:r>
        <w:t>Initial preparation</w:t>
      </w:r>
    </w:p>
    <w:bookmarkEnd w:id="6"/>
    <w:p w14:paraId="033FD04F" w14:textId="77777777" w:rsidR="00243E28" w:rsidRDefault="00243E28" w:rsidP="00243E28">
      <w:pPr>
        <w:numPr>
          <w:ilvl w:val="0"/>
          <w:numId w:val="11"/>
        </w:numPr>
        <w:spacing w:before="180" w:after="180" w:line="240" w:lineRule="auto"/>
      </w:pPr>
      <w:r>
        <w:t xml:space="preserve">Keep a browser window logged into your </w:t>
      </w:r>
      <w:proofErr w:type="spellStart"/>
      <w:r>
        <w:t>Github</w:t>
      </w:r>
      <w:proofErr w:type="spellEnd"/>
      <w:r>
        <w:t xml:space="preserve"> account.</w:t>
      </w:r>
    </w:p>
    <w:p w14:paraId="422717ED" w14:textId="77777777" w:rsidR="00243E28" w:rsidRDefault="00243E28" w:rsidP="00243E28">
      <w:pPr>
        <w:numPr>
          <w:ilvl w:val="0"/>
          <w:numId w:val="11"/>
        </w:numPr>
        <w:spacing w:before="180" w:after="180" w:line="240" w:lineRule="auto"/>
      </w:pPr>
      <w:r>
        <w:t xml:space="preserve">Open a browser window and log in to your </w:t>
      </w:r>
      <w:proofErr w:type="spellStart"/>
      <w:r>
        <w:t>Openshift</w:t>
      </w:r>
      <w:proofErr w:type="spellEnd"/>
      <w:r>
        <w:t xml:space="preserve"> Online account and enter the web console.</w:t>
      </w:r>
    </w:p>
    <w:p w14:paraId="70CDC5E6" w14:textId="77777777" w:rsidR="00243E28" w:rsidRDefault="00243E28" w:rsidP="00243E28">
      <w:pPr>
        <w:numPr>
          <w:ilvl w:val="0"/>
          <w:numId w:val="11"/>
        </w:numPr>
        <w:spacing w:before="180" w:after="180" w:line="240" w:lineRule="auto"/>
      </w:pPr>
      <w:r>
        <w:t>Open a terminal (or in Windows a command prompt "as an administrator").</w:t>
      </w:r>
    </w:p>
    <w:p w14:paraId="212E017E" w14:textId="77777777" w:rsidR="00243E28" w:rsidRDefault="00243E28" w:rsidP="00243E28">
      <w:pPr>
        <w:numPr>
          <w:ilvl w:val="0"/>
          <w:numId w:val="11"/>
        </w:numPr>
        <w:spacing w:before="180" w:after="180" w:line="240" w:lineRule="auto"/>
      </w:pPr>
      <w:r>
        <w:t xml:space="preserve">If you are not logged in to your </w:t>
      </w:r>
      <w:proofErr w:type="spellStart"/>
      <w:r>
        <w:t>Openshift</w:t>
      </w:r>
      <w:proofErr w:type="spellEnd"/>
      <w:r>
        <w:t xml:space="preserve"> Online account through the command prompt/terminal, then log in using the </w:t>
      </w:r>
      <w:proofErr w:type="spellStart"/>
      <w:r>
        <w:rPr>
          <w:rStyle w:val="VerbatimChar"/>
        </w:rPr>
        <w:t>oc</w:t>
      </w:r>
      <w:proofErr w:type="spellEnd"/>
      <w:r>
        <w:rPr>
          <w:rStyle w:val="VerbatimChar"/>
        </w:rPr>
        <w:t xml:space="preserve"> login</w:t>
      </w:r>
      <w:r>
        <w:t xml:space="preserve"> command copied from your web console. (Lab 2.1 describes how to login.)</w:t>
      </w:r>
    </w:p>
    <w:p w14:paraId="7CFBF8D7" w14:textId="77777777" w:rsidR="00243E28" w:rsidRDefault="00243E28" w:rsidP="00243E28">
      <w:pPr>
        <w:numPr>
          <w:ilvl w:val="0"/>
          <w:numId w:val="11"/>
        </w:numPr>
        <w:spacing w:before="180" w:after="180" w:line="240" w:lineRule="auto"/>
      </w:pPr>
      <w:r>
        <w:t xml:space="preserve">Type </w:t>
      </w:r>
      <w:proofErr w:type="spellStart"/>
      <w:r>
        <w:rPr>
          <w:rStyle w:val="VerbatimChar"/>
        </w:rPr>
        <w:t>oc</w:t>
      </w:r>
      <w:proofErr w:type="spellEnd"/>
      <w:r>
        <w:rPr>
          <w:rStyle w:val="VerbatimChar"/>
        </w:rPr>
        <w:t xml:space="preserve"> project</w:t>
      </w:r>
      <w:r>
        <w:t xml:space="preserve"> into the command line. It will tell you the name of the project you are working on.</w:t>
      </w:r>
    </w:p>
    <w:p w14:paraId="6986478A" w14:textId="77777777" w:rsidR="00243E28" w:rsidRDefault="00243E28" w:rsidP="00243E28">
      <w:pPr>
        <w:numPr>
          <w:ilvl w:val="0"/>
          <w:numId w:val="11"/>
        </w:numPr>
        <w:spacing w:before="180" w:after="180" w:line="240" w:lineRule="auto"/>
      </w:pPr>
      <w:r>
        <w:t xml:space="preserve">If you have the free </w:t>
      </w:r>
      <w:proofErr w:type="spellStart"/>
      <w:r>
        <w:t>Openshift</w:t>
      </w:r>
      <w:proofErr w:type="spellEnd"/>
      <w:r>
        <w:t xml:space="preserve"> Online starter account, then you can only have one project. Delete the project by typing </w:t>
      </w:r>
      <w:proofErr w:type="spellStart"/>
      <w:r>
        <w:rPr>
          <w:rStyle w:val="VerbatimChar"/>
        </w:rPr>
        <w:t>oc</w:t>
      </w:r>
      <w:proofErr w:type="spellEnd"/>
      <w:r>
        <w:rPr>
          <w:rStyle w:val="VerbatimChar"/>
        </w:rPr>
        <w:t xml:space="preserve"> delete project username-project</w:t>
      </w:r>
      <w:r>
        <w:t>. Replace username-example with the name of your project.</w:t>
      </w:r>
    </w:p>
    <w:p w14:paraId="5F7367A7" w14:textId="77777777" w:rsidR="00243E28" w:rsidRDefault="00243E28" w:rsidP="00243E28">
      <w:pPr>
        <w:numPr>
          <w:ilvl w:val="0"/>
          <w:numId w:val="11"/>
        </w:numPr>
        <w:spacing w:before="180" w:after="180" w:line="240" w:lineRule="auto"/>
      </w:pPr>
      <w:r>
        <w:t>Make a new project with a unique name using the following command. Replace username-</w:t>
      </w:r>
      <w:proofErr w:type="spellStart"/>
      <w:r>
        <w:t>stateful</w:t>
      </w:r>
      <w:proofErr w:type="spellEnd"/>
      <w:r>
        <w:t xml:space="preserve"> with the name you want to give the project.</w:t>
      </w:r>
    </w:p>
    <w:p w14:paraId="695C486F" w14:textId="77777777" w:rsidR="00243E28" w:rsidRDefault="00243E28" w:rsidP="00243E28">
      <w:pPr>
        <w:pStyle w:val="SourceCode"/>
        <w:numPr>
          <w:ilvl w:val="0"/>
          <w:numId w:val="10"/>
        </w:numPr>
      </w:pPr>
      <w:proofErr w:type="spellStart"/>
      <w:r>
        <w:rPr>
          <w:rStyle w:val="VerbatimChar"/>
        </w:rPr>
        <w:lastRenderedPageBreak/>
        <w:t>oc</w:t>
      </w:r>
      <w:proofErr w:type="spellEnd"/>
      <w:r>
        <w:rPr>
          <w:rStyle w:val="VerbatimChar"/>
        </w:rPr>
        <w:t xml:space="preserve"> new-project username-</w:t>
      </w:r>
      <w:proofErr w:type="spellStart"/>
      <w:r>
        <w:rPr>
          <w:rStyle w:val="VerbatimChar"/>
        </w:rPr>
        <w:t>stateful</w:t>
      </w:r>
      <w:proofErr w:type="spellEnd"/>
      <w:r>
        <w:rPr>
          <w:rStyle w:val="VerbatimChar"/>
        </w:rPr>
        <w:t xml:space="preserve"> --display-name="Test </w:t>
      </w:r>
      <w:proofErr w:type="spellStart"/>
      <w:r>
        <w:rPr>
          <w:rStyle w:val="VerbatimChar"/>
        </w:rPr>
        <w:t>Wildfly</w:t>
      </w:r>
      <w:proofErr w:type="spellEnd"/>
      <w:r>
        <w:rPr>
          <w:rStyle w:val="VerbatimChar"/>
        </w:rPr>
        <w:t xml:space="preserve"> Application"</w:t>
      </w:r>
    </w:p>
    <w:p w14:paraId="1453B134" w14:textId="77777777" w:rsidR="00243E28" w:rsidRDefault="00243E28" w:rsidP="00243E28">
      <w:pPr>
        <w:pStyle w:val="Heading3"/>
      </w:pPr>
      <w:bookmarkStart w:id="7" w:name="install-an-example-application-which-use"/>
      <w:r>
        <w:t xml:space="preserve">Install an Example Application </w:t>
      </w:r>
      <w:proofErr w:type="gramStart"/>
      <w:r>
        <w:t>which</w:t>
      </w:r>
      <w:proofErr w:type="gramEnd"/>
      <w:r>
        <w:t xml:space="preserve"> Uses Application Clustering</w:t>
      </w:r>
    </w:p>
    <w:bookmarkEnd w:id="7"/>
    <w:p w14:paraId="69C1DA6D" w14:textId="77777777" w:rsidR="00243E28" w:rsidRDefault="00243E28" w:rsidP="00243E28">
      <w:pPr>
        <w:pStyle w:val="Compact"/>
        <w:numPr>
          <w:ilvl w:val="0"/>
          <w:numId w:val="11"/>
        </w:numPr>
      </w:pPr>
      <w:r>
        <w:t xml:space="preserve">Step 1. Navigate to the following </w:t>
      </w:r>
      <w:proofErr w:type="spellStart"/>
      <w:r>
        <w:t>Github</w:t>
      </w:r>
      <w:proofErr w:type="spellEnd"/>
      <w:r>
        <w:t xml:space="preserve"> repository.</w:t>
      </w:r>
    </w:p>
    <w:p w14:paraId="4CE56CD3" w14:textId="77777777" w:rsidR="00243E28" w:rsidRDefault="00243E28" w:rsidP="00243E28">
      <w:r>
        <w:t>https://github.com/elephantscale/openshift-cluster-example</w:t>
      </w:r>
    </w:p>
    <w:p w14:paraId="188CC3B4" w14:textId="77777777" w:rsidR="00243E28" w:rsidRDefault="00243E28" w:rsidP="00243E28">
      <w:pPr>
        <w:pStyle w:val="Compact"/>
        <w:numPr>
          <w:ilvl w:val="0"/>
          <w:numId w:val="11"/>
        </w:numPr>
      </w:pPr>
      <w:r>
        <w:t>Step 2. Fork the application by clicking the "Fork" button on the upper right hand of the screen.</w:t>
      </w:r>
    </w:p>
    <w:p w14:paraId="6B3C9D31" w14:textId="38CC3E9A" w:rsidR="00243E28" w:rsidRDefault="00071089" w:rsidP="00243E28">
      <w:pPr>
        <w:pStyle w:val="Compact"/>
      </w:pPr>
      <w:r>
        <w:rPr>
          <w:noProof/>
        </w:rPr>
        <w:drawing>
          <wp:inline distT="0" distB="0" distL="0" distR="0" wp14:anchorId="0E8A64BA" wp14:editId="32B2B6AB">
            <wp:extent cx="36449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k2.png"/>
                    <pic:cNvPicPr/>
                  </pic:nvPicPr>
                  <pic:blipFill>
                    <a:blip r:embed="rId11">
                      <a:extLst>
                        <a:ext uri="{28A0092B-C50C-407E-A947-70E740481C1C}">
                          <a14:useLocalDpi xmlns:a14="http://schemas.microsoft.com/office/drawing/2010/main" val="0"/>
                        </a:ext>
                      </a:extLst>
                    </a:blip>
                    <a:stretch>
                      <a:fillRect/>
                    </a:stretch>
                  </pic:blipFill>
                  <pic:spPr>
                    <a:xfrm>
                      <a:off x="0" y="0"/>
                      <a:ext cx="3644900" cy="1016000"/>
                    </a:xfrm>
                    <a:prstGeom prst="rect">
                      <a:avLst/>
                    </a:prstGeom>
                  </pic:spPr>
                </pic:pic>
              </a:graphicData>
            </a:graphic>
          </wp:inline>
        </w:drawing>
      </w:r>
    </w:p>
    <w:p w14:paraId="0F67419D" w14:textId="77777777" w:rsidR="00243E28" w:rsidRDefault="00243E28" w:rsidP="00243E28">
      <w:pPr>
        <w:numPr>
          <w:ilvl w:val="0"/>
          <w:numId w:val="11"/>
        </w:numPr>
        <w:spacing w:before="180" w:after="180" w:line="240" w:lineRule="auto"/>
      </w:pPr>
      <w:r>
        <w:t xml:space="preserve">Step 3. Open your </w:t>
      </w:r>
      <w:proofErr w:type="spellStart"/>
      <w:r>
        <w:t>Git</w:t>
      </w:r>
      <w:proofErr w:type="spellEnd"/>
      <w:r>
        <w:t xml:space="preserve"> Bash or terminal window.</w:t>
      </w:r>
    </w:p>
    <w:p w14:paraId="074CCB3A" w14:textId="77777777" w:rsidR="00243E28" w:rsidRDefault="00243E28" w:rsidP="00243E28">
      <w:pPr>
        <w:numPr>
          <w:ilvl w:val="0"/>
          <w:numId w:val="11"/>
        </w:numPr>
        <w:spacing w:before="180" w:after="180" w:line="240" w:lineRule="auto"/>
      </w:pPr>
      <w:r>
        <w:t>Step 4. You may optionally change directories to the directory where you want to clone the file.</w:t>
      </w:r>
    </w:p>
    <w:p w14:paraId="281D2379" w14:textId="77777777" w:rsidR="00243E28" w:rsidRDefault="00243E28" w:rsidP="00243E28">
      <w:pPr>
        <w:numPr>
          <w:ilvl w:val="0"/>
          <w:numId w:val="11"/>
        </w:numPr>
        <w:spacing w:before="180" w:after="180" w:line="240" w:lineRule="auto"/>
      </w:pPr>
      <w:r>
        <w:t xml:space="preserve">Step 5. In your </w:t>
      </w:r>
      <w:proofErr w:type="spellStart"/>
      <w:r>
        <w:t>Git</w:t>
      </w:r>
      <w:proofErr w:type="spellEnd"/>
      <w:r>
        <w:t xml:space="preserve"> Bash window or terminal window, clone the forked application from your repository. Instead of "username," type your actual </w:t>
      </w:r>
      <w:proofErr w:type="spellStart"/>
      <w:r>
        <w:t>Github</w:t>
      </w:r>
      <w:proofErr w:type="spellEnd"/>
      <w:r>
        <w:t xml:space="preserve"> username.</w:t>
      </w:r>
    </w:p>
    <w:p w14:paraId="00E6A3AA" w14:textId="77777777" w:rsidR="00243E28" w:rsidRDefault="00243E28" w:rsidP="00243E28">
      <w:pPr>
        <w:pStyle w:val="SourceCode"/>
        <w:numPr>
          <w:ilvl w:val="0"/>
          <w:numId w:val="10"/>
        </w:numPr>
      </w:pPr>
      <w:proofErr w:type="gramStart"/>
      <w:r>
        <w:rPr>
          <w:rStyle w:val="VerbatimChar"/>
        </w:rPr>
        <w:t xml:space="preserve">$  </w:t>
      </w:r>
      <w:proofErr w:type="spellStart"/>
      <w:r>
        <w:rPr>
          <w:rStyle w:val="VerbatimChar"/>
        </w:rPr>
        <w:t>git</w:t>
      </w:r>
      <w:proofErr w:type="spellEnd"/>
      <w:proofErr w:type="gramEnd"/>
      <w:r>
        <w:rPr>
          <w:rStyle w:val="VerbatimChar"/>
        </w:rPr>
        <w:t xml:space="preserve"> clone https://github.com/username/openshift-cluster-example.git</w:t>
      </w:r>
      <w:r>
        <w:br/>
      </w:r>
      <w:r>
        <w:br/>
      </w:r>
      <w:r>
        <w:rPr>
          <w:rStyle w:val="VerbatimChar"/>
        </w:rPr>
        <w:t xml:space="preserve">$  cd </w:t>
      </w:r>
      <w:proofErr w:type="spellStart"/>
      <w:r>
        <w:rPr>
          <w:rStyle w:val="VerbatimChar"/>
        </w:rPr>
        <w:t>openshift</w:t>
      </w:r>
      <w:proofErr w:type="spellEnd"/>
      <w:r>
        <w:rPr>
          <w:rStyle w:val="VerbatimChar"/>
        </w:rPr>
        <w:t>-cluster-example</w:t>
      </w:r>
    </w:p>
    <w:p w14:paraId="2B2167E8" w14:textId="77777777" w:rsidR="00243E28" w:rsidRDefault="00243E28" w:rsidP="00243E28">
      <w:pPr>
        <w:numPr>
          <w:ilvl w:val="0"/>
          <w:numId w:val="11"/>
        </w:numPr>
        <w:spacing w:before="180" w:after="180" w:line="240" w:lineRule="auto"/>
      </w:pPr>
      <w:r>
        <w:t xml:space="preserve">Step 6. Copy the file </w:t>
      </w:r>
      <w:proofErr w:type="spellStart"/>
      <w:r>
        <w:t>wildfly-</w:t>
      </w:r>
      <w:proofErr w:type="gramStart"/>
      <w:r>
        <w:t>template.yaml</w:t>
      </w:r>
      <w:proofErr w:type="spellEnd"/>
      <w:proofErr w:type="gramEnd"/>
      <w:r>
        <w:t xml:space="preserve"> to the directory you are working in with your command prompt/terminal. This example would copy the file back two directories.</w:t>
      </w:r>
    </w:p>
    <w:p w14:paraId="3B9BFD22" w14:textId="77777777" w:rsidR="00243E28" w:rsidRDefault="00243E28" w:rsidP="00243E28">
      <w:pPr>
        <w:pStyle w:val="SourceCode"/>
        <w:numPr>
          <w:ilvl w:val="0"/>
          <w:numId w:val="10"/>
        </w:numPr>
      </w:pPr>
      <w:r>
        <w:rPr>
          <w:rStyle w:val="VerbatimChar"/>
        </w:rPr>
        <w:t xml:space="preserve">$ </w:t>
      </w:r>
      <w:proofErr w:type="spellStart"/>
      <w:r>
        <w:rPr>
          <w:rStyle w:val="VerbatimChar"/>
        </w:rPr>
        <w:t>cp</w:t>
      </w:r>
      <w:proofErr w:type="spellEnd"/>
      <w:r>
        <w:rPr>
          <w:rStyle w:val="VerbatimChar"/>
        </w:rPr>
        <w:t xml:space="preserve"> </w:t>
      </w:r>
      <w:proofErr w:type="spellStart"/>
      <w:r>
        <w:rPr>
          <w:rStyle w:val="VerbatimChar"/>
        </w:rPr>
        <w:t>wildfly-</w:t>
      </w:r>
      <w:proofErr w:type="gramStart"/>
      <w:r>
        <w:rPr>
          <w:rStyle w:val="VerbatimChar"/>
        </w:rPr>
        <w:t>template.yaml</w:t>
      </w:r>
      <w:proofErr w:type="spellEnd"/>
      <w:proofErr w:type="gramEnd"/>
      <w:r>
        <w:rPr>
          <w:rStyle w:val="VerbatimChar"/>
        </w:rPr>
        <w:t xml:space="preserve"> ../../</w:t>
      </w:r>
      <w:proofErr w:type="spellStart"/>
      <w:r>
        <w:rPr>
          <w:rStyle w:val="VerbatimChar"/>
        </w:rPr>
        <w:t>wildfly-template.yaml</w:t>
      </w:r>
      <w:proofErr w:type="spellEnd"/>
    </w:p>
    <w:p w14:paraId="6A4ADC20" w14:textId="77777777" w:rsidR="00243E28" w:rsidRDefault="00243E28" w:rsidP="00243E28">
      <w:pPr>
        <w:numPr>
          <w:ilvl w:val="0"/>
          <w:numId w:val="11"/>
        </w:numPr>
        <w:spacing w:before="180" w:after="180" w:line="240" w:lineRule="auto"/>
      </w:pPr>
      <w:r>
        <w:t xml:space="preserve">Step 7. In your command prompt/terminal make sure that the </w:t>
      </w:r>
      <w:proofErr w:type="spellStart"/>
      <w:r>
        <w:t>wildfly-</w:t>
      </w:r>
      <w:proofErr w:type="gramStart"/>
      <w:r>
        <w:t>template.yaml</w:t>
      </w:r>
      <w:proofErr w:type="spellEnd"/>
      <w:proofErr w:type="gramEnd"/>
      <w:r>
        <w:t xml:space="preserve"> file is there by typing "</w:t>
      </w:r>
      <w:proofErr w:type="spellStart"/>
      <w:r>
        <w:t>dir</w:t>
      </w:r>
      <w:proofErr w:type="spellEnd"/>
      <w:r>
        <w:t>" (or "ls").</w:t>
      </w:r>
    </w:p>
    <w:p w14:paraId="54EBA6D1" w14:textId="77777777" w:rsidR="00243E28" w:rsidRDefault="00243E28" w:rsidP="00243E28">
      <w:pPr>
        <w:numPr>
          <w:ilvl w:val="0"/>
          <w:numId w:val="11"/>
        </w:numPr>
        <w:spacing w:before="180" w:after="180" w:line="240" w:lineRule="auto"/>
      </w:pPr>
      <w:r>
        <w:t>Step 8. Load the template using the following command.</w:t>
      </w:r>
    </w:p>
    <w:p w14:paraId="6F6B8F0B" w14:textId="77777777" w:rsidR="00243E28" w:rsidRDefault="00243E28" w:rsidP="00243E28">
      <w:pPr>
        <w:numPr>
          <w:ilvl w:val="0"/>
          <w:numId w:val="10"/>
        </w:numPr>
        <w:spacing w:before="180" w:after="180" w:line="240" w:lineRule="auto"/>
      </w:pPr>
      <w:proofErr w:type="spellStart"/>
      <w:r>
        <w:t>oc</w:t>
      </w:r>
      <w:proofErr w:type="spellEnd"/>
      <w:r>
        <w:t xml:space="preserve"> create -f </w:t>
      </w:r>
      <w:proofErr w:type="spellStart"/>
      <w:r>
        <w:t>wildfly-</w:t>
      </w:r>
      <w:proofErr w:type="gramStart"/>
      <w:r>
        <w:t>template.yaml</w:t>
      </w:r>
      <w:proofErr w:type="spellEnd"/>
      <w:proofErr w:type="gramEnd"/>
    </w:p>
    <w:p w14:paraId="0C5B8126" w14:textId="77777777" w:rsidR="00243E28" w:rsidRDefault="00243E28" w:rsidP="00243E28">
      <w:pPr>
        <w:numPr>
          <w:ilvl w:val="0"/>
          <w:numId w:val="11"/>
        </w:numPr>
        <w:spacing w:before="180" w:after="180" w:line="240" w:lineRule="auto"/>
      </w:pPr>
      <w:r>
        <w:t>Step 8. Navigate to your web console, click the project name, then click on the blue "Browse catalog" button. Next, click on languages, Java, and then the wildfly-oia-s2i option.</w:t>
      </w:r>
    </w:p>
    <w:p w14:paraId="2D7654DD" w14:textId="35499BA1" w:rsidR="00243E28" w:rsidRDefault="00071089" w:rsidP="00243E28">
      <w:pPr>
        <w:pStyle w:val="Compact"/>
      </w:pPr>
      <w:r>
        <w:rPr>
          <w:noProof/>
        </w:rPr>
        <w:lastRenderedPageBreak/>
        <w:drawing>
          <wp:inline distT="0" distB="0" distL="0" distR="0" wp14:anchorId="63E439E4" wp14:editId="5BBFC078">
            <wp:extent cx="5943600" cy="302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ldflytempla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2FA275C2" w14:textId="77777777" w:rsidR="00243E28" w:rsidRDefault="00243E28" w:rsidP="00243E28">
      <w:pPr>
        <w:pStyle w:val="Compact"/>
        <w:numPr>
          <w:ilvl w:val="0"/>
          <w:numId w:val="11"/>
        </w:numPr>
      </w:pPr>
      <w:r>
        <w:t xml:space="preserve">Step 9. Click next, then change the </w:t>
      </w:r>
      <w:proofErr w:type="spellStart"/>
      <w:r>
        <w:t>Github</w:t>
      </w:r>
      <w:proofErr w:type="spellEnd"/>
      <w:r>
        <w:t xml:space="preserve"> source repository URL to the following. Instead of "username" in the URL it should be your </w:t>
      </w:r>
      <w:proofErr w:type="spellStart"/>
      <w:r>
        <w:t>Github</w:t>
      </w:r>
      <w:proofErr w:type="spellEnd"/>
      <w:r>
        <w:t xml:space="preserve"> username.</w:t>
      </w:r>
    </w:p>
    <w:p w14:paraId="068C544B" w14:textId="77777777" w:rsidR="00243E28" w:rsidRDefault="00243E28" w:rsidP="00243E28">
      <w:r>
        <w:t>https://github.com/username/openshift-cluster-example</w:t>
      </w:r>
    </w:p>
    <w:p w14:paraId="508A794B" w14:textId="77777777" w:rsidR="00243E28" w:rsidRDefault="00243E28" w:rsidP="00243E28">
      <w:pPr>
        <w:numPr>
          <w:ilvl w:val="0"/>
          <w:numId w:val="11"/>
        </w:numPr>
        <w:spacing w:before="180" w:after="180" w:line="240" w:lineRule="auto"/>
      </w:pPr>
      <w:r>
        <w:t>Step 10. Click on the blue "Create" button and it will start to build your app. Then click on the "Overview" tab on the top left. It will take a few minutes to build the application.</w:t>
      </w:r>
    </w:p>
    <w:p w14:paraId="6B5C06FD" w14:textId="77777777" w:rsidR="00243E28" w:rsidRDefault="00243E28" w:rsidP="00243E28">
      <w:pPr>
        <w:numPr>
          <w:ilvl w:val="0"/>
          <w:numId w:val="11"/>
        </w:numPr>
        <w:spacing w:before="180" w:after="180" w:line="240" w:lineRule="auto"/>
      </w:pPr>
      <w:r>
        <w:t>Step 11. Create a readiness probe using the web console using the following specifications. Then click save.</w:t>
      </w:r>
    </w:p>
    <w:p w14:paraId="44850275" w14:textId="77777777" w:rsidR="00243E28" w:rsidRDefault="00243E28" w:rsidP="00243E28">
      <w:pPr>
        <w:pStyle w:val="Compact"/>
        <w:numPr>
          <w:ilvl w:val="1"/>
          <w:numId w:val="11"/>
        </w:numPr>
      </w:pPr>
      <w:r>
        <w:t>Type: HTTP GET</w:t>
      </w:r>
    </w:p>
    <w:p w14:paraId="3DBC27BC" w14:textId="77777777" w:rsidR="00243E28" w:rsidRDefault="00243E28" w:rsidP="00243E28">
      <w:pPr>
        <w:pStyle w:val="Compact"/>
        <w:numPr>
          <w:ilvl w:val="1"/>
          <w:numId w:val="11"/>
        </w:numPr>
      </w:pPr>
      <w:r>
        <w:t>Path: /</w:t>
      </w:r>
    </w:p>
    <w:p w14:paraId="764D19FB" w14:textId="77777777" w:rsidR="00243E28" w:rsidRDefault="00243E28" w:rsidP="00243E28">
      <w:pPr>
        <w:pStyle w:val="Compact"/>
        <w:numPr>
          <w:ilvl w:val="1"/>
          <w:numId w:val="11"/>
        </w:numPr>
      </w:pPr>
      <w:r>
        <w:t>Port: 8080</w:t>
      </w:r>
    </w:p>
    <w:p w14:paraId="06EAA55A" w14:textId="77777777" w:rsidR="00243E28" w:rsidRDefault="00243E28" w:rsidP="00243E28">
      <w:pPr>
        <w:pStyle w:val="Compact"/>
        <w:numPr>
          <w:ilvl w:val="1"/>
          <w:numId w:val="11"/>
        </w:numPr>
      </w:pPr>
      <w:r>
        <w:t>Initial Delay: 20</w:t>
      </w:r>
    </w:p>
    <w:p w14:paraId="72D62836" w14:textId="77777777" w:rsidR="00243E28" w:rsidRDefault="00243E28" w:rsidP="00243E28">
      <w:pPr>
        <w:pStyle w:val="Compact"/>
        <w:numPr>
          <w:ilvl w:val="1"/>
          <w:numId w:val="11"/>
        </w:numPr>
      </w:pPr>
      <w:r>
        <w:t>Timeout 1</w:t>
      </w:r>
    </w:p>
    <w:p w14:paraId="1CD19A81" w14:textId="77777777" w:rsidR="00243E28" w:rsidRDefault="00243E28" w:rsidP="00243E28">
      <w:pPr>
        <w:numPr>
          <w:ilvl w:val="0"/>
          <w:numId w:val="11"/>
        </w:numPr>
        <w:spacing w:before="180" w:after="180" w:line="240" w:lineRule="auto"/>
      </w:pPr>
      <w:r>
        <w:t>Step 12. Use the following command to allow the pods to view the data. There are two places where it says username-</w:t>
      </w:r>
      <w:proofErr w:type="spellStart"/>
      <w:r>
        <w:t>stateful</w:t>
      </w:r>
      <w:proofErr w:type="spellEnd"/>
      <w:r>
        <w:t>, you should replace that with the actual name of your project.</w:t>
      </w:r>
    </w:p>
    <w:p w14:paraId="3020F625" w14:textId="77777777" w:rsidR="00243E28" w:rsidRDefault="00243E28" w:rsidP="00243E28">
      <w:pPr>
        <w:numPr>
          <w:ilvl w:val="0"/>
          <w:numId w:val="10"/>
        </w:numPr>
        <w:spacing w:before="180" w:after="180" w:line="240" w:lineRule="auto"/>
      </w:pPr>
      <w:proofErr w:type="spellStart"/>
      <w:r>
        <w:t>oc</w:t>
      </w:r>
      <w:proofErr w:type="spellEnd"/>
      <w:r>
        <w:t xml:space="preserve"> policy add-role-to-user view </w:t>
      </w:r>
      <w:proofErr w:type="spellStart"/>
      <w:proofErr w:type="gramStart"/>
      <w:r>
        <w:t>system:serviceaccount</w:t>
      </w:r>
      <w:proofErr w:type="gramEnd"/>
      <w:r>
        <w:t>:username-stateful:default</w:t>
      </w:r>
      <w:proofErr w:type="spellEnd"/>
      <w:r>
        <w:t xml:space="preserve"> -n username-</w:t>
      </w:r>
      <w:proofErr w:type="spellStart"/>
      <w:r>
        <w:t>stateful</w:t>
      </w:r>
      <w:proofErr w:type="spellEnd"/>
    </w:p>
    <w:p w14:paraId="7B8FB484" w14:textId="77777777" w:rsidR="00243E28" w:rsidRDefault="00243E28" w:rsidP="00243E28">
      <w:pPr>
        <w:numPr>
          <w:ilvl w:val="0"/>
          <w:numId w:val="11"/>
        </w:numPr>
        <w:spacing w:before="180" w:after="180" w:line="240" w:lineRule="auto"/>
      </w:pPr>
      <w:r>
        <w:t>Step 13. When the build is ready, you will see a URL route on the top right on the overview tab. Click on the URL to navigate to the page.</w:t>
      </w:r>
    </w:p>
    <w:p w14:paraId="530D2C4E" w14:textId="666170C8" w:rsidR="00243E28" w:rsidRDefault="00071089" w:rsidP="00243E28">
      <w:pPr>
        <w:pStyle w:val="Compact"/>
      </w:pPr>
      <w:r>
        <w:rPr>
          <w:noProof/>
        </w:rPr>
        <w:lastRenderedPageBreak/>
        <w:drawing>
          <wp:inline distT="0" distB="0" distL="0" distR="0" wp14:anchorId="4330A569" wp14:editId="7687E160">
            <wp:extent cx="4468430" cy="6391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ful.png"/>
                    <pic:cNvPicPr/>
                  </pic:nvPicPr>
                  <pic:blipFill>
                    <a:blip r:embed="rId13">
                      <a:extLst>
                        <a:ext uri="{28A0092B-C50C-407E-A947-70E740481C1C}">
                          <a14:useLocalDpi xmlns:a14="http://schemas.microsoft.com/office/drawing/2010/main" val="0"/>
                        </a:ext>
                      </a:extLst>
                    </a:blip>
                    <a:stretch>
                      <a:fillRect/>
                    </a:stretch>
                  </pic:blipFill>
                  <pic:spPr>
                    <a:xfrm>
                      <a:off x="0" y="0"/>
                      <a:ext cx="4472997" cy="6397807"/>
                    </a:xfrm>
                    <a:prstGeom prst="rect">
                      <a:avLst/>
                    </a:prstGeom>
                  </pic:spPr>
                </pic:pic>
              </a:graphicData>
            </a:graphic>
          </wp:inline>
        </w:drawing>
      </w:r>
    </w:p>
    <w:p w14:paraId="3B698C05" w14:textId="77777777" w:rsidR="00243E28" w:rsidRDefault="00243E28" w:rsidP="00243E28">
      <w:pPr>
        <w:numPr>
          <w:ilvl w:val="0"/>
          <w:numId w:val="11"/>
        </w:numPr>
        <w:spacing w:before="180" w:after="180" w:line="240" w:lineRule="auto"/>
      </w:pPr>
      <w:r>
        <w:t xml:space="preserve">Step 14. In your command prompt, type </w:t>
      </w:r>
      <w:proofErr w:type="spellStart"/>
      <w:r>
        <w:rPr>
          <w:rStyle w:val="VerbatimChar"/>
        </w:rPr>
        <w:t>oc</w:t>
      </w:r>
      <w:proofErr w:type="spellEnd"/>
      <w:r>
        <w:rPr>
          <w:rStyle w:val="VerbatimChar"/>
        </w:rPr>
        <w:t xml:space="preserve"> get pods</w:t>
      </w:r>
      <w:r>
        <w:t xml:space="preserve"> and note the name of the running pod.</w:t>
      </w:r>
    </w:p>
    <w:p w14:paraId="5B2D73EE" w14:textId="77777777" w:rsidR="00243E28" w:rsidRDefault="00243E28" w:rsidP="00243E28">
      <w:pPr>
        <w:numPr>
          <w:ilvl w:val="0"/>
          <w:numId w:val="11"/>
        </w:numPr>
        <w:spacing w:before="180" w:after="180" w:line="240" w:lineRule="auto"/>
      </w:pPr>
      <w:r>
        <w:t xml:space="preserve">Step 15. Open up 2 different tabs from the URL route from your app. In one tab, </w:t>
      </w:r>
      <w:proofErr w:type="gramStart"/>
      <w:r>
        <w:t>Register</w:t>
      </w:r>
      <w:proofErr w:type="gramEnd"/>
      <w:r>
        <w:t xml:space="preserve"> 3-4 fake members by typing in the details and click "Register" for each. Click "Refresh" when you are done.</w:t>
      </w:r>
    </w:p>
    <w:p w14:paraId="79C562AD" w14:textId="77777777" w:rsidR="00243E28" w:rsidRDefault="00243E28" w:rsidP="00243E28">
      <w:pPr>
        <w:numPr>
          <w:ilvl w:val="0"/>
          <w:numId w:val="11"/>
        </w:numPr>
        <w:spacing w:before="180" w:after="180" w:line="240" w:lineRule="auto"/>
      </w:pPr>
      <w:r>
        <w:t>Step 16. On the duplicate tab, click "Refresh" and the user information you entered on the other tab should show up.</w:t>
      </w:r>
    </w:p>
    <w:p w14:paraId="2467724C" w14:textId="77777777" w:rsidR="00243E28" w:rsidRDefault="00243E28" w:rsidP="00243E28">
      <w:pPr>
        <w:numPr>
          <w:ilvl w:val="0"/>
          <w:numId w:val="11"/>
        </w:numPr>
        <w:spacing w:before="180" w:after="180" w:line="240" w:lineRule="auto"/>
      </w:pPr>
      <w:r>
        <w:t>Step 17. Go back to your application in the web console and look in the configuration settings under Applications / Deployments. Scale the application by increasing the number of replicas to "2".</w:t>
      </w:r>
    </w:p>
    <w:p w14:paraId="2F98935E" w14:textId="77777777" w:rsidR="00243E28" w:rsidRDefault="00243E28" w:rsidP="00243E28">
      <w:pPr>
        <w:numPr>
          <w:ilvl w:val="0"/>
          <w:numId w:val="11"/>
        </w:numPr>
        <w:spacing w:before="180" w:after="180" w:line="240" w:lineRule="auto"/>
      </w:pPr>
      <w:r>
        <w:lastRenderedPageBreak/>
        <w:t xml:space="preserve">Step 18. Type </w:t>
      </w:r>
      <w:proofErr w:type="spellStart"/>
      <w:r>
        <w:rPr>
          <w:rStyle w:val="VerbatimChar"/>
        </w:rPr>
        <w:t>oc</w:t>
      </w:r>
      <w:proofErr w:type="spellEnd"/>
      <w:r>
        <w:rPr>
          <w:rStyle w:val="VerbatimChar"/>
        </w:rPr>
        <w:t xml:space="preserve"> get </w:t>
      </w:r>
      <w:proofErr w:type="spellStart"/>
      <w:r>
        <w:rPr>
          <w:rStyle w:val="VerbatimChar"/>
        </w:rPr>
        <w:t>rc</w:t>
      </w:r>
      <w:proofErr w:type="spellEnd"/>
      <w:r>
        <w:t xml:space="preserve"> in the CLI to verify the number of replicas running. It should read 2.</w:t>
      </w:r>
    </w:p>
    <w:p w14:paraId="0B5A5B1D" w14:textId="77777777" w:rsidR="00243E28" w:rsidRDefault="00243E28" w:rsidP="00243E28">
      <w:pPr>
        <w:numPr>
          <w:ilvl w:val="0"/>
          <w:numId w:val="11"/>
        </w:numPr>
        <w:spacing w:before="180" w:after="180" w:line="240" w:lineRule="auto"/>
      </w:pPr>
      <w:r>
        <w:t xml:space="preserve">Step 19. Type </w:t>
      </w:r>
      <w:proofErr w:type="spellStart"/>
      <w:r>
        <w:rPr>
          <w:rStyle w:val="VerbatimChar"/>
        </w:rPr>
        <w:t>oc</w:t>
      </w:r>
      <w:proofErr w:type="spellEnd"/>
      <w:r>
        <w:rPr>
          <w:rStyle w:val="VerbatimChar"/>
        </w:rPr>
        <w:t xml:space="preserve"> get pods</w:t>
      </w:r>
      <w:r>
        <w:t xml:space="preserve"> again and then delete the original pod using the following command. Replace "pod-name" with the actual pod name. Note that you should be deleting the oldest running pod. There should still be another running pod left.</w:t>
      </w:r>
    </w:p>
    <w:p w14:paraId="24661279" w14:textId="77777777" w:rsidR="00243E28" w:rsidRDefault="00243E28" w:rsidP="00243E28">
      <w:pPr>
        <w:pStyle w:val="SourceCode"/>
        <w:numPr>
          <w:ilvl w:val="0"/>
          <w:numId w:val="10"/>
        </w:numPr>
      </w:pPr>
      <w:proofErr w:type="spellStart"/>
      <w:r>
        <w:rPr>
          <w:rStyle w:val="VerbatimChar"/>
        </w:rPr>
        <w:t>oc</w:t>
      </w:r>
      <w:proofErr w:type="spellEnd"/>
      <w:r>
        <w:rPr>
          <w:rStyle w:val="VerbatimChar"/>
        </w:rPr>
        <w:t xml:space="preserve"> delete pod pod-name</w:t>
      </w:r>
    </w:p>
    <w:p w14:paraId="7ADF6280" w14:textId="77777777" w:rsidR="00243E28" w:rsidRDefault="00243E28" w:rsidP="00243E28">
      <w:pPr>
        <w:numPr>
          <w:ilvl w:val="0"/>
          <w:numId w:val="11"/>
        </w:numPr>
        <w:spacing w:before="180" w:after="180" w:line="240" w:lineRule="auto"/>
      </w:pPr>
      <w:r>
        <w:t>Step 20. It may take a minute for the system to update, then open the browser tab where you entered registered members. Hit refresh. If it was configured properly, you should still have your user data showing up in the member list.</w:t>
      </w:r>
    </w:p>
    <w:p w14:paraId="66D2D1B1" w14:textId="77777777" w:rsidR="00243E28" w:rsidRDefault="00243E28" w:rsidP="00243E28">
      <w:r>
        <w:t>In this example, we have configured an application which automatically shared data between pods, without storing it on a PVC.</w:t>
      </w:r>
    </w:p>
    <w:p w14:paraId="40C3639E" w14:textId="77777777" w:rsidR="00243E28" w:rsidRDefault="00243E28" w:rsidP="00243E28">
      <w:r>
        <w:t>This example was obtained from "</w:t>
      </w:r>
      <w:proofErr w:type="spellStart"/>
      <w:r>
        <w:t>Openshift</w:t>
      </w:r>
      <w:proofErr w:type="spellEnd"/>
      <w:r>
        <w:t xml:space="preserve"> in Action" chapter 8. For more information, the chapter goes on to describe how to install </w:t>
      </w:r>
      <w:proofErr w:type="spellStart"/>
      <w:r>
        <w:t>statefulsets</w:t>
      </w:r>
      <w:proofErr w:type="spellEnd"/>
      <w:r>
        <w:t xml:space="preserve"> and PVCs.</w:t>
      </w:r>
    </w:p>
    <w:p w14:paraId="22D188F4" w14:textId="77777777" w:rsidR="00243E28" w:rsidRDefault="00243E28" w:rsidP="00243E28">
      <w:pPr>
        <w:pStyle w:val="Heading3"/>
      </w:pPr>
      <w:bookmarkStart w:id="8" w:name="references"/>
      <w:r>
        <w:t>References</w:t>
      </w:r>
    </w:p>
    <w:bookmarkEnd w:id="8"/>
    <w:p w14:paraId="5B7FC956" w14:textId="77777777" w:rsidR="00243E28" w:rsidRDefault="00243E28" w:rsidP="00243E28">
      <w:r>
        <w:t>Example application obtained from "</w:t>
      </w:r>
      <w:proofErr w:type="spellStart"/>
      <w:r>
        <w:t>Openshift</w:t>
      </w:r>
      <w:proofErr w:type="spellEnd"/>
      <w:r>
        <w:t xml:space="preserve"> In Action" chapter 8. * Duncan, J., Osborne, J. (2018). </w:t>
      </w:r>
      <w:proofErr w:type="spellStart"/>
      <w:r>
        <w:t>Openshift</w:t>
      </w:r>
      <w:proofErr w:type="spellEnd"/>
      <w:r>
        <w:t xml:space="preserve"> In Action. Pages 147-167. Manning Publications: Shelter Island, NY. www.allitebooks.com</w:t>
      </w:r>
    </w:p>
    <w:p w14:paraId="505BDA22" w14:textId="77777777" w:rsidR="00243E28" w:rsidRDefault="00243E28" w:rsidP="00243E28">
      <w:r>
        <w:t>https://docs.openshift.com/container-platform/3.6/install_config/router/index.html#install-config-router-overview</w:t>
      </w:r>
    </w:p>
    <w:p w14:paraId="6ECC27C9" w14:textId="77777777" w:rsidR="00243E28" w:rsidRDefault="00243E28" w:rsidP="00243E28">
      <w:r>
        <w:t>https://docs.openshift.com/container-platform/3.6/install_config/router/default_haproxy_router.html#install-config-router-default-haproxy</w:t>
      </w:r>
    </w:p>
    <w:p w14:paraId="291F3744" w14:textId="77777777" w:rsidR="00243E28" w:rsidRDefault="00243E28" w:rsidP="00243E28">
      <w:r>
        <w:t>https://docs.openshift.com/container-platform/3.9/admin_guide/scheduling/scheduler.html</w:t>
      </w:r>
    </w:p>
    <w:p w14:paraId="2D97FF40" w14:textId="77777777" w:rsidR="00243E28" w:rsidRDefault="00243E28" w:rsidP="00243E28">
      <w:r>
        <w:t>https://docs.openshift.com/online/architecture/core_concepts/pods_and_services.html</w:t>
      </w:r>
    </w:p>
    <w:p w14:paraId="3B280208" w14:textId="77777777" w:rsidR="00243E28" w:rsidRDefault="00243E28" w:rsidP="00243E28">
      <w:pPr>
        <w:pStyle w:val="Heading2"/>
      </w:pPr>
      <w:bookmarkStart w:id="9" w:name="thanks-for-completing-openshift-lab-3.2"/>
      <w:r>
        <w:t xml:space="preserve">Thanks for completing </w:t>
      </w:r>
      <w:proofErr w:type="spellStart"/>
      <w:r>
        <w:t>Openshift</w:t>
      </w:r>
      <w:proofErr w:type="spellEnd"/>
      <w:r>
        <w:t xml:space="preserve"> Lab 3.2!</w:t>
      </w:r>
    </w:p>
    <w:p w14:paraId="22D6D9C1" w14:textId="18EBF5B8" w:rsidR="00F6292A" w:rsidRPr="00F6292A" w:rsidRDefault="00F6292A" w:rsidP="001E75EC">
      <w:bookmarkStart w:id="10" w:name="_GoBack"/>
      <w:bookmarkEnd w:id="9"/>
      <w:bookmarkEnd w:id="10"/>
    </w:p>
    <w:sectPr w:rsidR="00F6292A" w:rsidRPr="00F6292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BFC08" w14:textId="77777777" w:rsidR="00F30AC1" w:rsidRDefault="00F30AC1" w:rsidP="007C20E0">
      <w:pPr>
        <w:spacing w:after="0" w:line="240" w:lineRule="auto"/>
      </w:pPr>
      <w:r>
        <w:separator/>
      </w:r>
    </w:p>
  </w:endnote>
  <w:endnote w:type="continuationSeparator" w:id="0">
    <w:p w14:paraId="2295744C" w14:textId="77777777" w:rsidR="00F30AC1" w:rsidRDefault="00F30AC1"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71CC0786"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w:t>
            </w:r>
            <w:r w:rsidR="009B6DFD">
              <w:rPr>
                <w:b/>
                <w:bCs/>
                <w:sz w:val="24"/>
                <w:szCs w:val="24"/>
              </w:rPr>
              <w:t>6</w:t>
            </w:r>
            <w:r>
              <w:rPr>
                <w:b/>
                <w:bCs/>
                <w:sz w:val="24"/>
                <w:szCs w:val="24"/>
              </w:rPr>
              <w:tab/>
            </w:r>
            <w:r w:rsidR="00F414C5">
              <w:rPr>
                <w:b/>
                <w:bCs/>
                <w:sz w:val="24"/>
                <w:szCs w:val="24"/>
              </w:rPr>
              <w:tab/>
            </w:r>
            <w:r>
              <w:rPr>
                <w:b/>
                <w:bCs/>
                <w:sz w:val="24"/>
                <w:szCs w:val="24"/>
              </w:rPr>
              <w:tab/>
              <w:t xml:space="preserve">                  </w:t>
            </w:r>
            <w:r w:rsidRPr="006B52C6">
              <w:t xml:space="preserve">Confidential and </w:t>
            </w:r>
            <w:proofErr w:type="gramStart"/>
            <w:r w:rsidRPr="006B52C6">
              <w:t>proprietary  |</w:t>
            </w:r>
            <w:proofErr w:type="gramEnd"/>
            <w:r w:rsidRPr="006B52C6">
              <w:t xml:space="preserve">  </w:t>
            </w:r>
            <w:proofErr w:type="spellStart"/>
            <w:r>
              <w:t>Optum</w:t>
            </w:r>
            <w:proofErr w:type="spellEnd"/>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B69CE" w14:textId="77777777" w:rsidR="00F30AC1" w:rsidRDefault="00F30AC1" w:rsidP="007C20E0">
      <w:pPr>
        <w:spacing w:after="0" w:line="240" w:lineRule="auto"/>
      </w:pPr>
      <w:r>
        <w:separator/>
      </w:r>
    </w:p>
  </w:footnote>
  <w:footnote w:type="continuationSeparator" w:id="0">
    <w:p w14:paraId="3E2C84EF" w14:textId="77777777" w:rsidR="00F30AC1" w:rsidRDefault="00F30AC1"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919716"/>
    <w:multiLevelType w:val="multilevel"/>
    <w:tmpl w:val="7C08BF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20C545E"/>
    <w:multiLevelType w:val="multilevel"/>
    <w:tmpl w:val="478879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AEA08A"/>
    <w:multiLevelType w:val="multilevel"/>
    <w:tmpl w:val="FE220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04A5E57"/>
    <w:multiLevelType w:val="multilevel"/>
    <w:tmpl w:val="3F145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4026842"/>
    <w:multiLevelType w:val="multilevel"/>
    <w:tmpl w:val="6776A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807B542"/>
    <w:multiLevelType w:val="multilevel"/>
    <w:tmpl w:val="4E2E8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B020FF6"/>
    <w:multiLevelType w:val="multilevel"/>
    <w:tmpl w:val="1C1CE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1"/>
  </w:num>
  <w:num w:numId="3">
    <w:abstractNumId w:val="4"/>
  </w:num>
  <w:num w:numId="4">
    <w:abstractNumId w:val="0"/>
  </w:num>
  <w:num w:numId="5">
    <w:abstractNumId w:val="6"/>
  </w:num>
  <w:num w:numId="6">
    <w:abstractNumId w:val="9"/>
  </w:num>
  <w:num w:numId="7">
    <w:abstractNumId w:val="5"/>
  </w:num>
  <w:num w:numId="8">
    <w:abstractNumId w:val="8"/>
  </w:num>
  <w:num w:numId="9">
    <w:abstractNumId w:val="2"/>
  </w:num>
  <w:num w:numId="10">
    <w:abstractNumId w:val="7"/>
  </w:num>
  <w:num w:numId="11">
    <w:abstractNumId w:val="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473A"/>
    <w:rsid w:val="00036E29"/>
    <w:rsid w:val="000507BA"/>
    <w:rsid w:val="00061902"/>
    <w:rsid w:val="00071089"/>
    <w:rsid w:val="00077B11"/>
    <w:rsid w:val="00080D8D"/>
    <w:rsid w:val="00080EBD"/>
    <w:rsid w:val="00083638"/>
    <w:rsid w:val="00084B94"/>
    <w:rsid w:val="000957B5"/>
    <w:rsid w:val="000A055D"/>
    <w:rsid w:val="000A65AE"/>
    <w:rsid w:val="000C0224"/>
    <w:rsid w:val="000C5783"/>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1E2717"/>
    <w:rsid w:val="001E75EC"/>
    <w:rsid w:val="00202588"/>
    <w:rsid w:val="00212ED3"/>
    <w:rsid w:val="00217BD9"/>
    <w:rsid w:val="002409CD"/>
    <w:rsid w:val="00243E28"/>
    <w:rsid w:val="002647C5"/>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76531"/>
    <w:rsid w:val="00395B43"/>
    <w:rsid w:val="003A6806"/>
    <w:rsid w:val="003B2548"/>
    <w:rsid w:val="003B46AA"/>
    <w:rsid w:val="003B7A04"/>
    <w:rsid w:val="003C3AB7"/>
    <w:rsid w:val="003D7DD5"/>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850E5"/>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8557B"/>
    <w:rsid w:val="00991348"/>
    <w:rsid w:val="009943F3"/>
    <w:rsid w:val="00995659"/>
    <w:rsid w:val="009A3426"/>
    <w:rsid w:val="009A773C"/>
    <w:rsid w:val="009B43A4"/>
    <w:rsid w:val="009B6DFD"/>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0A8E"/>
    <w:rsid w:val="00AC63C8"/>
    <w:rsid w:val="00AD21C0"/>
    <w:rsid w:val="00B0018B"/>
    <w:rsid w:val="00B0494E"/>
    <w:rsid w:val="00B25CAE"/>
    <w:rsid w:val="00B56785"/>
    <w:rsid w:val="00B82C4C"/>
    <w:rsid w:val="00BA679A"/>
    <w:rsid w:val="00BB3BA0"/>
    <w:rsid w:val="00BC0814"/>
    <w:rsid w:val="00BC58C9"/>
    <w:rsid w:val="00BC6E9D"/>
    <w:rsid w:val="00BE56E3"/>
    <w:rsid w:val="00C16E15"/>
    <w:rsid w:val="00C212AE"/>
    <w:rsid w:val="00C72CAD"/>
    <w:rsid w:val="00C80AD4"/>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9764F"/>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0AC1"/>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3.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14D5E5-5EEA-4941-B9F1-D83BDC6E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44</cp:revision>
  <dcterms:created xsi:type="dcterms:W3CDTF">2018-06-04T15:45:00Z</dcterms:created>
  <dcterms:modified xsi:type="dcterms:W3CDTF">2018-07-17T16:57:00Z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
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proofErr w:type="spellStart"/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  <w:proofErr w:type="spellEnd"/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6DF1D443" w14:textId="7F0922C6" w:rsidR="00F67575" w:rsidRDefault="00634C79" w:rsidP="00146395">
      <w:pPr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1C87FA39" w14:textId="77777777" w:rsidR="00146395" w:rsidRPr="00634C79" w:rsidRDefault="00146395" w:rsidP="00146395">
      <w:pPr>
        <w:rPr>
          <w:rFonts w:ascii="Arial" w:eastAsia="MS Mincho" w:hAnsi="Arial" w:cs="Arial"/>
          <w:color w:val="888B8D"/>
          <w:sz w:val="56"/>
          <w:szCs w:val="56"/>
        </w:rPr>
      </w:pPr>
    </w:p>
    <w:p w14:paraId="390BD7A0" w14:textId="77777777" w:rsidR="00A53407" w:rsidRDefault="00A53407" w:rsidP="00A53407">
      <w:pPr>
        <w:pStyle w:val="Heading1"/>
      </w:pPr>
      <w:bookmarkStart w:id="1" w:name="installing-docker"/>
      <w:r>
        <w:t>Installing Docker</w:t>
      </w:r>
    </w:p>
    <w:bookmarkEnd w:id="1"/>
    <w:p w14:paraId="165BDDE2" w14:textId="77777777" w:rsidR="00A53407" w:rsidRDefault="00A53407" w:rsidP="00A53407">
      <w:r>
        <w:t xml:space="preserve">Here we are going to install </w:t>
      </w:r>
      <w:proofErr w:type="spellStart"/>
      <w:r>
        <w:t>docker</w:t>
      </w:r>
      <w:proofErr w:type="spellEnd"/>
      <w:r>
        <w:t>. We need to follow the instructions depending on the platform:</w:t>
      </w:r>
    </w:p>
    <w:p w14:paraId="5D5BE8E3" w14:textId="77777777" w:rsidR="00A53407" w:rsidRDefault="00A53407" w:rsidP="00A53407">
      <w:pPr>
        <w:pStyle w:val="Compact"/>
        <w:numPr>
          <w:ilvl w:val="0"/>
          <w:numId w:val="41"/>
        </w:numPr>
      </w:pPr>
      <w:hyperlink r:id="rId11">
        <w:r>
          <w:rPr>
            <w:rStyle w:val="Link"/>
          </w:rPr>
          <w:t>Docker on Ubuntu</w:t>
        </w:r>
      </w:hyperlink>
    </w:p>
    <w:p w14:paraId="16D249F0" w14:textId="33840135" w:rsidR="00511EDE" w:rsidRPr="00634C79" w:rsidRDefault="00511EDE" w:rsidP="00F414C5">
      <w:pPr>
        <w:spacing w:after="0" w:line="240" w:lineRule="auto"/>
        <w:rPr>
          <w:rFonts w:ascii="Arial" w:hAnsi="Arial" w:cs="Arial"/>
        </w:rPr>
      </w:pPr>
      <w:bookmarkStart w:id="2" w:name="_GoBack"/>
      <w:bookmarkEnd w:id="2"/>
    </w:p>
    <w:sectPr w:rsidR="00511EDE" w:rsidRPr="00634C7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B7078" w14:textId="77777777" w:rsidR="002B4297" w:rsidRDefault="002B4297" w:rsidP="007C20E0">
      <w:pPr>
        <w:spacing w:after="0" w:line="240" w:lineRule="auto"/>
      </w:pPr>
      <w:r>
        <w:separator/>
      </w:r>
    </w:p>
  </w:endnote>
  <w:endnote w:type="continuationSeparator" w:id="0">
    <w:p w14:paraId="39F20956" w14:textId="77777777" w:rsidR="002B4297" w:rsidRDefault="002B4297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4251EC9F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12B11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proofErr w:type="spellStart"/>
            <w:r>
              <w:t>Optum</w:t>
            </w:r>
            <w:proofErr w:type="spellEnd"/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B2C7B" w14:textId="77777777" w:rsidR="002B4297" w:rsidRDefault="002B4297" w:rsidP="007C20E0">
      <w:pPr>
        <w:spacing w:after="0" w:line="240" w:lineRule="auto"/>
      </w:pPr>
      <w:r>
        <w:separator/>
      </w:r>
    </w:p>
  </w:footnote>
  <w:footnote w:type="continuationSeparator" w:id="0">
    <w:p w14:paraId="43B212A6" w14:textId="77777777" w:rsidR="002B4297" w:rsidRDefault="002B4297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9"/>
  </w:num>
  <w:num w:numId="3">
    <w:abstractNumId w:val="36"/>
  </w:num>
  <w:num w:numId="4">
    <w:abstractNumId w:val="31"/>
  </w:num>
  <w:num w:numId="5">
    <w:abstractNumId w:val="23"/>
  </w:num>
  <w:num w:numId="6">
    <w:abstractNumId w:val="6"/>
  </w:num>
  <w:num w:numId="7">
    <w:abstractNumId w:val="32"/>
  </w:num>
  <w:num w:numId="8">
    <w:abstractNumId w:val="24"/>
  </w:num>
  <w:num w:numId="9">
    <w:abstractNumId w:val="7"/>
  </w:num>
  <w:num w:numId="10">
    <w:abstractNumId w:val="34"/>
  </w:num>
  <w:num w:numId="11">
    <w:abstractNumId w:val="25"/>
  </w:num>
  <w:num w:numId="12">
    <w:abstractNumId w:val="35"/>
  </w:num>
  <w:num w:numId="13">
    <w:abstractNumId w:val="17"/>
  </w:num>
  <w:num w:numId="14">
    <w:abstractNumId w:val="5"/>
  </w:num>
  <w:num w:numId="15">
    <w:abstractNumId w:val="19"/>
  </w:num>
  <w:num w:numId="16">
    <w:abstractNumId w:val="26"/>
  </w:num>
  <w:num w:numId="17">
    <w:abstractNumId w:val="37"/>
  </w:num>
  <w:num w:numId="18">
    <w:abstractNumId w:val="33"/>
  </w:num>
  <w:num w:numId="19">
    <w:abstractNumId w:val="20"/>
  </w:num>
  <w:num w:numId="20">
    <w:abstractNumId w:val="39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8"/>
  </w:num>
  <w:num w:numId="22">
    <w:abstractNumId w:val="8"/>
  </w:num>
  <w:num w:numId="23">
    <w:abstractNumId w:val="9"/>
  </w:num>
  <w:num w:numId="24">
    <w:abstractNumId w:val="22"/>
  </w:num>
  <w:num w:numId="25">
    <w:abstractNumId w:val="13"/>
  </w:num>
  <w:num w:numId="26">
    <w:abstractNumId w:val="12"/>
  </w:num>
  <w:num w:numId="27">
    <w:abstractNumId w:val="16"/>
  </w:num>
  <w:num w:numId="28">
    <w:abstractNumId w:val="29"/>
  </w:num>
  <w:num w:numId="29">
    <w:abstractNumId w:val="15"/>
  </w:num>
  <w:num w:numId="30">
    <w:abstractNumId w:val="14"/>
  </w:num>
  <w:num w:numId="3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28"/>
  </w:num>
  <w:num w:numId="34">
    <w:abstractNumId w:val="10"/>
  </w:num>
  <w:num w:numId="35">
    <w:abstractNumId w:val="4"/>
  </w:num>
  <w:num w:numId="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77B11"/>
    <w:rsid w:val="00080D8D"/>
    <w:rsid w:val="00080EBD"/>
    <w:rsid w:val="00083638"/>
    <w:rsid w:val="00084B94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737E"/>
    <w:rsid w:val="00A03B26"/>
    <w:rsid w:val="00A161D2"/>
    <w:rsid w:val="00A17E49"/>
    <w:rsid w:val="00A20F5D"/>
    <w:rsid w:val="00A22FAE"/>
    <w:rsid w:val="00A2563B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324DE"/>
    <w:rsid w:val="00F414C5"/>
    <w:rsid w:val="00F5456E"/>
    <w:rsid w:val="00F67575"/>
    <w:rsid w:val="00F722BE"/>
    <w:rsid w:val="00F737AF"/>
    <w:rsid w:val="00F90810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./install_ubuntu.md" TargetMode="Externa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D0E710-99EE-FB4C-90C7-ADE7A468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21</cp:revision>
  <dcterms:created xsi:type="dcterms:W3CDTF">2018-06-04T15:45:00Z</dcterms:created>
  <dcterms:modified xsi:type="dcterms:W3CDTF">2018-07-16T08:18:00Z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
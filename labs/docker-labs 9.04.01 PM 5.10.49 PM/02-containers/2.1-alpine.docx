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CC53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4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5" w14:textId="11B36F3D" w:rsidR="00F67575" w:rsidRPr="00634C79" w:rsidRDefault="00F67575" w:rsidP="00F67575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b/>
          <w:color w:val="888B8D"/>
          <w:sz w:val="56"/>
          <w:szCs w:val="56"/>
        </w:rPr>
        <w:t xml:space="preserve">Cloud </w:t>
      </w:r>
      <w:del w:id="0" w:author="Mark Kerzner" w:date="2018-07-04T15:08:00Z">
        <w:r w:rsidRPr="00634C79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10</w:delText>
        </w:r>
        <w:r w:rsidR="00B82C4C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0</w:delText>
        </w:r>
      </w:del>
      <w:r w:rsidR="00EE0ED3">
        <w:rPr>
          <w:rFonts w:ascii="Arial" w:eastAsia="MS Mincho" w:hAnsi="Arial" w:cs="Arial"/>
          <w:b/>
          <w:color w:val="888B8D"/>
          <w:sz w:val="56"/>
          <w:szCs w:val="56"/>
        </w:rPr>
        <w:t>300</w:t>
      </w:r>
    </w:p>
    <w:p w14:paraId="746DCC56" w14:textId="77777777" w:rsidR="00F67575" w:rsidRPr="00634C79" w:rsidRDefault="00F67575" w:rsidP="00F67575">
      <w:pPr>
        <w:pStyle w:val="Title"/>
        <w:rPr>
          <w:rFonts w:ascii="Arial" w:eastAsia="MS Mincho" w:hAnsi="Arial" w:cs="Arial"/>
          <w:color w:val="888B8D"/>
          <w:sz w:val="56"/>
          <w:szCs w:val="56"/>
        </w:rPr>
      </w:pPr>
      <w:proofErr w:type="spellStart"/>
      <w:r w:rsidRPr="00634C79">
        <w:rPr>
          <w:rFonts w:ascii="Arial" w:eastAsia="MS Mincho" w:hAnsi="Arial" w:cs="Arial"/>
          <w:color w:val="888B8D"/>
          <w:sz w:val="56"/>
          <w:szCs w:val="56"/>
        </w:rPr>
        <w:t>Optum</w:t>
      </w:r>
      <w:proofErr w:type="spellEnd"/>
    </w:p>
    <w:p w14:paraId="3ACC323D" w14:textId="77777777" w:rsidR="00B0494E" w:rsidRPr="00634C79" w:rsidRDefault="00B0494E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746DCC57" w14:textId="68CBB030" w:rsidR="00F67575" w:rsidRPr="00634C79" w:rsidRDefault="007C20E0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Student Exercise</w:t>
      </w:r>
      <w:r w:rsidR="00F67575" w:rsidRPr="00634C79">
        <w:rPr>
          <w:rFonts w:ascii="Arial" w:eastAsia="MS Mincho" w:hAnsi="Arial" w:cs="Arial"/>
          <w:color w:val="888B8D"/>
          <w:sz w:val="56"/>
          <w:szCs w:val="56"/>
        </w:rPr>
        <w:t xml:space="preserve"> Manual</w:t>
      </w:r>
    </w:p>
    <w:p w14:paraId="6DF1D443" w14:textId="7F0922C6" w:rsidR="00F67575" w:rsidRDefault="00634C79" w:rsidP="00146395">
      <w:pPr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br w:type="page"/>
      </w:r>
    </w:p>
    <w:p w14:paraId="1C87FA39" w14:textId="77777777" w:rsidR="00146395" w:rsidRPr="00634C79" w:rsidRDefault="00146395" w:rsidP="00146395">
      <w:pPr>
        <w:rPr>
          <w:rFonts w:ascii="Arial" w:eastAsia="MS Mincho" w:hAnsi="Arial" w:cs="Arial"/>
          <w:color w:val="888B8D"/>
          <w:sz w:val="56"/>
          <w:szCs w:val="56"/>
        </w:rPr>
      </w:pPr>
    </w:p>
    <w:p w14:paraId="1C3A664C" w14:textId="77777777" w:rsidR="009F27C0" w:rsidRDefault="009F27C0" w:rsidP="009F27C0">
      <w:pPr>
        <w:pStyle w:val="Heading1"/>
      </w:pPr>
      <w:bookmarkStart w:id="1" w:name="lab-2.1-pulling-a-container"/>
      <w:r>
        <w:t>Lab 2.1: Pulling a Container</w:t>
      </w:r>
    </w:p>
    <w:p w14:paraId="07733858" w14:textId="77777777" w:rsidR="009F27C0" w:rsidRDefault="009F27C0" w:rsidP="009F27C0">
      <w:pPr>
        <w:pStyle w:val="Heading2"/>
      </w:pPr>
      <w:bookmarkStart w:id="2" w:name="overview"/>
      <w:bookmarkEnd w:id="1"/>
      <w:r>
        <w:t>Overview</w:t>
      </w:r>
    </w:p>
    <w:bookmarkEnd w:id="2"/>
    <w:p w14:paraId="6A454D6D" w14:textId="77777777" w:rsidR="009F27C0" w:rsidRDefault="009F27C0" w:rsidP="009F27C0">
      <w:r>
        <w:t xml:space="preserve">When we run a </w:t>
      </w:r>
      <w:proofErr w:type="spellStart"/>
      <w:r>
        <w:t>docker</w:t>
      </w:r>
      <w:proofErr w:type="spellEnd"/>
      <w:r>
        <w:t xml:space="preserve"> container, we very rarely ever start from scratch. Docker provides us an OS kernel (such as </w:t>
      </w:r>
      <w:proofErr w:type="spellStart"/>
      <w:r>
        <w:t>linux</w:t>
      </w:r>
      <w:proofErr w:type="spellEnd"/>
      <w:r>
        <w:t xml:space="preserve">), but generally does </w:t>
      </w:r>
      <w:r>
        <w:rPr>
          <w:b/>
        </w:rPr>
        <w:t>not</w:t>
      </w:r>
      <w:r>
        <w:t xml:space="preserve"> provide us with any of the other aspects of the OS we think of.</w:t>
      </w:r>
    </w:p>
    <w:p w14:paraId="7FB8370B" w14:textId="77777777" w:rsidR="009F27C0" w:rsidRDefault="009F27C0" w:rsidP="009F27C0">
      <w:pPr>
        <w:pStyle w:val="Heading2"/>
      </w:pPr>
      <w:bookmarkStart w:id="3" w:name="step-1-do-a-docker-pull"/>
      <w:r>
        <w:t>Step 1: Do a Docker Pull</w:t>
      </w:r>
    </w:p>
    <w:bookmarkEnd w:id="3"/>
    <w:p w14:paraId="5924A924" w14:textId="77777777" w:rsidR="009F27C0" w:rsidRDefault="009F27C0" w:rsidP="009F27C0">
      <w:r>
        <w:t xml:space="preserve">Docker pull will pull down a public repo from </w:t>
      </w:r>
      <w:proofErr w:type="spellStart"/>
      <w:r>
        <w:t>dockerhub</w:t>
      </w:r>
      <w:proofErr w:type="spellEnd"/>
      <w:r>
        <w:t xml:space="preserve">. Think of it like a </w:t>
      </w:r>
      <w:proofErr w:type="spellStart"/>
      <w:r>
        <w:t>git</w:t>
      </w:r>
      <w:proofErr w:type="spellEnd"/>
      <w:r>
        <w:t xml:space="preserve"> pull.</w:t>
      </w:r>
    </w:p>
    <w:p w14:paraId="6E79A590" w14:textId="77777777" w:rsidR="009F27C0" w:rsidRDefault="009F27C0" w:rsidP="009F27C0">
      <w:r>
        <w:t xml:space="preserve">We are going to use a lightweight </w:t>
      </w:r>
      <w:proofErr w:type="spellStart"/>
      <w:r>
        <w:t>linux</w:t>
      </w:r>
      <w:proofErr w:type="spellEnd"/>
      <w:r>
        <w:t xml:space="preserve"> container called </w:t>
      </w:r>
      <w:hyperlink r:id="rId11">
        <w:r>
          <w:rPr>
            <w:rStyle w:val="Link"/>
          </w:rPr>
          <w:t>alpine</w:t>
        </w:r>
      </w:hyperlink>
      <w:r>
        <w:t xml:space="preserve">. You can read more about it </w:t>
      </w:r>
      <w:hyperlink r:id="rId12">
        <w:r>
          <w:rPr>
            <w:rStyle w:val="Link"/>
          </w:rPr>
          <w:t>here</w:t>
        </w:r>
      </w:hyperlink>
      <w:r>
        <w:t>. It is only 4MB in size, making it perfect for a container.</w:t>
      </w:r>
    </w:p>
    <w:p w14:paraId="4BD17D33" w14:textId="77777777" w:rsidR="009F27C0" w:rsidRDefault="009F27C0" w:rsidP="009F27C0">
      <w:pPr>
        <w:pStyle w:val="SourceCode"/>
      </w:pPr>
      <w:proofErr w:type="spellStart"/>
      <w:r>
        <w:rPr>
          <w:rStyle w:val="KeywordTok"/>
        </w:rPr>
        <w:t>docker</w:t>
      </w:r>
      <w:proofErr w:type="spellEnd"/>
      <w:r>
        <w:rPr>
          <w:rStyle w:val="NormalTok"/>
        </w:rPr>
        <w:t xml:space="preserve"> pull alpine</w:t>
      </w:r>
    </w:p>
    <w:p w14:paraId="3EBCD8FB" w14:textId="77777777" w:rsidR="009F27C0" w:rsidRDefault="009F27C0" w:rsidP="009F27C0">
      <w:r>
        <w:t>You should get the results:</w:t>
      </w:r>
    </w:p>
    <w:p w14:paraId="6DDCEBA6" w14:textId="77777777" w:rsidR="009F27C0" w:rsidRDefault="009F27C0" w:rsidP="009F27C0">
      <w:pPr>
        <w:pStyle w:val="SourceCode"/>
      </w:pPr>
      <w:r>
        <w:rPr>
          <w:rStyle w:val="VerbatimChar"/>
        </w:rPr>
        <w:t>Using default tag: latest</w:t>
      </w:r>
      <w:r>
        <w:br/>
      </w:r>
      <w:proofErr w:type="spellStart"/>
      <w:r>
        <w:rPr>
          <w:rStyle w:val="VerbatimChar"/>
        </w:rPr>
        <w:t>latest</w:t>
      </w:r>
      <w:proofErr w:type="spellEnd"/>
      <w:r>
        <w:rPr>
          <w:rStyle w:val="VerbatimChar"/>
        </w:rPr>
        <w:t>: Pulling from library/alpine</w:t>
      </w:r>
      <w:r>
        <w:br/>
      </w:r>
      <w:r>
        <w:rPr>
          <w:rStyle w:val="VerbatimChar"/>
        </w:rPr>
        <w:t>ff3a5c916c92: Pull complete</w:t>
      </w:r>
      <w:r>
        <w:br/>
      </w:r>
      <w:r>
        <w:rPr>
          <w:rStyle w:val="VerbatimChar"/>
        </w:rPr>
        <w:t>Digest: sha256:7df6db5aa61ae9480f52f0b3a06a140ab98d427f86d8d5de0bedab9b8df6b1c0</w:t>
      </w:r>
      <w:r>
        <w:br/>
      </w:r>
      <w:r>
        <w:rPr>
          <w:rStyle w:val="VerbatimChar"/>
        </w:rPr>
        <w:t xml:space="preserve">Status: Downloaded newer image for </w:t>
      </w:r>
      <w:proofErr w:type="spellStart"/>
      <w:proofErr w:type="gramStart"/>
      <w:r>
        <w:rPr>
          <w:rStyle w:val="VerbatimChar"/>
        </w:rPr>
        <w:t>alpine:latest</w:t>
      </w:r>
      <w:proofErr w:type="spellEnd"/>
      <w:proofErr w:type="gramEnd"/>
    </w:p>
    <w:p w14:paraId="4F4930AC" w14:textId="77777777" w:rsidR="009F27C0" w:rsidRDefault="009F27C0" w:rsidP="009F27C0">
      <w:pPr>
        <w:pStyle w:val="Heading2"/>
      </w:pPr>
      <w:bookmarkStart w:id="4" w:name="step-2-see-the-docker-image-we-downloade"/>
      <w:r>
        <w:t xml:space="preserve">Step 2: See the </w:t>
      </w:r>
      <w:proofErr w:type="spellStart"/>
      <w:r>
        <w:t>docker</w:t>
      </w:r>
      <w:proofErr w:type="spellEnd"/>
      <w:r>
        <w:t xml:space="preserve"> image we downloaded</w:t>
      </w:r>
    </w:p>
    <w:bookmarkEnd w:id="4"/>
    <w:p w14:paraId="45DD0994" w14:textId="77777777" w:rsidR="009F27C0" w:rsidRDefault="009F27C0" w:rsidP="009F27C0">
      <w:pPr>
        <w:pStyle w:val="SourceCode"/>
      </w:pPr>
      <w:r>
        <w:rPr>
          <w:rStyle w:val="KeywordTok"/>
        </w:rPr>
        <w:t>REPOSITORY</w:t>
      </w:r>
      <w:r>
        <w:rPr>
          <w:rStyle w:val="NormalTok"/>
        </w:rPr>
        <w:t xml:space="preserve">          TAG                 IMAGE ID            CREATED             SIZE</w:t>
      </w:r>
      <w:r>
        <w:br/>
      </w:r>
      <w:r>
        <w:rPr>
          <w:rStyle w:val="KeywordTok"/>
        </w:rPr>
        <w:t>hello-world</w:t>
      </w:r>
      <w:r>
        <w:rPr>
          <w:rStyle w:val="NormalTok"/>
        </w:rPr>
        <w:t xml:space="preserve">         latest              e38bc07ac18e        5 weeks ago         1.85kB</w:t>
      </w:r>
      <w:r>
        <w:br/>
      </w:r>
      <w:r>
        <w:rPr>
          <w:rStyle w:val="KeywordTok"/>
        </w:rPr>
        <w:t>alpine</w:t>
      </w:r>
      <w:r>
        <w:rPr>
          <w:rStyle w:val="NormalTok"/>
        </w:rPr>
        <w:t xml:space="preserve">              latest              3fd9065eaf02        4 months ago        4.15MB</w:t>
      </w:r>
    </w:p>
    <w:p w14:paraId="4BC55D77" w14:textId="77777777" w:rsidR="009F27C0" w:rsidRDefault="009F27C0" w:rsidP="009F27C0">
      <w:r>
        <w:t>There you see it. Alpine. But what do we do with it?</w:t>
      </w:r>
    </w:p>
    <w:p w14:paraId="6D9F6AE1" w14:textId="77777777" w:rsidR="009F27C0" w:rsidRDefault="009F27C0" w:rsidP="009F27C0">
      <w:pPr>
        <w:pStyle w:val="Heading2"/>
      </w:pPr>
      <w:bookmarkStart w:id="5" w:name="step-3-run-the-container"/>
      <w:r>
        <w:t>Step 3: Run the Container</w:t>
      </w:r>
    </w:p>
    <w:bookmarkEnd w:id="5"/>
    <w:p w14:paraId="17D432FA" w14:textId="77777777" w:rsidR="009F27C0" w:rsidRDefault="009F27C0" w:rsidP="009F27C0">
      <w:r>
        <w:t>How do we run the container?</w:t>
      </w:r>
    </w:p>
    <w:p w14:paraId="42B45066" w14:textId="77777777" w:rsidR="009F27C0" w:rsidRDefault="009F27C0" w:rsidP="009F27C0">
      <w:pPr>
        <w:pStyle w:val="SourceCode"/>
      </w:pPr>
      <w:proofErr w:type="spellStart"/>
      <w:r>
        <w:rPr>
          <w:rStyle w:val="KeywordTok"/>
        </w:rPr>
        <w:t>docker</w:t>
      </w:r>
      <w:proofErr w:type="spellEnd"/>
      <w:r>
        <w:rPr>
          <w:rStyle w:val="NormalTok"/>
        </w:rPr>
        <w:t xml:space="preserve"> container run alpine ls</w:t>
      </w:r>
    </w:p>
    <w:p w14:paraId="1A7D4002" w14:textId="77777777" w:rsidR="009F27C0" w:rsidRDefault="009F27C0" w:rsidP="009F27C0">
      <w:r>
        <w:t>And we see what we ran: as we are in the root "/" directory, we see the directories there.</w:t>
      </w:r>
    </w:p>
    <w:p w14:paraId="520D563B" w14:textId="77777777" w:rsidR="009F27C0" w:rsidRDefault="009F27C0" w:rsidP="009F27C0">
      <w:pPr>
        <w:pStyle w:val="SourceCode"/>
      </w:pPr>
      <w:r>
        <w:rPr>
          <w:rStyle w:val="VerbatimChar"/>
        </w:rPr>
        <w:lastRenderedPageBreak/>
        <w:t>bin</w:t>
      </w:r>
      <w:r>
        <w:br/>
      </w:r>
      <w:r>
        <w:rPr>
          <w:rStyle w:val="VerbatimChar"/>
        </w:rPr>
        <w:t>dev</w:t>
      </w:r>
      <w:r>
        <w:br/>
      </w:r>
      <w:proofErr w:type="spellStart"/>
      <w:r>
        <w:rPr>
          <w:rStyle w:val="VerbatimChar"/>
        </w:rPr>
        <w:t>etc</w:t>
      </w:r>
      <w:proofErr w:type="spellEnd"/>
      <w:r>
        <w:br/>
      </w:r>
      <w:r>
        <w:rPr>
          <w:rStyle w:val="VerbatimChar"/>
        </w:rPr>
        <w:t>home</w:t>
      </w:r>
      <w:r>
        <w:br/>
      </w:r>
      <w:r>
        <w:rPr>
          <w:rStyle w:val="VerbatimChar"/>
        </w:rPr>
        <w:t>lib</w:t>
      </w:r>
      <w:r>
        <w:br/>
      </w:r>
      <w:r>
        <w:rPr>
          <w:rStyle w:val="VerbatimChar"/>
        </w:rPr>
        <w:t>media</w:t>
      </w:r>
      <w:r>
        <w:br/>
      </w:r>
      <w:proofErr w:type="spellStart"/>
      <w:r>
        <w:rPr>
          <w:rStyle w:val="VerbatimChar"/>
        </w:rPr>
        <w:t>mnt</w:t>
      </w:r>
      <w:proofErr w:type="spellEnd"/>
      <w:r>
        <w:br/>
      </w:r>
      <w:r>
        <w:rPr>
          <w:rStyle w:val="VerbatimChar"/>
        </w:rPr>
        <w:t>proc</w:t>
      </w:r>
      <w:r>
        <w:br/>
      </w:r>
      <w:r>
        <w:rPr>
          <w:rStyle w:val="VerbatimChar"/>
        </w:rPr>
        <w:t>root</w:t>
      </w:r>
      <w:r>
        <w:br/>
      </w:r>
      <w:r>
        <w:rPr>
          <w:rStyle w:val="VerbatimChar"/>
        </w:rPr>
        <w:t>run</w:t>
      </w:r>
      <w:r>
        <w:br/>
      </w:r>
      <w:proofErr w:type="spellStart"/>
      <w:r>
        <w:rPr>
          <w:rStyle w:val="VerbatimChar"/>
        </w:rPr>
        <w:t>sbin</w:t>
      </w:r>
      <w:proofErr w:type="spellEnd"/>
      <w:r>
        <w:br/>
      </w:r>
      <w:proofErr w:type="spellStart"/>
      <w:r>
        <w:rPr>
          <w:rStyle w:val="VerbatimChar"/>
        </w:rPr>
        <w:t>srv</w:t>
      </w:r>
      <w:proofErr w:type="spellEnd"/>
      <w:r>
        <w:br/>
      </w:r>
      <w:r>
        <w:rPr>
          <w:rStyle w:val="VerbatimChar"/>
        </w:rPr>
        <w:t>sys</w:t>
      </w:r>
      <w:r>
        <w:br/>
      </w:r>
      <w:proofErr w:type="spellStart"/>
      <w:r>
        <w:rPr>
          <w:rStyle w:val="VerbatimChar"/>
        </w:rPr>
        <w:t>tmp</w:t>
      </w:r>
      <w:proofErr w:type="spellEnd"/>
      <w:r>
        <w:br/>
      </w:r>
      <w:proofErr w:type="spellStart"/>
      <w:r>
        <w:rPr>
          <w:rStyle w:val="VerbatimChar"/>
        </w:rPr>
        <w:t>usr</w:t>
      </w:r>
      <w:proofErr w:type="spellEnd"/>
      <w:r>
        <w:br/>
      </w:r>
      <w:proofErr w:type="spellStart"/>
      <w:r>
        <w:rPr>
          <w:rStyle w:val="VerbatimChar"/>
        </w:rPr>
        <w:t>var</w:t>
      </w:r>
      <w:proofErr w:type="spellEnd"/>
    </w:p>
    <w:p w14:paraId="64B1F68A" w14:textId="77777777" w:rsidR="009F27C0" w:rsidRDefault="009F27C0" w:rsidP="009F27C0">
      <w:pPr>
        <w:pStyle w:val="Heading2"/>
      </w:pPr>
      <w:bookmarkStart w:id="6" w:name="step-4-listing-containers"/>
      <w:r>
        <w:t>Step 4: Listing Containers</w:t>
      </w:r>
    </w:p>
    <w:bookmarkEnd w:id="6"/>
    <w:p w14:paraId="1A4BF58F" w14:textId="77777777" w:rsidR="009F27C0" w:rsidRDefault="009F27C0" w:rsidP="009F27C0">
      <w:r>
        <w:t>Let us try to list our container.</w:t>
      </w:r>
    </w:p>
    <w:p w14:paraId="6F18383A" w14:textId="77777777" w:rsidR="009F27C0" w:rsidRDefault="009F27C0" w:rsidP="009F27C0">
      <w:pPr>
        <w:pStyle w:val="SourceCode"/>
      </w:pPr>
      <w:proofErr w:type="spellStart"/>
      <w:r>
        <w:rPr>
          <w:rStyle w:val="KeywordTok"/>
        </w:rPr>
        <w:t>docker</w:t>
      </w:r>
      <w:proofErr w:type="spellEnd"/>
      <w:r>
        <w:rPr>
          <w:rStyle w:val="NormalTok"/>
        </w:rPr>
        <w:t xml:space="preserve"> container ls</w:t>
      </w:r>
    </w:p>
    <w:p w14:paraId="0F31FBA4" w14:textId="77777777" w:rsidR="009F27C0" w:rsidRDefault="009F27C0" w:rsidP="009F27C0">
      <w:r>
        <w:t>And we get the response:</w:t>
      </w:r>
    </w:p>
    <w:p w14:paraId="0B8F6BB8" w14:textId="77777777" w:rsidR="009F27C0" w:rsidRDefault="009F27C0" w:rsidP="009F27C0">
      <w:pPr>
        <w:pStyle w:val="SourceCode"/>
      </w:pPr>
      <w:r>
        <w:rPr>
          <w:rStyle w:val="VerbatimChar"/>
        </w:rPr>
        <w:t>CONTAINER ID        IMAGE               COMMAND             CREATED             STATUS              PORTS               NAMES</w:t>
      </w:r>
    </w:p>
    <w:p w14:paraId="18241A9C" w14:textId="77777777" w:rsidR="009F27C0" w:rsidRDefault="009F27C0" w:rsidP="009F27C0">
      <w:r>
        <w:rPr>
          <w:b/>
        </w:rPr>
        <w:t>Wait??</w:t>
      </w:r>
      <w:r>
        <w:t xml:space="preserve"> where's our container? Well, our container isn't running at the moment. The command we gave it (ls) ended already. We can see the stopped container if we want like this.</w:t>
      </w:r>
    </w:p>
    <w:p w14:paraId="3C1D7EF4" w14:textId="77777777" w:rsidR="009F27C0" w:rsidRDefault="009F27C0" w:rsidP="009F27C0">
      <w:pPr>
        <w:pStyle w:val="SourceCode"/>
      </w:pPr>
      <w:proofErr w:type="spellStart"/>
      <w:r>
        <w:rPr>
          <w:rStyle w:val="KeywordTok"/>
        </w:rPr>
        <w:t>docker</w:t>
      </w:r>
      <w:proofErr w:type="spellEnd"/>
      <w:r>
        <w:rPr>
          <w:rStyle w:val="NormalTok"/>
        </w:rPr>
        <w:t xml:space="preserve"> container ls -a</w:t>
      </w:r>
    </w:p>
    <w:p w14:paraId="529C3DE4" w14:textId="77777777" w:rsidR="009F27C0" w:rsidRDefault="009F27C0" w:rsidP="009F27C0">
      <w:pPr>
        <w:pStyle w:val="SourceCode"/>
      </w:pPr>
      <w:r>
        <w:rPr>
          <w:rStyle w:val="VerbatimChar"/>
        </w:rPr>
        <w:t>CONTAINER ID        IMAGE               COMMAND             CREATED              STATUS                          PORTS               NAMES</w:t>
      </w:r>
      <w:r>
        <w:br/>
      </w:r>
      <w:r>
        <w:rPr>
          <w:rStyle w:val="VerbatimChar"/>
        </w:rPr>
        <w:t xml:space="preserve">d060f9a50c7c        alpine              "ls"                About a minute ago   Exited (0) About a minute ago                       </w:t>
      </w:r>
      <w:proofErr w:type="spellStart"/>
      <w:r>
        <w:rPr>
          <w:rStyle w:val="VerbatimChar"/>
        </w:rPr>
        <w:t>admiring_keldysh</w:t>
      </w:r>
      <w:proofErr w:type="spellEnd"/>
      <w:r>
        <w:br/>
      </w:r>
      <w:r>
        <w:rPr>
          <w:rStyle w:val="VerbatimChar"/>
        </w:rPr>
        <w:t xml:space="preserve">887030cdbd7e        hello-world         "/hello"            26 minutes ago       Exited (0) 26 minutes ago                           </w:t>
      </w:r>
      <w:proofErr w:type="spellStart"/>
      <w:r>
        <w:rPr>
          <w:rStyle w:val="VerbatimChar"/>
        </w:rPr>
        <w:t>nostalgic_lewin</w:t>
      </w:r>
      <w:proofErr w:type="spellEnd"/>
    </w:p>
    <w:p w14:paraId="4EFF3935" w14:textId="77777777" w:rsidR="009F27C0" w:rsidRDefault="009F27C0" w:rsidP="009F27C0">
      <w:r>
        <w:t>There we go. We have two containers, both stopped. Remember hello world? That's there. Just stopped.</w:t>
      </w:r>
    </w:p>
    <w:p w14:paraId="304276E1" w14:textId="77777777" w:rsidR="009F27C0" w:rsidRDefault="009F27C0" w:rsidP="009F27C0">
      <w:r>
        <w:t>Wait, should we keep creating all these containers? You can stop it from being created if you just want to one-and-done a command.</w:t>
      </w:r>
    </w:p>
    <w:p w14:paraId="00D75A4D" w14:textId="77777777" w:rsidR="009F27C0" w:rsidRDefault="009F27C0" w:rsidP="009F27C0">
      <w:pPr>
        <w:pStyle w:val="SourceCode"/>
      </w:pPr>
      <w:proofErr w:type="spellStart"/>
      <w:r>
        <w:rPr>
          <w:rStyle w:val="KeywordTok"/>
        </w:rPr>
        <w:t>docker</w:t>
      </w:r>
      <w:proofErr w:type="spellEnd"/>
      <w:r>
        <w:rPr>
          <w:rStyle w:val="NormalTok"/>
        </w:rPr>
        <w:t xml:space="preserve"> container --</w:t>
      </w:r>
      <w:proofErr w:type="spellStart"/>
      <w:r>
        <w:rPr>
          <w:rStyle w:val="NormalTok"/>
        </w:rPr>
        <w:t>rm</w:t>
      </w:r>
      <w:proofErr w:type="spellEnd"/>
      <w:r>
        <w:rPr>
          <w:rStyle w:val="NormalTok"/>
        </w:rPr>
        <w:t xml:space="preserve"> ls -l</w:t>
      </w:r>
    </w:p>
    <w:p w14:paraId="60AFF72A" w14:textId="77777777" w:rsidR="009F27C0" w:rsidRDefault="009F27C0" w:rsidP="009F27C0">
      <w:r>
        <w:t>**=&gt; TODO: See if what containers we have. Does the new one show up?</w:t>
      </w:r>
    </w:p>
    <w:p w14:paraId="242F7464" w14:textId="77777777" w:rsidR="009F27C0" w:rsidRDefault="009F27C0" w:rsidP="009F27C0"/>
    <w:p w14:paraId="59A9F321" w14:textId="77777777" w:rsidR="009F27C0" w:rsidRDefault="009F27C0" w:rsidP="009F27C0">
      <w:pPr>
        <w:pStyle w:val="Heading2"/>
      </w:pPr>
      <w:bookmarkStart w:id="7" w:name="step-5-interactive-shells"/>
      <w:r>
        <w:lastRenderedPageBreak/>
        <w:t>Step 5: Interactive shells</w:t>
      </w:r>
    </w:p>
    <w:bookmarkEnd w:id="7"/>
    <w:p w14:paraId="67E11B5E" w14:textId="77777777" w:rsidR="009F27C0" w:rsidRDefault="009F27C0" w:rsidP="009F27C0">
      <w:r>
        <w:t xml:space="preserve">Wait, wow do I </w:t>
      </w:r>
      <w:proofErr w:type="spellStart"/>
      <w:r>
        <w:t>ssh</w:t>
      </w:r>
      <w:proofErr w:type="spellEnd"/>
      <w:r>
        <w:t xml:space="preserve"> to my container? Well, you don't usually do it that way. For one thing, your container isn't actually running right now, so if you try to </w:t>
      </w:r>
      <w:proofErr w:type="spellStart"/>
      <w:r>
        <w:t>ssh</w:t>
      </w:r>
      <w:proofErr w:type="spellEnd"/>
      <w:r>
        <w:t xml:space="preserve"> it won't respond. What you probably want is an interactive shell.</w:t>
      </w:r>
    </w:p>
    <w:p w14:paraId="41E3D1F2" w14:textId="77777777" w:rsidR="009F27C0" w:rsidRDefault="009F27C0" w:rsidP="009F27C0">
      <w:r>
        <w:t>How do I do that?</w:t>
      </w:r>
    </w:p>
    <w:p w14:paraId="5BFA00DC" w14:textId="77777777" w:rsidR="009F27C0" w:rsidRDefault="009F27C0" w:rsidP="009F27C0">
      <w:pPr>
        <w:pStyle w:val="SourceCode"/>
      </w:pPr>
      <w:proofErr w:type="spellStart"/>
      <w:r>
        <w:rPr>
          <w:rStyle w:val="KeywordTok"/>
        </w:rPr>
        <w:t>docker</w:t>
      </w:r>
      <w:proofErr w:type="spellEnd"/>
      <w:r>
        <w:rPr>
          <w:rStyle w:val="NormalTok"/>
        </w:rPr>
        <w:t xml:space="preserve"> container run -it --</w:t>
      </w:r>
      <w:proofErr w:type="spellStart"/>
      <w:r>
        <w:rPr>
          <w:rStyle w:val="NormalTok"/>
        </w:rPr>
        <w:t>rm</w:t>
      </w:r>
      <w:proofErr w:type="spellEnd"/>
      <w:r>
        <w:rPr>
          <w:rStyle w:val="NormalTok"/>
        </w:rPr>
        <w:t xml:space="preserve"> alpine /bin/ash</w:t>
      </w:r>
    </w:p>
    <w:p w14:paraId="20FFF0DC" w14:textId="77777777" w:rsidR="009F27C0" w:rsidRDefault="009F27C0" w:rsidP="009F27C0">
      <w:r>
        <w:t>What does this mean? * -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interactive mode * -t : terminal mode * --</w:t>
      </w:r>
      <w:proofErr w:type="spellStart"/>
      <w:r>
        <w:t>rm</w:t>
      </w:r>
      <w:proofErr w:type="spellEnd"/>
      <w:r>
        <w:t xml:space="preserve"> : remove container after we are done * /bin/ash : bash is big and needs to be installed. ash (</w:t>
      </w:r>
      <w:proofErr w:type="spellStart"/>
      <w:r>
        <w:t>almquist</w:t>
      </w:r>
      <w:proofErr w:type="spellEnd"/>
      <w:r>
        <w:t xml:space="preserve"> shell) is small. We also have old-school sh.</w:t>
      </w:r>
    </w:p>
    <w:p w14:paraId="15C7E1D8" w14:textId="77777777" w:rsidR="009F27C0" w:rsidRDefault="009F27C0" w:rsidP="009F27C0">
      <w:r>
        <w:t xml:space="preserve">Here </w:t>
      </w:r>
      <w:proofErr w:type="gramStart"/>
      <w:r>
        <w:t>is</w:t>
      </w:r>
      <w:proofErr w:type="gramEnd"/>
      <w:r>
        <w:t xml:space="preserve"> the results with a few commands:</w:t>
      </w:r>
    </w:p>
    <w:p w14:paraId="302FDE9B" w14:textId="77777777" w:rsidR="009F27C0" w:rsidRDefault="009F27C0" w:rsidP="009F27C0">
      <w:pPr>
        <w:pStyle w:val="SourceCode"/>
      </w:pPr>
      <w:r>
        <w:rPr>
          <w:rStyle w:val="VerbatimChar"/>
        </w:rPr>
        <w:t>/ # echo hello</w:t>
      </w:r>
      <w:r>
        <w:br/>
      </w:r>
      <w:proofErr w:type="spellStart"/>
      <w:r>
        <w:rPr>
          <w:rStyle w:val="VerbatimChar"/>
        </w:rPr>
        <w:t>hello</w:t>
      </w:r>
      <w:proofErr w:type="spellEnd"/>
      <w:r>
        <w:br/>
      </w:r>
      <w:r>
        <w:rPr>
          <w:rStyle w:val="VerbatimChar"/>
        </w:rPr>
        <w:t>/ # cd</w:t>
      </w:r>
      <w:r>
        <w:br/>
      </w:r>
      <w:r>
        <w:rPr>
          <w:rStyle w:val="VerbatimChar"/>
        </w:rPr>
        <w:t xml:space="preserve">~ # </w:t>
      </w:r>
      <w:proofErr w:type="spellStart"/>
      <w:r>
        <w:rPr>
          <w:rStyle w:val="VerbatimChar"/>
        </w:rPr>
        <w:t>pwd</w:t>
      </w:r>
      <w:proofErr w:type="spellEnd"/>
      <w:r>
        <w:br/>
      </w:r>
      <w:r>
        <w:rPr>
          <w:rStyle w:val="VerbatimChar"/>
        </w:rPr>
        <w:t>/root</w:t>
      </w:r>
      <w:r>
        <w:br/>
      </w:r>
      <w:r>
        <w:rPr>
          <w:rStyle w:val="VerbatimChar"/>
        </w:rPr>
        <w:t>~ # echo bye!</w:t>
      </w:r>
      <w:r>
        <w:br/>
      </w:r>
      <w:r>
        <w:rPr>
          <w:rStyle w:val="VerbatimChar"/>
        </w:rPr>
        <w:t>bye!</w:t>
      </w:r>
      <w:r>
        <w:br/>
      </w:r>
      <w:r>
        <w:rPr>
          <w:rStyle w:val="VerbatimChar"/>
        </w:rPr>
        <w:t>~ # exit</w:t>
      </w:r>
    </w:p>
    <w:p w14:paraId="377BB08F" w14:textId="77777777" w:rsidR="009F27C0" w:rsidRDefault="009F27C0" w:rsidP="009F27C0">
      <w:r>
        <w:rPr>
          <w:b/>
        </w:rPr>
        <w:t>=&gt; TODO: You try some of your own commands.</w:t>
      </w:r>
    </w:p>
    <w:p w14:paraId="1F312608" w14:textId="77777777" w:rsidR="009F27C0" w:rsidRDefault="009F27C0" w:rsidP="009F27C0">
      <w:pPr>
        <w:pStyle w:val="Heading2"/>
      </w:pPr>
      <w:bookmarkStart w:id="8" w:name="summary"/>
      <w:r>
        <w:t>Summary</w:t>
      </w:r>
    </w:p>
    <w:bookmarkEnd w:id="8"/>
    <w:p w14:paraId="3B8CD0B5" w14:textId="77777777" w:rsidR="009F27C0" w:rsidRDefault="009F27C0" w:rsidP="009F27C0">
      <w:proofErr w:type="gramStart"/>
      <w:r>
        <w:t>So</w:t>
      </w:r>
      <w:proofErr w:type="gramEnd"/>
      <w:r>
        <w:t xml:space="preserve"> what's the point? That we can run a mini size </w:t>
      </w:r>
      <w:proofErr w:type="spellStart"/>
      <w:r>
        <w:t>linux</w:t>
      </w:r>
      <w:proofErr w:type="spellEnd"/>
      <w:r>
        <w:t>? Well, we are about to see how we can build on top of this. But usually we need to start somewhere. And we need some basic place to start.</w:t>
      </w:r>
    </w:p>
    <w:p w14:paraId="16D249F0" w14:textId="46C204AE" w:rsidR="00511EDE" w:rsidRPr="009F27C0" w:rsidRDefault="00511EDE" w:rsidP="009F27C0">
      <w:pPr>
        <w:pStyle w:val="Heading2"/>
      </w:pPr>
      <w:bookmarkStart w:id="9" w:name="_GoBack"/>
      <w:bookmarkEnd w:id="9"/>
    </w:p>
    <w:sectPr w:rsidR="00511EDE" w:rsidRPr="009F27C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B1D70" w14:textId="77777777" w:rsidR="00B56785" w:rsidRDefault="00B56785" w:rsidP="007C20E0">
      <w:pPr>
        <w:spacing w:after="0" w:line="240" w:lineRule="auto"/>
      </w:pPr>
      <w:r>
        <w:separator/>
      </w:r>
    </w:p>
  </w:endnote>
  <w:endnote w:type="continuationSeparator" w:id="0">
    <w:p w14:paraId="684DD72B" w14:textId="77777777" w:rsidR="00B56785" w:rsidRDefault="00B56785" w:rsidP="007C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6028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8881F45" w14:textId="62CEB7EB" w:rsidR="0055650B" w:rsidRDefault="0055650B" w:rsidP="00F414C5">
            <w:pPr>
              <w:pStyle w:val="Footer"/>
              <w:tabs>
                <w:tab w:val="left" w:pos="2285"/>
              </w:tabs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D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F27C0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ab/>
            </w:r>
            <w:r w:rsidR="00F414C5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                  </w:t>
            </w:r>
            <w:r w:rsidRPr="006B52C6">
              <w:t xml:space="preserve">Confidential and </w:t>
            </w:r>
            <w:proofErr w:type="gramStart"/>
            <w:r w:rsidRPr="006B52C6">
              <w:t>proprietary  |</w:t>
            </w:r>
            <w:proofErr w:type="gramEnd"/>
            <w:r w:rsidRPr="006B52C6">
              <w:t xml:space="preserve">  </w:t>
            </w:r>
            <w:proofErr w:type="spellStart"/>
            <w:r>
              <w:t>Optum</w:t>
            </w:r>
            <w:proofErr w:type="spellEnd"/>
          </w:p>
        </w:sdtContent>
      </w:sdt>
    </w:sdtContent>
  </w:sdt>
  <w:p w14:paraId="13F9F224" w14:textId="77777777" w:rsidR="0055650B" w:rsidRDefault="00556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9C67E" w14:textId="77777777" w:rsidR="00B56785" w:rsidRDefault="00B56785" w:rsidP="007C20E0">
      <w:pPr>
        <w:spacing w:after="0" w:line="240" w:lineRule="auto"/>
      </w:pPr>
      <w:r>
        <w:separator/>
      </w:r>
    </w:p>
  </w:footnote>
  <w:footnote w:type="continuationSeparator" w:id="0">
    <w:p w14:paraId="5184F48A" w14:textId="77777777" w:rsidR="00B56785" w:rsidRDefault="00B56785" w:rsidP="007C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D766B" w14:textId="173E967A" w:rsidR="0055650B" w:rsidRDefault="0055650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1F88EE" wp14:editId="495AF02B">
          <wp:simplePos x="0" y="0"/>
          <wp:positionH relativeFrom="page">
            <wp:posOffset>609600</wp:posOffset>
          </wp:positionH>
          <wp:positionV relativeFrom="page">
            <wp:posOffset>200025</wp:posOffset>
          </wp:positionV>
          <wp:extent cx="1590675" cy="584835"/>
          <wp:effectExtent l="0" t="0" r="9525" b="5715"/>
          <wp:wrapSquare wrapText="bothSides"/>
          <wp:docPr id="30" name="Picture 30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82BC2B" w14:textId="77777777" w:rsidR="0055650B" w:rsidRDefault="00556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1859C9"/>
    <w:multiLevelType w:val="multilevel"/>
    <w:tmpl w:val="41C2088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4C9C65"/>
    <w:multiLevelType w:val="multilevel"/>
    <w:tmpl w:val="CCF0D1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6222842"/>
    <w:multiLevelType w:val="multilevel"/>
    <w:tmpl w:val="525054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5909091"/>
    <w:multiLevelType w:val="multilevel"/>
    <w:tmpl w:val="89E805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16948A0"/>
    <w:multiLevelType w:val="hybridMultilevel"/>
    <w:tmpl w:val="C9BE3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8F7B27"/>
    <w:multiLevelType w:val="hybridMultilevel"/>
    <w:tmpl w:val="B5ECA506"/>
    <w:lvl w:ilvl="0" w:tplc="53F0A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40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A72E"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47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EC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04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6A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23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4B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4060428"/>
    <w:multiLevelType w:val="hybridMultilevel"/>
    <w:tmpl w:val="4F46A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C73E9B"/>
    <w:multiLevelType w:val="hybridMultilevel"/>
    <w:tmpl w:val="09D0DD3C"/>
    <w:lvl w:ilvl="0" w:tplc="61D6DB3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87893"/>
    <w:multiLevelType w:val="hybridMultilevel"/>
    <w:tmpl w:val="9716A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FA1E3C"/>
    <w:multiLevelType w:val="hybridMultilevel"/>
    <w:tmpl w:val="F65243E0"/>
    <w:lvl w:ilvl="0" w:tplc="A1386A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E420EE"/>
    <w:multiLevelType w:val="hybridMultilevel"/>
    <w:tmpl w:val="FD5444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A883266"/>
    <w:multiLevelType w:val="hybridMultilevel"/>
    <w:tmpl w:val="3CD62A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DF750F"/>
    <w:multiLevelType w:val="hybridMultilevel"/>
    <w:tmpl w:val="8C341A5A"/>
    <w:lvl w:ilvl="0" w:tplc="F93E65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AA0BFF"/>
    <w:multiLevelType w:val="hybridMultilevel"/>
    <w:tmpl w:val="EA0442F8"/>
    <w:lvl w:ilvl="0" w:tplc="B852C2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C2963"/>
    <w:multiLevelType w:val="hybridMultilevel"/>
    <w:tmpl w:val="FF527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1A300C"/>
    <w:multiLevelType w:val="hybridMultilevel"/>
    <w:tmpl w:val="CEAE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171D81"/>
    <w:multiLevelType w:val="hybridMultilevel"/>
    <w:tmpl w:val="65E8DD4A"/>
    <w:lvl w:ilvl="0" w:tplc="B45829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D65447"/>
    <w:multiLevelType w:val="hybridMultilevel"/>
    <w:tmpl w:val="DFAA2206"/>
    <w:lvl w:ilvl="0" w:tplc="C8AC1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2D5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69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02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60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028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02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4D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A7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212088"/>
    <w:multiLevelType w:val="hybridMultilevel"/>
    <w:tmpl w:val="72FE0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25B60"/>
    <w:multiLevelType w:val="hybridMultilevel"/>
    <w:tmpl w:val="581695C8"/>
    <w:lvl w:ilvl="0" w:tplc="A3161D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946D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527E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CE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47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C8D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3E6A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4E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81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60DD0"/>
    <w:multiLevelType w:val="hybridMultilevel"/>
    <w:tmpl w:val="DFA68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344D1"/>
    <w:multiLevelType w:val="multilevel"/>
    <w:tmpl w:val="4E86FC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C102C32"/>
    <w:multiLevelType w:val="hybridMultilevel"/>
    <w:tmpl w:val="3252D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0C586F"/>
    <w:multiLevelType w:val="hybridMultilevel"/>
    <w:tmpl w:val="281897A8"/>
    <w:lvl w:ilvl="0" w:tplc="59382E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FE40B9"/>
    <w:multiLevelType w:val="hybridMultilevel"/>
    <w:tmpl w:val="18026044"/>
    <w:lvl w:ilvl="0" w:tplc="7DFA65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F7792A"/>
    <w:multiLevelType w:val="hybridMultilevel"/>
    <w:tmpl w:val="93C0B320"/>
    <w:lvl w:ilvl="0" w:tplc="729C449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D210F0"/>
    <w:multiLevelType w:val="hybridMultilevel"/>
    <w:tmpl w:val="FA960EF6"/>
    <w:lvl w:ilvl="0" w:tplc="45346FC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C729F"/>
    <w:multiLevelType w:val="hybridMultilevel"/>
    <w:tmpl w:val="14764FCE"/>
    <w:lvl w:ilvl="0" w:tplc="0EBA4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E31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8B5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24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029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451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40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007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25A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40D85"/>
    <w:multiLevelType w:val="multilevel"/>
    <w:tmpl w:val="9B36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F017FE"/>
    <w:multiLevelType w:val="hybridMultilevel"/>
    <w:tmpl w:val="376801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DA3FE3"/>
    <w:multiLevelType w:val="hybridMultilevel"/>
    <w:tmpl w:val="38383CCC"/>
    <w:lvl w:ilvl="0" w:tplc="D57E03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441E61"/>
    <w:multiLevelType w:val="hybridMultilevel"/>
    <w:tmpl w:val="6F548D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9063E2"/>
    <w:multiLevelType w:val="hybridMultilevel"/>
    <w:tmpl w:val="FD065EE2"/>
    <w:lvl w:ilvl="0" w:tplc="D17074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1378D"/>
    <w:multiLevelType w:val="hybridMultilevel"/>
    <w:tmpl w:val="C316D1C0"/>
    <w:lvl w:ilvl="0" w:tplc="8A348D6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DEDCF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544A5"/>
    <w:multiLevelType w:val="hybridMultilevel"/>
    <w:tmpl w:val="64104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1208F1"/>
    <w:multiLevelType w:val="hybridMultilevel"/>
    <w:tmpl w:val="DBB42D46"/>
    <w:lvl w:ilvl="0" w:tplc="ADF4E9B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1126C"/>
    <w:multiLevelType w:val="hybridMultilevel"/>
    <w:tmpl w:val="CA4AFED2"/>
    <w:lvl w:ilvl="0" w:tplc="616849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0A4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D22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C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A77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3EA1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2E9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AB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6CD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97420"/>
    <w:multiLevelType w:val="hybridMultilevel"/>
    <w:tmpl w:val="880485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086BF3"/>
    <w:multiLevelType w:val="hybridMultilevel"/>
    <w:tmpl w:val="F796E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927785"/>
    <w:multiLevelType w:val="hybridMultilevel"/>
    <w:tmpl w:val="588C4DBA"/>
    <w:lvl w:ilvl="0" w:tplc="4C9EC5D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911595"/>
    <w:multiLevelType w:val="hybridMultilevel"/>
    <w:tmpl w:val="1D5CA46C"/>
    <w:lvl w:ilvl="0" w:tplc="901020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0"/>
  </w:num>
  <w:num w:numId="3">
    <w:abstractNumId w:val="37"/>
  </w:num>
  <w:num w:numId="4">
    <w:abstractNumId w:val="32"/>
  </w:num>
  <w:num w:numId="5">
    <w:abstractNumId w:val="24"/>
  </w:num>
  <w:num w:numId="6">
    <w:abstractNumId w:val="6"/>
  </w:num>
  <w:num w:numId="7">
    <w:abstractNumId w:val="33"/>
  </w:num>
  <w:num w:numId="8">
    <w:abstractNumId w:val="25"/>
  </w:num>
  <w:num w:numId="9">
    <w:abstractNumId w:val="7"/>
  </w:num>
  <w:num w:numId="10">
    <w:abstractNumId w:val="35"/>
  </w:num>
  <w:num w:numId="11">
    <w:abstractNumId w:val="26"/>
  </w:num>
  <w:num w:numId="12">
    <w:abstractNumId w:val="36"/>
  </w:num>
  <w:num w:numId="13">
    <w:abstractNumId w:val="17"/>
  </w:num>
  <w:num w:numId="14">
    <w:abstractNumId w:val="5"/>
  </w:num>
  <w:num w:numId="15">
    <w:abstractNumId w:val="19"/>
  </w:num>
  <w:num w:numId="16">
    <w:abstractNumId w:val="27"/>
  </w:num>
  <w:num w:numId="17">
    <w:abstractNumId w:val="38"/>
  </w:num>
  <w:num w:numId="18">
    <w:abstractNumId w:val="34"/>
  </w:num>
  <w:num w:numId="19">
    <w:abstractNumId w:val="20"/>
  </w:num>
  <w:num w:numId="20">
    <w:abstractNumId w:val="40"/>
    <w:lvlOverride w:ilvl="0">
      <w:lvl w:ilvl="0" w:tplc="9010208C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18"/>
  </w:num>
  <w:num w:numId="22">
    <w:abstractNumId w:val="8"/>
  </w:num>
  <w:num w:numId="23">
    <w:abstractNumId w:val="9"/>
  </w:num>
  <w:num w:numId="24">
    <w:abstractNumId w:val="23"/>
  </w:num>
  <w:num w:numId="25">
    <w:abstractNumId w:val="13"/>
  </w:num>
  <w:num w:numId="26">
    <w:abstractNumId w:val="12"/>
  </w:num>
  <w:num w:numId="27">
    <w:abstractNumId w:val="16"/>
  </w:num>
  <w:num w:numId="28">
    <w:abstractNumId w:val="30"/>
  </w:num>
  <w:num w:numId="29">
    <w:abstractNumId w:val="15"/>
  </w:num>
  <w:num w:numId="30">
    <w:abstractNumId w:val="14"/>
  </w:num>
  <w:num w:numId="3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</w:num>
  <w:num w:numId="33">
    <w:abstractNumId w:val="29"/>
  </w:num>
  <w:num w:numId="34">
    <w:abstractNumId w:val="10"/>
  </w:num>
  <w:num w:numId="35">
    <w:abstractNumId w:val="4"/>
  </w:num>
  <w:num w:numId="3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3"/>
  </w:num>
  <w:num w:numId="40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2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Kerzner">
    <w15:presenceInfo w15:providerId="Windows Live" w15:userId="c0844a7f40e885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5AE"/>
    <w:rsid w:val="0000002B"/>
    <w:rsid w:val="000268EF"/>
    <w:rsid w:val="00033AC7"/>
    <w:rsid w:val="00036E29"/>
    <w:rsid w:val="000507BA"/>
    <w:rsid w:val="00077B11"/>
    <w:rsid w:val="00080D8D"/>
    <w:rsid w:val="00080EBD"/>
    <w:rsid w:val="00083638"/>
    <w:rsid w:val="00084B94"/>
    <w:rsid w:val="000957B5"/>
    <w:rsid w:val="000A055D"/>
    <w:rsid w:val="000A65AE"/>
    <w:rsid w:val="000C0224"/>
    <w:rsid w:val="000C79ED"/>
    <w:rsid w:val="000D4F41"/>
    <w:rsid w:val="000F030B"/>
    <w:rsid w:val="00102148"/>
    <w:rsid w:val="00110651"/>
    <w:rsid w:val="00124149"/>
    <w:rsid w:val="00134D06"/>
    <w:rsid w:val="00146395"/>
    <w:rsid w:val="0015257B"/>
    <w:rsid w:val="00164F48"/>
    <w:rsid w:val="00167BA4"/>
    <w:rsid w:val="0017072D"/>
    <w:rsid w:val="00176FB0"/>
    <w:rsid w:val="00177B4F"/>
    <w:rsid w:val="0018091D"/>
    <w:rsid w:val="00191690"/>
    <w:rsid w:val="00197026"/>
    <w:rsid w:val="001B3B39"/>
    <w:rsid w:val="001D1B42"/>
    <w:rsid w:val="00202588"/>
    <w:rsid w:val="00217BD9"/>
    <w:rsid w:val="002409CD"/>
    <w:rsid w:val="002647C5"/>
    <w:rsid w:val="00293BA1"/>
    <w:rsid w:val="00297BE1"/>
    <w:rsid w:val="002A3279"/>
    <w:rsid w:val="002A3CDB"/>
    <w:rsid w:val="002B0D4F"/>
    <w:rsid w:val="002B2BEB"/>
    <w:rsid w:val="002B3B48"/>
    <w:rsid w:val="002B4297"/>
    <w:rsid w:val="002B4F8A"/>
    <w:rsid w:val="002B6312"/>
    <w:rsid w:val="002C4529"/>
    <w:rsid w:val="002E6014"/>
    <w:rsid w:val="00312B42"/>
    <w:rsid w:val="0031603C"/>
    <w:rsid w:val="0032233E"/>
    <w:rsid w:val="00323135"/>
    <w:rsid w:val="0035650C"/>
    <w:rsid w:val="00373F7E"/>
    <w:rsid w:val="00395B43"/>
    <w:rsid w:val="003A6806"/>
    <w:rsid w:val="003B2548"/>
    <w:rsid w:val="003B46AA"/>
    <w:rsid w:val="003B7A04"/>
    <w:rsid w:val="003C3AB7"/>
    <w:rsid w:val="003D7DD5"/>
    <w:rsid w:val="003F74B6"/>
    <w:rsid w:val="004042E2"/>
    <w:rsid w:val="00407154"/>
    <w:rsid w:val="00407D83"/>
    <w:rsid w:val="004120D8"/>
    <w:rsid w:val="00442298"/>
    <w:rsid w:val="00445D4B"/>
    <w:rsid w:val="00456280"/>
    <w:rsid w:val="00477DF8"/>
    <w:rsid w:val="004934D2"/>
    <w:rsid w:val="004959E9"/>
    <w:rsid w:val="00495F33"/>
    <w:rsid w:val="00510155"/>
    <w:rsid w:val="00511EDE"/>
    <w:rsid w:val="00532472"/>
    <w:rsid w:val="00552495"/>
    <w:rsid w:val="0055650B"/>
    <w:rsid w:val="00583484"/>
    <w:rsid w:val="005A0EFA"/>
    <w:rsid w:val="005A297F"/>
    <w:rsid w:val="005B2048"/>
    <w:rsid w:val="005B5373"/>
    <w:rsid w:val="005B7824"/>
    <w:rsid w:val="005C0370"/>
    <w:rsid w:val="005C6519"/>
    <w:rsid w:val="005D2EC2"/>
    <w:rsid w:val="005F4233"/>
    <w:rsid w:val="005F6279"/>
    <w:rsid w:val="00610990"/>
    <w:rsid w:val="00634C79"/>
    <w:rsid w:val="00637A38"/>
    <w:rsid w:val="0064018E"/>
    <w:rsid w:val="00645F09"/>
    <w:rsid w:val="00680F45"/>
    <w:rsid w:val="00685C6E"/>
    <w:rsid w:val="006963B9"/>
    <w:rsid w:val="006A74D1"/>
    <w:rsid w:val="006B3C97"/>
    <w:rsid w:val="006E00BE"/>
    <w:rsid w:val="006E322D"/>
    <w:rsid w:val="0073183D"/>
    <w:rsid w:val="00734784"/>
    <w:rsid w:val="00777867"/>
    <w:rsid w:val="007809EF"/>
    <w:rsid w:val="00784C66"/>
    <w:rsid w:val="007C20E0"/>
    <w:rsid w:val="007D4EA8"/>
    <w:rsid w:val="007D6D99"/>
    <w:rsid w:val="007F7F21"/>
    <w:rsid w:val="00804EAB"/>
    <w:rsid w:val="00806B11"/>
    <w:rsid w:val="00806D0C"/>
    <w:rsid w:val="00812871"/>
    <w:rsid w:val="00817442"/>
    <w:rsid w:val="008257B3"/>
    <w:rsid w:val="008311C1"/>
    <w:rsid w:val="00834C7A"/>
    <w:rsid w:val="00837EA1"/>
    <w:rsid w:val="0084412E"/>
    <w:rsid w:val="00861640"/>
    <w:rsid w:val="00862A64"/>
    <w:rsid w:val="00881AF8"/>
    <w:rsid w:val="00886A31"/>
    <w:rsid w:val="00891E02"/>
    <w:rsid w:val="008A2411"/>
    <w:rsid w:val="008B49F4"/>
    <w:rsid w:val="008C70C0"/>
    <w:rsid w:val="00907DC7"/>
    <w:rsid w:val="009125D0"/>
    <w:rsid w:val="009131F8"/>
    <w:rsid w:val="00930EE9"/>
    <w:rsid w:val="0093302F"/>
    <w:rsid w:val="009458D0"/>
    <w:rsid w:val="009829D4"/>
    <w:rsid w:val="00991348"/>
    <w:rsid w:val="009943F3"/>
    <w:rsid w:val="00995659"/>
    <w:rsid w:val="009A3426"/>
    <w:rsid w:val="009A773C"/>
    <w:rsid w:val="009B43A4"/>
    <w:rsid w:val="009C3AFD"/>
    <w:rsid w:val="009D2A1C"/>
    <w:rsid w:val="009E6BA3"/>
    <w:rsid w:val="009F27C0"/>
    <w:rsid w:val="009F737E"/>
    <w:rsid w:val="00A03B26"/>
    <w:rsid w:val="00A161D2"/>
    <w:rsid w:val="00A17E49"/>
    <w:rsid w:val="00A20F5D"/>
    <w:rsid w:val="00A22FAE"/>
    <w:rsid w:val="00A2563B"/>
    <w:rsid w:val="00A408D9"/>
    <w:rsid w:val="00A53407"/>
    <w:rsid w:val="00A62A00"/>
    <w:rsid w:val="00A76FD0"/>
    <w:rsid w:val="00A90423"/>
    <w:rsid w:val="00AA5C9F"/>
    <w:rsid w:val="00AA7653"/>
    <w:rsid w:val="00AB5095"/>
    <w:rsid w:val="00AC63C8"/>
    <w:rsid w:val="00AD21C0"/>
    <w:rsid w:val="00B0018B"/>
    <w:rsid w:val="00B0494E"/>
    <w:rsid w:val="00B56785"/>
    <w:rsid w:val="00B82C4C"/>
    <w:rsid w:val="00BA679A"/>
    <w:rsid w:val="00BB3BA0"/>
    <w:rsid w:val="00BC0814"/>
    <w:rsid w:val="00BC58C9"/>
    <w:rsid w:val="00BC6E9D"/>
    <w:rsid w:val="00BE56E3"/>
    <w:rsid w:val="00C16E15"/>
    <w:rsid w:val="00C72CAD"/>
    <w:rsid w:val="00C814FE"/>
    <w:rsid w:val="00C94F9D"/>
    <w:rsid w:val="00CA5247"/>
    <w:rsid w:val="00CC2E2F"/>
    <w:rsid w:val="00CF1F88"/>
    <w:rsid w:val="00D11A9D"/>
    <w:rsid w:val="00D150A4"/>
    <w:rsid w:val="00D163C5"/>
    <w:rsid w:val="00D20BF9"/>
    <w:rsid w:val="00D23EEC"/>
    <w:rsid w:val="00D37D24"/>
    <w:rsid w:val="00D53F75"/>
    <w:rsid w:val="00D6302F"/>
    <w:rsid w:val="00D8006E"/>
    <w:rsid w:val="00DD29A7"/>
    <w:rsid w:val="00DD495D"/>
    <w:rsid w:val="00DE630B"/>
    <w:rsid w:val="00E11B56"/>
    <w:rsid w:val="00E14CF4"/>
    <w:rsid w:val="00E30FB2"/>
    <w:rsid w:val="00E34F13"/>
    <w:rsid w:val="00E5242F"/>
    <w:rsid w:val="00E56153"/>
    <w:rsid w:val="00E6105D"/>
    <w:rsid w:val="00E77133"/>
    <w:rsid w:val="00E91BD6"/>
    <w:rsid w:val="00E9777F"/>
    <w:rsid w:val="00EA03F7"/>
    <w:rsid w:val="00EC1EDF"/>
    <w:rsid w:val="00EE0ED3"/>
    <w:rsid w:val="00EE1070"/>
    <w:rsid w:val="00EF3194"/>
    <w:rsid w:val="00EF7189"/>
    <w:rsid w:val="00F110E0"/>
    <w:rsid w:val="00F12B11"/>
    <w:rsid w:val="00F324DE"/>
    <w:rsid w:val="00F414C5"/>
    <w:rsid w:val="00F5456E"/>
    <w:rsid w:val="00F67575"/>
    <w:rsid w:val="00F722BE"/>
    <w:rsid w:val="00F737AF"/>
    <w:rsid w:val="00F90810"/>
    <w:rsid w:val="00FB11E6"/>
    <w:rsid w:val="00FC63EA"/>
    <w:rsid w:val="00FD28CC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CC53"/>
  <w15:docId w15:val="{111EDEB0-5FB4-504D-98DE-779A862F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qFormat/>
    <w:rsid w:val="002B6312"/>
    <w:pPr>
      <w:spacing w:before="360" w:after="60" w:line="240" w:lineRule="auto"/>
      <w:ind w:left="720"/>
      <w:outlineLvl w:val="1"/>
    </w:pPr>
    <w:rPr>
      <w:rFonts w:ascii="Arial" w:eastAsia="MS Mincho" w:hAnsi="Arial" w:cs="Arial"/>
      <w:b/>
      <w:color w:val="D45D00"/>
      <w:sz w:val="24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6D99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F67575"/>
    <w:pPr>
      <w:spacing w:after="0" w:line="240" w:lineRule="auto"/>
      <w:jc w:val="center"/>
    </w:pPr>
    <w:rPr>
      <w:rFonts w:ascii="Bookman Old Style" w:eastAsia="Times New Roman" w:hAnsi="Bookman Old Style" w:cs="Times New Roman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F67575"/>
    <w:rPr>
      <w:rFonts w:ascii="Bookman Old Style" w:eastAsia="Times New Roman" w:hAnsi="Bookman Old Style" w:cs="Times New Roman"/>
      <w:sz w:val="72"/>
      <w:szCs w:val="24"/>
    </w:rPr>
  </w:style>
  <w:style w:type="paragraph" w:styleId="Subtitle">
    <w:name w:val="Subtitle"/>
    <w:basedOn w:val="Normal"/>
    <w:link w:val="SubtitleChar"/>
    <w:qFormat/>
    <w:rsid w:val="00F6757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F67575"/>
    <w:rPr>
      <w:rFonts w:ascii="Times New Roman" w:eastAsia="Times New Roman" w:hAnsi="Times New Roman" w:cs="Times New Roman"/>
      <w:sz w:val="48"/>
      <w:szCs w:val="24"/>
    </w:rPr>
  </w:style>
  <w:style w:type="character" w:styleId="Strong">
    <w:name w:val="Strong"/>
    <w:basedOn w:val="DefaultParagraphFont"/>
    <w:uiPriority w:val="22"/>
    <w:qFormat/>
    <w:rsid w:val="00F67575"/>
    <w:rPr>
      <w:b/>
      <w:bCs/>
    </w:rPr>
  </w:style>
  <w:style w:type="table" w:styleId="TableGrid">
    <w:name w:val="Table Grid"/>
    <w:basedOn w:val="TableNormal"/>
    <w:uiPriority w:val="59"/>
    <w:rsid w:val="00F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E0"/>
  </w:style>
  <w:style w:type="paragraph" w:styleId="Footer">
    <w:name w:val="footer"/>
    <w:basedOn w:val="Normal"/>
    <w:link w:val="Foot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E0"/>
  </w:style>
  <w:style w:type="character" w:customStyle="1" w:styleId="Heading2Char">
    <w:name w:val="Heading 2 Char"/>
    <w:basedOn w:val="DefaultParagraphFont"/>
    <w:link w:val="Heading2"/>
    <w:rsid w:val="002B6312"/>
    <w:rPr>
      <w:rFonts w:ascii="Arial" w:eastAsia="MS Mincho" w:hAnsi="Arial" w:cs="Arial"/>
      <w:b/>
      <w:color w:val="D45D00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4C7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34C7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C0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81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E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D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-c">
    <w:name w:val="pl-c"/>
    <w:basedOn w:val="DefaultParagraphFont"/>
    <w:rsid w:val="00EE0ED3"/>
  </w:style>
  <w:style w:type="character" w:customStyle="1" w:styleId="pl-k">
    <w:name w:val="pl-k"/>
    <w:basedOn w:val="DefaultParagraphFont"/>
    <w:rsid w:val="00EE0ED3"/>
  </w:style>
  <w:style w:type="character" w:customStyle="1" w:styleId="pl-smi">
    <w:name w:val="pl-smi"/>
    <w:basedOn w:val="DefaultParagraphFont"/>
    <w:rsid w:val="00EE0ED3"/>
  </w:style>
  <w:style w:type="character" w:customStyle="1" w:styleId="pl-en">
    <w:name w:val="pl-en"/>
    <w:basedOn w:val="DefaultParagraphFont"/>
    <w:rsid w:val="00EE0ED3"/>
  </w:style>
  <w:style w:type="character" w:customStyle="1" w:styleId="pl-v">
    <w:name w:val="pl-v"/>
    <w:basedOn w:val="DefaultParagraphFont"/>
    <w:rsid w:val="00EE0ED3"/>
  </w:style>
  <w:style w:type="character" w:customStyle="1" w:styleId="pl-s">
    <w:name w:val="pl-s"/>
    <w:basedOn w:val="DefaultParagraphFont"/>
    <w:rsid w:val="00EE0ED3"/>
  </w:style>
  <w:style w:type="character" w:customStyle="1" w:styleId="pl-pds">
    <w:name w:val="pl-pds"/>
    <w:basedOn w:val="DefaultParagraphFont"/>
    <w:rsid w:val="00EE0ED3"/>
  </w:style>
  <w:style w:type="character" w:customStyle="1" w:styleId="pl-c1">
    <w:name w:val="pl-c1"/>
    <w:basedOn w:val="DefaultParagraphFont"/>
    <w:rsid w:val="00EE0ED3"/>
  </w:style>
  <w:style w:type="character" w:customStyle="1" w:styleId="pl-ent">
    <w:name w:val="pl-ent"/>
    <w:basedOn w:val="DefaultParagraphFont"/>
    <w:rsid w:val="00EE0ED3"/>
  </w:style>
  <w:style w:type="paragraph" w:styleId="TOC3">
    <w:name w:val="toc 3"/>
    <w:basedOn w:val="Normal"/>
    <w:next w:val="Normal"/>
    <w:autoRedefine/>
    <w:uiPriority w:val="39"/>
    <w:unhideWhenUsed/>
    <w:rsid w:val="00D150A4"/>
    <w:pPr>
      <w:spacing w:after="100"/>
      <w:ind w:left="440"/>
    </w:pPr>
  </w:style>
  <w:style w:type="paragraph" w:customStyle="1" w:styleId="Compact">
    <w:name w:val="Compact"/>
    <w:basedOn w:val="Normal"/>
    <w:qFormat/>
    <w:rsid w:val="00F414C5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rsid w:val="00F414C5"/>
    <w:rPr>
      <w:color w:val="4F81BD" w:themeColor="accent1"/>
    </w:rPr>
  </w:style>
  <w:style w:type="character" w:customStyle="1" w:styleId="VerbatimChar">
    <w:name w:val="Verbatim Char"/>
    <w:basedOn w:val="DefaultParagraphFont"/>
    <w:link w:val="SourceCode"/>
    <w:rsid w:val="0014639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146395"/>
    <w:pPr>
      <w:wordWrap w:val="0"/>
      <w:spacing w:before="180" w:after="18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46395"/>
    <w:rPr>
      <w:rFonts w:ascii="Consolas" w:hAnsi="Consolas"/>
      <w:b/>
      <w:color w:val="007020"/>
    </w:rPr>
  </w:style>
  <w:style w:type="character" w:customStyle="1" w:styleId="StringTok">
    <w:name w:val="StringTok"/>
    <w:basedOn w:val="VerbatimChar"/>
    <w:rsid w:val="00146395"/>
    <w:rPr>
      <w:rFonts w:ascii="Consolas" w:hAnsi="Consolas"/>
      <w:color w:val="4070A0"/>
    </w:rPr>
  </w:style>
  <w:style w:type="character" w:customStyle="1" w:styleId="OtherTok">
    <w:name w:val="OtherTok"/>
    <w:basedOn w:val="VerbatimChar"/>
    <w:rsid w:val="00146395"/>
    <w:rPr>
      <w:rFonts w:ascii="Consolas" w:hAnsi="Consolas"/>
      <w:color w:val="007020"/>
    </w:rPr>
  </w:style>
  <w:style w:type="character" w:customStyle="1" w:styleId="NormalTok">
    <w:name w:val="NormalTok"/>
    <w:basedOn w:val="VerbatimChar"/>
    <w:rsid w:val="00146395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7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5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59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7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0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1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28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8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30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99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06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14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999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01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905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644">
          <w:marLeft w:val="36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ub.docker.com/r/_/alpin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ub.docker.com/r/_/alpine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16259E5869646A4BD8B7D867C8A8B" ma:contentTypeVersion="" ma:contentTypeDescription="Create a new document." ma:contentTypeScope="" ma:versionID="338f88a2fcd537546f99bb5404371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D558-2D9C-42AE-B9D4-54E0A850F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46B1C6-C6DE-49C9-875C-84116A519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4CA431-B66E-44DF-81B0-7FE4E7E09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2A4693-E0B8-0849-862B-BA862408D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Brady, Joseph</dc:creator>
  <cp:lastModifiedBy>fateme</cp:lastModifiedBy>
  <cp:revision>23</cp:revision>
  <dcterms:created xsi:type="dcterms:W3CDTF">2018-06-04T15:45:00Z</dcterms:created>
  <dcterms:modified xsi:type="dcterms:W3CDTF">2018-07-16T08:28:00Z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0x01010098016259E5869646A4BD8B7D867C8A8B</vt:lpwstr>
  </property>
</Properties>
</file>
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DCC53" w14:textId="77777777" w:rsidR="00F67575" w:rsidRPr="00634C79" w:rsidRDefault="00F67575" w:rsidP="00F67575">
      <w:pPr>
        <w:pStyle w:val="Title"/>
        <w:rPr>
          <w:rFonts w:ascii="Arial" w:hAnsi="Arial" w:cs="Arial"/>
          <w:b/>
          <w:bCs/>
          <w:sz w:val="22"/>
          <w:szCs w:val="22"/>
        </w:rPr>
      </w:pPr>
    </w:p>
    <w:p w14:paraId="746DCC54" w14:textId="77777777" w:rsidR="00F67575" w:rsidRPr="00634C79" w:rsidRDefault="00F67575" w:rsidP="00F67575">
      <w:pPr>
        <w:pStyle w:val="Title"/>
        <w:rPr>
          <w:rFonts w:ascii="Arial" w:hAnsi="Arial" w:cs="Arial"/>
          <w:b/>
          <w:bCs/>
          <w:sz w:val="22"/>
          <w:szCs w:val="22"/>
        </w:rPr>
      </w:pPr>
    </w:p>
    <w:p w14:paraId="746DCC55" w14:textId="11B36F3D" w:rsidR="00F67575" w:rsidRPr="00634C79" w:rsidRDefault="00F67575" w:rsidP="00F67575">
      <w:pPr>
        <w:pStyle w:val="Title"/>
        <w:rPr>
          <w:rFonts w:ascii="Arial" w:eastAsia="MS Mincho" w:hAnsi="Arial" w:cs="Arial"/>
          <w:b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b/>
          <w:color w:val="888B8D"/>
          <w:sz w:val="56"/>
          <w:szCs w:val="56"/>
        </w:rPr>
        <w:t xml:space="preserve">Cloud </w:t>
      </w:r>
      <w:del w:id="0" w:author="Mark Kerzner" w:date="2018-07-04T15:08:00Z">
        <w:r w:rsidRPr="00634C79" w:rsidDel="00EE0ED3">
          <w:rPr>
            <w:rFonts w:ascii="Arial" w:eastAsia="MS Mincho" w:hAnsi="Arial" w:cs="Arial"/>
            <w:b/>
            <w:color w:val="888B8D"/>
            <w:sz w:val="56"/>
            <w:szCs w:val="56"/>
          </w:rPr>
          <w:delText>10</w:delText>
        </w:r>
        <w:r w:rsidR="00B82C4C" w:rsidDel="00EE0ED3">
          <w:rPr>
            <w:rFonts w:ascii="Arial" w:eastAsia="MS Mincho" w:hAnsi="Arial" w:cs="Arial"/>
            <w:b/>
            <w:color w:val="888B8D"/>
            <w:sz w:val="56"/>
            <w:szCs w:val="56"/>
          </w:rPr>
          <w:delText>0</w:delText>
        </w:r>
      </w:del>
      <w:r w:rsidR="00EE0ED3">
        <w:rPr>
          <w:rFonts w:ascii="Arial" w:eastAsia="MS Mincho" w:hAnsi="Arial" w:cs="Arial"/>
          <w:b/>
          <w:color w:val="888B8D"/>
          <w:sz w:val="56"/>
          <w:szCs w:val="56"/>
        </w:rPr>
        <w:t>300</w:t>
      </w:r>
    </w:p>
    <w:p w14:paraId="746DCC56" w14:textId="77777777" w:rsidR="00F67575" w:rsidRPr="00634C79" w:rsidRDefault="00F67575" w:rsidP="00F67575">
      <w:pPr>
        <w:pStyle w:val="Title"/>
        <w:rPr>
          <w:rFonts w:ascii="Arial" w:eastAsia="MS Mincho" w:hAnsi="Arial" w:cs="Arial"/>
          <w:color w:val="888B8D"/>
          <w:sz w:val="56"/>
          <w:szCs w:val="56"/>
        </w:rPr>
      </w:pPr>
      <w:proofErr w:type="spellStart"/>
      <w:r w:rsidRPr="00634C79">
        <w:rPr>
          <w:rFonts w:ascii="Arial" w:eastAsia="MS Mincho" w:hAnsi="Arial" w:cs="Arial"/>
          <w:color w:val="888B8D"/>
          <w:sz w:val="56"/>
          <w:szCs w:val="56"/>
        </w:rPr>
        <w:t>Optum</w:t>
      </w:r>
      <w:proofErr w:type="spellEnd"/>
    </w:p>
    <w:p w14:paraId="3ACC323D" w14:textId="77777777" w:rsidR="00B0494E" w:rsidRPr="00634C79" w:rsidRDefault="00B0494E" w:rsidP="00F67575">
      <w:pPr>
        <w:pStyle w:val="Subtitle"/>
        <w:rPr>
          <w:rFonts w:ascii="Arial" w:eastAsia="MS Mincho" w:hAnsi="Arial" w:cs="Arial"/>
          <w:color w:val="888B8D"/>
          <w:sz w:val="56"/>
          <w:szCs w:val="56"/>
        </w:rPr>
      </w:pPr>
    </w:p>
    <w:p w14:paraId="746DCC57" w14:textId="68CBB030" w:rsidR="00F67575" w:rsidRPr="00634C79" w:rsidRDefault="007C20E0" w:rsidP="00F67575">
      <w:pPr>
        <w:pStyle w:val="Subtitle"/>
        <w:rPr>
          <w:rFonts w:ascii="Arial" w:eastAsia="MS Mincho" w:hAnsi="Arial" w:cs="Arial"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color w:val="888B8D"/>
          <w:sz w:val="56"/>
          <w:szCs w:val="56"/>
        </w:rPr>
        <w:t>Student Exercise</w:t>
      </w:r>
      <w:r w:rsidR="00F67575" w:rsidRPr="00634C79">
        <w:rPr>
          <w:rFonts w:ascii="Arial" w:eastAsia="MS Mincho" w:hAnsi="Arial" w:cs="Arial"/>
          <w:color w:val="888B8D"/>
          <w:sz w:val="56"/>
          <w:szCs w:val="56"/>
        </w:rPr>
        <w:t xml:space="preserve"> Manual</w:t>
      </w:r>
    </w:p>
    <w:p w14:paraId="6DF1D443" w14:textId="7F0922C6" w:rsidR="00F67575" w:rsidRDefault="00634C79" w:rsidP="00146395">
      <w:pPr>
        <w:rPr>
          <w:rFonts w:ascii="Arial" w:eastAsia="MS Mincho" w:hAnsi="Arial" w:cs="Arial"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color w:val="888B8D"/>
          <w:sz w:val="56"/>
          <w:szCs w:val="56"/>
        </w:rPr>
        <w:br w:type="page"/>
      </w:r>
    </w:p>
    <w:p w14:paraId="16D249F0" w14:textId="46C204AE" w:rsidR="00511EDE" w:rsidRDefault="00511EDE" w:rsidP="009F27C0">
      <w:pPr>
        <w:pStyle w:val="Heading2"/>
      </w:pPr>
    </w:p>
    <w:p w14:paraId="276C860D" w14:textId="77777777" w:rsidR="00F6292A" w:rsidRDefault="00F6292A" w:rsidP="00F6292A">
      <w:r>
        <w:t>Lab 2.2 Container Deletion</w:t>
      </w:r>
    </w:p>
    <w:p w14:paraId="095F5866" w14:textId="77777777" w:rsidR="00F6292A" w:rsidRDefault="00F6292A" w:rsidP="00F6292A">
      <w:r>
        <w:t>We are going to see how we can manipulate our containers</w:t>
      </w:r>
    </w:p>
    <w:p w14:paraId="29CEF2F5" w14:textId="77777777" w:rsidR="00F6292A" w:rsidRDefault="00F6292A" w:rsidP="00F6292A">
      <w:pPr>
        <w:pStyle w:val="Heading2"/>
      </w:pPr>
      <w:bookmarkStart w:id="1" w:name="step-1-start-up-a-new-alpine-container"/>
      <w:r>
        <w:t>Step 1: Start up a new alpine container</w:t>
      </w:r>
    </w:p>
    <w:bookmarkEnd w:id="1"/>
    <w:p w14:paraId="034B79CC" w14:textId="77777777" w:rsidR="00F6292A" w:rsidRDefault="00F6292A" w:rsidP="00F6292A">
      <w:pPr>
        <w:pStyle w:val="SourceCode"/>
      </w:pPr>
      <w:proofErr w:type="spellStart"/>
      <w:r>
        <w:rPr>
          <w:rStyle w:val="KeywordTok"/>
        </w:rPr>
        <w:t>docker</w:t>
      </w:r>
      <w:proofErr w:type="spellEnd"/>
      <w:r>
        <w:rPr>
          <w:rStyle w:val="NormalTok"/>
        </w:rPr>
        <w:t xml:space="preserve"> container run -it alpine</w:t>
      </w:r>
    </w:p>
    <w:p w14:paraId="018C43F5" w14:textId="77777777" w:rsidR="00F6292A" w:rsidRDefault="00F6292A" w:rsidP="00F6292A">
      <w:r>
        <w:t>You will find yourself a root prompt in the new container. Try executing the command "ls /"</w:t>
      </w:r>
    </w:p>
    <w:p w14:paraId="7D17ADFF" w14:textId="77777777" w:rsidR="00F6292A" w:rsidRDefault="00F6292A" w:rsidP="00F6292A">
      <w:pPr>
        <w:pStyle w:val="SourceCode"/>
      </w:pPr>
      <w:r>
        <w:rPr>
          <w:rStyle w:val="CommentTok"/>
        </w:rPr>
        <w:t># ls /</w:t>
      </w:r>
    </w:p>
    <w:p w14:paraId="107B15FB" w14:textId="77777777" w:rsidR="00F6292A" w:rsidRDefault="00F6292A" w:rsidP="00F6292A">
      <w:pPr>
        <w:pStyle w:val="SourceCode"/>
      </w:pPr>
      <w:r>
        <w:rPr>
          <w:rStyle w:val="VerbatimChar"/>
        </w:rPr>
        <w:t xml:space="preserve">bin  dev  </w:t>
      </w:r>
      <w:proofErr w:type="spellStart"/>
      <w:r>
        <w:rPr>
          <w:rStyle w:val="VerbatimChar"/>
        </w:rPr>
        <w:t>etc</w:t>
      </w:r>
      <w:proofErr w:type="spellEnd"/>
      <w:r>
        <w:rPr>
          <w:rStyle w:val="VerbatimChar"/>
        </w:rPr>
        <w:t xml:space="preserve">  home lib  media  </w:t>
      </w:r>
      <w:proofErr w:type="spellStart"/>
      <w:r>
        <w:rPr>
          <w:rStyle w:val="VerbatimChar"/>
        </w:rPr>
        <w:t>mnt</w:t>
      </w:r>
      <w:proofErr w:type="spellEnd"/>
      <w:r>
        <w:rPr>
          <w:rStyle w:val="VerbatimChar"/>
        </w:rPr>
        <w:t xml:space="preserve">  proc </w:t>
      </w:r>
      <w:r>
        <w:br/>
      </w:r>
      <w:r>
        <w:rPr>
          <w:rStyle w:val="VerbatimChar"/>
        </w:rPr>
        <w:t xml:space="preserve">root run  </w:t>
      </w:r>
      <w:proofErr w:type="spellStart"/>
      <w:r>
        <w:rPr>
          <w:rStyle w:val="VerbatimChar"/>
        </w:rPr>
        <w:t>sbin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srv</w:t>
      </w:r>
      <w:proofErr w:type="spellEnd"/>
      <w:r>
        <w:rPr>
          <w:rStyle w:val="VerbatimChar"/>
        </w:rPr>
        <w:t xml:space="preserve">  sys  </w:t>
      </w:r>
      <w:proofErr w:type="spellStart"/>
      <w:r>
        <w:rPr>
          <w:rStyle w:val="VerbatimChar"/>
        </w:rPr>
        <w:t>tmp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usr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var</w:t>
      </w:r>
      <w:proofErr w:type="spellEnd"/>
    </w:p>
    <w:p w14:paraId="5D06F8B3" w14:textId="77777777" w:rsidR="00F6292A" w:rsidRDefault="00F6292A" w:rsidP="00F6292A">
      <w:pPr>
        <w:pStyle w:val="Heading2"/>
      </w:pPr>
      <w:bookmarkStart w:id="2" w:name="step-2-delete-all-files-in-the-container"/>
      <w:r>
        <w:t>Step 2: Delete all files in the container</w:t>
      </w:r>
    </w:p>
    <w:bookmarkEnd w:id="2"/>
    <w:p w14:paraId="6F7FE5E8" w14:textId="77777777" w:rsidR="00F6292A" w:rsidRDefault="00F6292A" w:rsidP="00F6292A">
      <w:r>
        <w:t xml:space="preserve">Now let's delete all files in the container. This is very dangerous... you must make sure you are doing this </w:t>
      </w:r>
      <w:r>
        <w:rPr>
          <w:b/>
        </w:rPr>
        <w:t>IN THE CONTAINER</w:t>
      </w:r>
      <w:r>
        <w:t>, and not on a root prompt on your local system or your cloud VM.</w:t>
      </w:r>
    </w:p>
    <w:p w14:paraId="18A3F14A" w14:textId="77777777" w:rsidR="00F6292A" w:rsidRDefault="00F6292A" w:rsidP="00F6292A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rm</w:t>
      </w:r>
      <w:proofErr w:type="spellEnd"/>
      <w:r>
        <w:rPr>
          <w:rStyle w:val="CommentTok"/>
        </w:rPr>
        <w:t xml:space="preserve"> -</w:t>
      </w:r>
      <w:proofErr w:type="spellStart"/>
      <w:r>
        <w:rPr>
          <w:rStyle w:val="CommentTok"/>
        </w:rPr>
        <w:t>rf</w:t>
      </w:r>
      <w:proofErr w:type="spellEnd"/>
      <w:r>
        <w:rPr>
          <w:rStyle w:val="CommentTok"/>
        </w:rPr>
        <w:t xml:space="preserve"> /</w:t>
      </w:r>
    </w:p>
    <w:p w14:paraId="646C6F09" w14:textId="77777777" w:rsidR="00F6292A" w:rsidRDefault="00F6292A" w:rsidP="00F6292A">
      <w:r>
        <w:rPr>
          <w:b/>
        </w:rPr>
        <w:t>DO NOT TRY THIS AT HOME!!</w:t>
      </w:r>
    </w:p>
    <w:p w14:paraId="2EEC8D3A" w14:textId="77777777" w:rsidR="00F6292A" w:rsidRDefault="00F6292A" w:rsidP="00F6292A">
      <w:r>
        <w:t>Now let's see if the files are gone</w:t>
      </w:r>
    </w:p>
    <w:p w14:paraId="43F2C58F" w14:textId="77777777" w:rsidR="00F6292A" w:rsidRDefault="00F6292A" w:rsidP="00F6292A">
      <w:pPr>
        <w:pStyle w:val="SourceCode"/>
      </w:pPr>
      <w:r>
        <w:rPr>
          <w:rStyle w:val="CommentTok"/>
        </w:rPr>
        <w:t># ls</w:t>
      </w:r>
    </w:p>
    <w:p w14:paraId="5391D078" w14:textId="77777777" w:rsidR="00F6292A" w:rsidRDefault="00F6292A" w:rsidP="00F6292A">
      <w:pPr>
        <w:pStyle w:val="SourceCode"/>
      </w:pPr>
      <w:r>
        <w:rPr>
          <w:rStyle w:val="VerbatimChar"/>
        </w:rPr>
        <w:t>/bin/</w:t>
      </w:r>
      <w:proofErr w:type="spellStart"/>
      <w:r>
        <w:rPr>
          <w:rStyle w:val="VerbatimChar"/>
        </w:rPr>
        <w:t>sh</w:t>
      </w:r>
      <w:proofErr w:type="spellEnd"/>
      <w:r>
        <w:rPr>
          <w:rStyle w:val="VerbatimChar"/>
        </w:rPr>
        <w:t xml:space="preserve"> ls: not found</w:t>
      </w:r>
    </w:p>
    <w:p w14:paraId="1BF77D6A" w14:textId="77777777" w:rsidR="00F6292A" w:rsidRDefault="00F6292A" w:rsidP="00F6292A">
      <w:r>
        <w:t xml:space="preserve">Everything's gone. You've trashed your system. </w:t>
      </w:r>
      <w:proofErr w:type="spellStart"/>
      <w:r>
        <w:t>Congradulations</w:t>
      </w:r>
      <w:proofErr w:type="spellEnd"/>
      <w:r>
        <w:t>!</w:t>
      </w:r>
    </w:p>
    <w:p w14:paraId="0092FB9E" w14:textId="77777777" w:rsidR="00F6292A" w:rsidRDefault="00F6292A" w:rsidP="00F6292A">
      <w:r>
        <w:rPr>
          <w:b/>
        </w:rPr>
        <w:t>=&gt; Exit out of your container by hitting control-D</w:t>
      </w:r>
    </w:p>
    <w:p w14:paraId="21CB810A" w14:textId="77777777" w:rsidR="00F6292A" w:rsidRDefault="00F6292A" w:rsidP="00F6292A">
      <w:r>
        <w:t>Now, let's see what happens if we run our container again.</w:t>
      </w:r>
    </w:p>
    <w:p w14:paraId="17222FA8" w14:textId="77777777" w:rsidR="00F6292A" w:rsidRDefault="00F6292A" w:rsidP="00F6292A">
      <w:pPr>
        <w:pStyle w:val="SourceCode"/>
      </w:pPr>
      <w:proofErr w:type="spellStart"/>
      <w:r>
        <w:rPr>
          <w:rStyle w:val="KeywordTok"/>
        </w:rPr>
        <w:t>docker</w:t>
      </w:r>
      <w:proofErr w:type="spellEnd"/>
      <w:r>
        <w:rPr>
          <w:rStyle w:val="NormalTok"/>
        </w:rPr>
        <w:t xml:space="preserve"> container run -it alpine</w:t>
      </w:r>
    </w:p>
    <w:p w14:paraId="158B08E7" w14:textId="77777777" w:rsidR="00F6292A" w:rsidRDefault="00F6292A" w:rsidP="00F6292A">
      <w:r>
        <w:t>Ok, let's see if our files are there</w:t>
      </w:r>
    </w:p>
    <w:p w14:paraId="11E13EFB" w14:textId="77777777" w:rsidR="00F6292A" w:rsidRDefault="00F6292A" w:rsidP="00F6292A">
      <w:pPr>
        <w:pStyle w:val="SourceCode"/>
      </w:pPr>
      <w:r>
        <w:rPr>
          <w:rStyle w:val="KeywordTok"/>
        </w:rPr>
        <w:t>ls</w:t>
      </w:r>
      <w:r>
        <w:rPr>
          <w:rStyle w:val="NormalTok"/>
        </w:rPr>
        <w:t xml:space="preserve"> -l</w:t>
      </w:r>
    </w:p>
    <w:p w14:paraId="0939CFBB" w14:textId="77777777" w:rsidR="00F6292A" w:rsidRDefault="00F6292A" w:rsidP="00F6292A">
      <w:pPr>
        <w:pStyle w:val="SourceCode"/>
      </w:pPr>
      <w:r>
        <w:rPr>
          <w:rStyle w:val="VerbatimChar"/>
        </w:rPr>
        <w:t xml:space="preserve">bin  dev  </w:t>
      </w:r>
      <w:proofErr w:type="spellStart"/>
      <w:r>
        <w:rPr>
          <w:rStyle w:val="VerbatimChar"/>
        </w:rPr>
        <w:t>etc</w:t>
      </w:r>
      <w:proofErr w:type="spellEnd"/>
      <w:r>
        <w:rPr>
          <w:rStyle w:val="VerbatimChar"/>
        </w:rPr>
        <w:t xml:space="preserve">  home lib  media  </w:t>
      </w:r>
      <w:proofErr w:type="spellStart"/>
      <w:r>
        <w:rPr>
          <w:rStyle w:val="VerbatimChar"/>
        </w:rPr>
        <w:t>mnt</w:t>
      </w:r>
      <w:proofErr w:type="spellEnd"/>
      <w:r>
        <w:rPr>
          <w:rStyle w:val="VerbatimChar"/>
        </w:rPr>
        <w:t xml:space="preserve">  proc </w:t>
      </w:r>
      <w:r>
        <w:br/>
      </w:r>
      <w:r>
        <w:rPr>
          <w:rStyle w:val="VerbatimChar"/>
        </w:rPr>
        <w:t xml:space="preserve">root run  </w:t>
      </w:r>
      <w:proofErr w:type="spellStart"/>
      <w:r>
        <w:rPr>
          <w:rStyle w:val="VerbatimChar"/>
        </w:rPr>
        <w:t>sbin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srv</w:t>
      </w:r>
      <w:proofErr w:type="spellEnd"/>
      <w:r>
        <w:rPr>
          <w:rStyle w:val="VerbatimChar"/>
        </w:rPr>
        <w:t xml:space="preserve">  sys  </w:t>
      </w:r>
      <w:proofErr w:type="spellStart"/>
      <w:r>
        <w:rPr>
          <w:rStyle w:val="VerbatimChar"/>
        </w:rPr>
        <w:t>tmp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usr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var</w:t>
      </w:r>
      <w:proofErr w:type="spellEnd"/>
    </w:p>
    <w:p w14:paraId="09E2FF08" w14:textId="77777777" w:rsidR="00F6292A" w:rsidRDefault="00F6292A" w:rsidP="00F6292A">
      <w:r>
        <w:t>=&gt;** Why are all the files back after we deleted them all?**</w:t>
      </w:r>
    </w:p>
    <w:p w14:paraId="645E99AD" w14:textId="77777777" w:rsidR="00F6292A" w:rsidRDefault="00F6292A" w:rsidP="00F6292A">
      <w:r>
        <w:t>Go ahead and exit by hitting CNTRL-D or typing exit.</w:t>
      </w:r>
    </w:p>
    <w:p w14:paraId="1C3A7A26" w14:textId="77777777" w:rsidR="00F6292A" w:rsidRDefault="00F6292A" w:rsidP="00F6292A">
      <w:pPr>
        <w:pStyle w:val="Heading2"/>
      </w:pPr>
      <w:bookmarkStart w:id="3" w:name="step-3-deleting-containers"/>
      <w:r>
        <w:t>Step 3: Deleting Containers</w:t>
      </w:r>
    </w:p>
    <w:bookmarkEnd w:id="3"/>
    <w:p w14:paraId="0A6CBC01" w14:textId="77777777" w:rsidR="00F6292A" w:rsidRDefault="00F6292A" w:rsidP="00F6292A">
      <w:r>
        <w:lastRenderedPageBreak/>
        <w:t>Now, see if you can see your command:</w:t>
      </w:r>
    </w:p>
    <w:p w14:paraId="08752EAF" w14:textId="77777777" w:rsidR="00F6292A" w:rsidRDefault="00F6292A" w:rsidP="00F6292A">
      <w:pPr>
        <w:pStyle w:val="SourceCode"/>
      </w:pPr>
      <w:proofErr w:type="spellStart"/>
      <w:r>
        <w:rPr>
          <w:rStyle w:val="KeywordTok"/>
        </w:rPr>
        <w:t>docker</w:t>
      </w:r>
      <w:proofErr w:type="spellEnd"/>
      <w:r>
        <w:rPr>
          <w:rStyle w:val="NormalTok"/>
        </w:rPr>
        <w:t xml:space="preserve"> container ls -as</w:t>
      </w:r>
    </w:p>
    <w:p w14:paraId="128CAB85" w14:textId="77777777" w:rsidR="00F6292A" w:rsidRDefault="00F6292A" w:rsidP="00F6292A">
      <w:pPr>
        <w:pStyle w:val="SourceCode"/>
      </w:pPr>
      <w:r>
        <w:rPr>
          <w:rStyle w:val="VerbatimChar"/>
        </w:rPr>
        <w:t>CONTAINER ID   IMAGE     COMMAND        CREATED             STATUS                     PORTS     NAMES               SIZE</w:t>
      </w:r>
      <w:r>
        <w:br/>
      </w:r>
      <w:r>
        <w:rPr>
          <w:rStyle w:val="VerbatimChar"/>
        </w:rPr>
        <w:t>c183852a7215   alpine    "/bin/</w:t>
      </w:r>
      <w:proofErr w:type="spellStart"/>
      <w:r>
        <w:rPr>
          <w:rStyle w:val="VerbatimChar"/>
        </w:rPr>
        <w:t>sh</w:t>
      </w:r>
      <w:proofErr w:type="spellEnd"/>
      <w:r>
        <w:rPr>
          <w:rStyle w:val="VerbatimChar"/>
        </w:rPr>
        <w:t xml:space="preserve">"      6 minutes ago       Exited (0) 2 minutes ago             </w:t>
      </w:r>
      <w:proofErr w:type="spellStart"/>
      <w:r>
        <w:rPr>
          <w:rStyle w:val="VerbatimChar"/>
        </w:rPr>
        <w:t>adoring_joliot</w:t>
      </w:r>
      <w:proofErr w:type="spellEnd"/>
      <w:r>
        <w:rPr>
          <w:rStyle w:val="VerbatimChar"/>
        </w:rPr>
        <w:t xml:space="preserve">      5B (virtual 4.15MB)</w:t>
      </w:r>
    </w:p>
    <w:p w14:paraId="399CCCC8" w14:textId="77777777" w:rsidR="00F6292A" w:rsidRDefault="00F6292A" w:rsidP="00F6292A">
      <w:r>
        <w:t>Notice the size. 5 bytes. Not exactly taking up a lot of space. The container IMAGE takes up 4.15MB.</w:t>
      </w:r>
    </w:p>
    <w:p w14:paraId="4F68E8BA" w14:textId="77777777" w:rsidR="00F6292A" w:rsidRDefault="00F6292A" w:rsidP="00F6292A">
      <w:r>
        <w:t xml:space="preserve">But, we may want to clean up our images anyway. We can use </w:t>
      </w:r>
      <w:proofErr w:type="spellStart"/>
      <w:r>
        <w:t>docker</w:t>
      </w:r>
      <w:proofErr w:type="spellEnd"/>
      <w:r>
        <w:t xml:space="preserve"> container </w:t>
      </w:r>
      <w:proofErr w:type="spellStart"/>
      <w:r>
        <w:t>rm</w:t>
      </w:r>
      <w:proofErr w:type="spellEnd"/>
      <w:r>
        <w:t xml:space="preserve"> for that.</w:t>
      </w:r>
    </w:p>
    <w:p w14:paraId="06B4F9C5" w14:textId="77777777" w:rsidR="00F6292A" w:rsidRDefault="00F6292A" w:rsidP="00F6292A">
      <w:pPr>
        <w:pStyle w:val="SourceCode"/>
      </w:pPr>
      <w:proofErr w:type="spellStart"/>
      <w:r>
        <w:rPr>
          <w:rStyle w:val="KeywordTok"/>
        </w:rPr>
        <w:t>docker</w:t>
      </w:r>
      <w:proofErr w:type="spellEnd"/>
      <w:r>
        <w:rPr>
          <w:rStyle w:val="NormalTok"/>
        </w:rPr>
        <w:t xml:space="preserve"> container </w:t>
      </w:r>
      <w:proofErr w:type="spellStart"/>
      <w:r>
        <w:rPr>
          <w:rStyle w:val="NormalTok"/>
        </w:rPr>
        <w:t>rm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&lt;</w:t>
      </w:r>
      <w:r>
        <w:rPr>
          <w:rStyle w:val="NormalTok"/>
        </w:rPr>
        <w:t>container-id</w:t>
      </w:r>
      <w:r>
        <w:rPr>
          <w:rStyle w:val="KeywordTok"/>
        </w:rPr>
        <w:t>&gt;</w:t>
      </w:r>
    </w:p>
    <w:p w14:paraId="67DEB801" w14:textId="77777777" w:rsidR="00F6292A" w:rsidRDefault="00F6292A" w:rsidP="00F6292A">
      <w:r>
        <w:t xml:space="preserve">And you can now run </w:t>
      </w:r>
      <w:proofErr w:type="spellStart"/>
      <w:r>
        <w:t>docker</w:t>
      </w:r>
      <w:proofErr w:type="spellEnd"/>
      <w:r>
        <w:t xml:space="preserve"> container ls -as</w:t>
      </w:r>
    </w:p>
    <w:p w14:paraId="6645FC77" w14:textId="77777777" w:rsidR="00F6292A" w:rsidRDefault="00F6292A" w:rsidP="00F6292A">
      <w:pPr>
        <w:pStyle w:val="SourceCode"/>
      </w:pPr>
      <w:r>
        <w:rPr>
          <w:rStyle w:val="VerbatimChar"/>
        </w:rPr>
        <w:t>CONTAINER ID   IMAGE     COMMAND        CREATED             STATUS                     PORTS     NAMES               SIZE</w:t>
      </w:r>
    </w:p>
    <w:p w14:paraId="25F355F8" w14:textId="77777777" w:rsidR="00F6292A" w:rsidRDefault="00F6292A" w:rsidP="00F6292A">
      <w:r>
        <w:t>It shouldn't be there anymore.</w:t>
      </w:r>
    </w:p>
    <w:p w14:paraId="0335E4C9" w14:textId="77777777" w:rsidR="00F6292A" w:rsidRDefault="00F6292A" w:rsidP="00F6292A">
      <w:r>
        <w:t xml:space="preserve">What if you want to run the </w:t>
      </w:r>
      <w:proofErr w:type="spellStart"/>
      <w:r>
        <w:t>docker</w:t>
      </w:r>
      <w:proofErr w:type="spellEnd"/>
      <w:r>
        <w:t xml:space="preserve"> container and just have it auto-delete after you are done.</w:t>
      </w:r>
    </w:p>
    <w:p w14:paraId="22D6D9C1" w14:textId="77777777" w:rsidR="00F6292A" w:rsidRPr="00F6292A" w:rsidRDefault="00F6292A" w:rsidP="00F6292A">
      <w:bookmarkStart w:id="4" w:name="_GoBack"/>
      <w:bookmarkEnd w:id="4"/>
    </w:p>
    <w:sectPr w:rsidR="00F6292A" w:rsidRPr="00F6292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24332" w14:textId="77777777" w:rsidR="00030026" w:rsidRDefault="00030026" w:rsidP="007C20E0">
      <w:pPr>
        <w:spacing w:after="0" w:line="240" w:lineRule="auto"/>
      </w:pPr>
      <w:r>
        <w:separator/>
      </w:r>
    </w:p>
  </w:endnote>
  <w:endnote w:type="continuationSeparator" w:id="0">
    <w:p w14:paraId="1609C40E" w14:textId="77777777" w:rsidR="00030026" w:rsidRDefault="00030026" w:rsidP="007C2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060281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8881F45" w14:textId="30DA5CC9" w:rsidR="0055650B" w:rsidRDefault="0055650B" w:rsidP="00F414C5">
            <w:pPr>
              <w:pStyle w:val="Footer"/>
              <w:tabs>
                <w:tab w:val="left" w:pos="2285"/>
              </w:tabs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7DD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6292A">
              <w:rPr>
                <w:b/>
                <w:bCs/>
                <w:sz w:val="24"/>
                <w:szCs w:val="24"/>
              </w:rPr>
              <w:t>3</w:t>
            </w:r>
            <w:r>
              <w:rPr>
                <w:b/>
                <w:bCs/>
                <w:sz w:val="24"/>
                <w:szCs w:val="24"/>
              </w:rPr>
              <w:tab/>
            </w:r>
            <w:r w:rsidR="00F414C5"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  <w:t xml:space="preserve">                  </w:t>
            </w:r>
            <w:r w:rsidRPr="006B52C6">
              <w:t xml:space="preserve">Confidential and proprietary  |  </w:t>
            </w:r>
            <w:proofErr w:type="spellStart"/>
            <w:r>
              <w:t>Optum</w:t>
            </w:r>
            <w:proofErr w:type="spellEnd"/>
          </w:p>
        </w:sdtContent>
      </w:sdt>
    </w:sdtContent>
  </w:sdt>
  <w:p w14:paraId="13F9F224" w14:textId="77777777" w:rsidR="0055650B" w:rsidRDefault="005565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B3A5B" w14:textId="77777777" w:rsidR="00030026" w:rsidRDefault="00030026" w:rsidP="007C20E0">
      <w:pPr>
        <w:spacing w:after="0" w:line="240" w:lineRule="auto"/>
      </w:pPr>
      <w:r>
        <w:separator/>
      </w:r>
    </w:p>
  </w:footnote>
  <w:footnote w:type="continuationSeparator" w:id="0">
    <w:p w14:paraId="44F94249" w14:textId="77777777" w:rsidR="00030026" w:rsidRDefault="00030026" w:rsidP="007C2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D766B" w14:textId="173E967A" w:rsidR="0055650B" w:rsidRDefault="0055650B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71F88EE" wp14:editId="495AF02B">
          <wp:simplePos x="0" y="0"/>
          <wp:positionH relativeFrom="page">
            <wp:posOffset>609600</wp:posOffset>
          </wp:positionH>
          <wp:positionV relativeFrom="page">
            <wp:posOffset>200025</wp:posOffset>
          </wp:positionV>
          <wp:extent cx="1590675" cy="584835"/>
          <wp:effectExtent l="0" t="0" r="9525" b="5715"/>
          <wp:wrapSquare wrapText="bothSides"/>
          <wp:docPr id="30" name="Picture 30" descr="OPTUM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OPTUM_RGB_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84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782BC2B" w14:textId="77777777" w:rsidR="0055650B" w:rsidRDefault="005565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41859C9"/>
    <w:multiLevelType w:val="multilevel"/>
    <w:tmpl w:val="41C2088A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84C9C65"/>
    <w:multiLevelType w:val="multilevel"/>
    <w:tmpl w:val="CCF0D17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6222842"/>
    <w:multiLevelType w:val="multilevel"/>
    <w:tmpl w:val="5250541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5909091"/>
    <w:multiLevelType w:val="multilevel"/>
    <w:tmpl w:val="89E8058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16948A0"/>
    <w:multiLevelType w:val="hybridMultilevel"/>
    <w:tmpl w:val="C9BE3A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8F7B27"/>
    <w:multiLevelType w:val="hybridMultilevel"/>
    <w:tmpl w:val="B5ECA506"/>
    <w:lvl w:ilvl="0" w:tplc="53F0AD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E401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8EA72E">
      <w:numFmt w:val="bullet"/>
      <w:lvlText w:val="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C47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3ECD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604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06A5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E23C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74B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4060428"/>
    <w:multiLevelType w:val="hybridMultilevel"/>
    <w:tmpl w:val="4F46AC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C73E9B"/>
    <w:multiLevelType w:val="hybridMultilevel"/>
    <w:tmpl w:val="09D0DD3C"/>
    <w:lvl w:ilvl="0" w:tplc="61D6DB3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A87893"/>
    <w:multiLevelType w:val="hybridMultilevel"/>
    <w:tmpl w:val="9716AF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FA1E3C"/>
    <w:multiLevelType w:val="hybridMultilevel"/>
    <w:tmpl w:val="F65243E0"/>
    <w:lvl w:ilvl="0" w:tplc="A1386A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E420EE"/>
    <w:multiLevelType w:val="hybridMultilevel"/>
    <w:tmpl w:val="FD54448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DEDCFE">
      <w:start w:val="1"/>
      <w:numFmt w:val="bullet"/>
      <w:lvlText w:val="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A883266"/>
    <w:multiLevelType w:val="hybridMultilevel"/>
    <w:tmpl w:val="3CD62A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0DF750F"/>
    <w:multiLevelType w:val="hybridMultilevel"/>
    <w:tmpl w:val="8C341A5A"/>
    <w:lvl w:ilvl="0" w:tplc="F93E658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AA0BFF"/>
    <w:multiLevelType w:val="hybridMultilevel"/>
    <w:tmpl w:val="EA0442F8"/>
    <w:lvl w:ilvl="0" w:tplc="B852C2B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6C2963"/>
    <w:multiLevelType w:val="hybridMultilevel"/>
    <w:tmpl w:val="FF527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1A300C"/>
    <w:multiLevelType w:val="hybridMultilevel"/>
    <w:tmpl w:val="CEAE7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171D81"/>
    <w:multiLevelType w:val="hybridMultilevel"/>
    <w:tmpl w:val="65E8DD4A"/>
    <w:lvl w:ilvl="0" w:tplc="B45829F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D65447"/>
    <w:multiLevelType w:val="hybridMultilevel"/>
    <w:tmpl w:val="DFAA2206"/>
    <w:lvl w:ilvl="0" w:tplc="C8AC13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52D5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5696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802C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7605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0288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902A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04DA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7A74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212088"/>
    <w:multiLevelType w:val="hybridMultilevel"/>
    <w:tmpl w:val="72FE0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A25B60"/>
    <w:multiLevelType w:val="hybridMultilevel"/>
    <w:tmpl w:val="581695C8"/>
    <w:lvl w:ilvl="0" w:tplc="A3161D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946D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527E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7CEF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8471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C8D9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3E6A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A4E5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881C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260DD0"/>
    <w:multiLevelType w:val="hybridMultilevel"/>
    <w:tmpl w:val="DFA680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E344D1"/>
    <w:multiLevelType w:val="multilevel"/>
    <w:tmpl w:val="4E86FC0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C102C32"/>
    <w:multiLevelType w:val="hybridMultilevel"/>
    <w:tmpl w:val="3252DD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0C586F"/>
    <w:multiLevelType w:val="hybridMultilevel"/>
    <w:tmpl w:val="281897A8"/>
    <w:lvl w:ilvl="0" w:tplc="59382E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FE40B9"/>
    <w:multiLevelType w:val="hybridMultilevel"/>
    <w:tmpl w:val="18026044"/>
    <w:lvl w:ilvl="0" w:tplc="7DFA65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F7792A"/>
    <w:multiLevelType w:val="hybridMultilevel"/>
    <w:tmpl w:val="93C0B320"/>
    <w:lvl w:ilvl="0" w:tplc="729C449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D210F0"/>
    <w:multiLevelType w:val="hybridMultilevel"/>
    <w:tmpl w:val="FA960EF6"/>
    <w:lvl w:ilvl="0" w:tplc="45346FC2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7C729F"/>
    <w:multiLevelType w:val="hybridMultilevel"/>
    <w:tmpl w:val="14764FCE"/>
    <w:lvl w:ilvl="0" w:tplc="0EBA46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7E31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48B5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924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1029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8451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7401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007C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B25A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040D85"/>
    <w:multiLevelType w:val="multilevel"/>
    <w:tmpl w:val="9B360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F017FE"/>
    <w:multiLevelType w:val="hybridMultilevel"/>
    <w:tmpl w:val="376801D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DA3FE3"/>
    <w:multiLevelType w:val="hybridMultilevel"/>
    <w:tmpl w:val="38383CCC"/>
    <w:lvl w:ilvl="0" w:tplc="D57E036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441E61"/>
    <w:multiLevelType w:val="hybridMultilevel"/>
    <w:tmpl w:val="6F548D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DEDCFE">
      <w:start w:val="1"/>
      <w:numFmt w:val="bullet"/>
      <w:lvlText w:val="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9063E2"/>
    <w:multiLevelType w:val="hybridMultilevel"/>
    <w:tmpl w:val="FD065EE2"/>
    <w:lvl w:ilvl="0" w:tplc="D170748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01378D"/>
    <w:multiLevelType w:val="hybridMultilevel"/>
    <w:tmpl w:val="C316D1C0"/>
    <w:lvl w:ilvl="0" w:tplc="8A348D6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DEDCFE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A544A5"/>
    <w:multiLevelType w:val="hybridMultilevel"/>
    <w:tmpl w:val="641040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1208F1"/>
    <w:multiLevelType w:val="hybridMultilevel"/>
    <w:tmpl w:val="DBB42D46"/>
    <w:lvl w:ilvl="0" w:tplc="ADF4E9B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D1126C"/>
    <w:multiLevelType w:val="hybridMultilevel"/>
    <w:tmpl w:val="CA4AFED2"/>
    <w:lvl w:ilvl="0" w:tplc="616849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60A4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D220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44C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CA77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3EA1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52E9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9AB3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C6CD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F97420"/>
    <w:multiLevelType w:val="hybridMultilevel"/>
    <w:tmpl w:val="880485F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6086BF3"/>
    <w:multiLevelType w:val="hybridMultilevel"/>
    <w:tmpl w:val="F796EB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927785"/>
    <w:multiLevelType w:val="hybridMultilevel"/>
    <w:tmpl w:val="588C4DBA"/>
    <w:lvl w:ilvl="0" w:tplc="4C9EC5D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911595"/>
    <w:multiLevelType w:val="hybridMultilevel"/>
    <w:tmpl w:val="1D5CA46C"/>
    <w:lvl w:ilvl="0" w:tplc="9010208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0"/>
  </w:num>
  <w:num w:numId="3">
    <w:abstractNumId w:val="37"/>
  </w:num>
  <w:num w:numId="4">
    <w:abstractNumId w:val="32"/>
  </w:num>
  <w:num w:numId="5">
    <w:abstractNumId w:val="24"/>
  </w:num>
  <w:num w:numId="6">
    <w:abstractNumId w:val="6"/>
  </w:num>
  <w:num w:numId="7">
    <w:abstractNumId w:val="33"/>
  </w:num>
  <w:num w:numId="8">
    <w:abstractNumId w:val="25"/>
  </w:num>
  <w:num w:numId="9">
    <w:abstractNumId w:val="7"/>
  </w:num>
  <w:num w:numId="10">
    <w:abstractNumId w:val="35"/>
  </w:num>
  <w:num w:numId="11">
    <w:abstractNumId w:val="26"/>
  </w:num>
  <w:num w:numId="12">
    <w:abstractNumId w:val="36"/>
  </w:num>
  <w:num w:numId="13">
    <w:abstractNumId w:val="17"/>
  </w:num>
  <w:num w:numId="14">
    <w:abstractNumId w:val="5"/>
  </w:num>
  <w:num w:numId="15">
    <w:abstractNumId w:val="19"/>
  </w:num>
  <w:num w:numId="16">
    <w:abstractNumId w:val="27"/>
  </w:num>
  <w:num w:numId="17">
    <w:abstractNumId w:val="38"/>
  </w:num>
  <w:num w:numId="18">
    <w:abstractNumId w:val="34"/>
  </w:num>
  <w:num w:numId="19">
    <w:abstractNumId w:val="20"/>
  </w:num>
  <w:num w:numId="20">
    <w:abstractNumId w:val="40"/>
    <w:lvlOverride w:ilvl="0">
      <w:lvl w:ilvl="0" w:tplc="9010208C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1">
    <w:abstractNumId w:val="18"/>
  </w:num>
  <w:num w:numId="22">
    <w:abstractNumId w:val="8"/>
  </w:num>
  <w:num w:numId="23">
    <w:abstractNumId w:val="9"/>
  </w:num>
  <w:num w:numId="24">
    <w:abstractNumId w:val="23"/>
  </w:num>
  <w:num w:numId="25">
    <w:abstractNumId w:val="13"/>
  </w:num>
  <w:num w:numId="26">
    <w:abstractNumId w:val="12"/>
  </w:num>
  <w:num w:numId="27">
    <w:abstractNumId w:val="16"/>
  </w:num>
  <w:num w:numId="28">
    <w:abstractNumId w:val="30"/>
  </w:num>
  <w:num w:numId="29">
    <w:abstractNumId w:val="15"/>
  </w:num>
  <w:num w:numId="30">
    <w:abstractNumId w:val="14"/>
  </w:num>
  <w:num w:numId="3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1"/>
  </w:num>
  <w:num w:numId="33">
    <w:abstractNumId w:val="29"/>
  </w:num>
  <w:num w:numId="34">
    <w:abstractNumId w:val="10"/>
  </w:num>
  <w:num w:numId="35">
    <w:abstractNumId w:val="4"/>
  </w:num>
  <w:num w:numId="3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9">
    <w:abstractNumId w:val="3"/>
  </w:num>
  <w:num w:numId="40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2">
    <w:abstractNumId w:val="2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k Kerzner">
    <w15:presenceInfo w15:providerId="Windows Live" w15:userId="c0844a7f40e885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65AE"/>
    <w:rsid w:val="0000002B"/>
    <w:rsid w:val="000268EF"/>
    <w:rsid w:val="00030026"/>
    <w:rsid w:val="00033AC7"/>
    <w:rsid w:val="00036E29"/>
    <w:rsid w:val="000507BA"/>
    <w:rsid w:val="00077B11"/>
    <w:rsid w:val="00080D8D"/>
    <w:rsid w:val="00080EBD"/>
    <w:rsid w:val="00083638"/>
    <w:rsid w:val="00084B94"/>
    <w:rsid w:val="000957B5"/>
    <w:rsid w:val="000A055D"/>
    <w:rsid w:val="000A65AE"/>
    <w:rsid w:val="000C0224"/>
    <w:rsid w:val="000C79ED"/>
    <w:rsid w:val="000D4F41"/>
    <w:rsid w:val="000F030B"/>
    <w:rsid w:val="00102148"/>
    <w:rsid w:val="00110651"/>
    <w:rsid w:val="00124149"/>
    <w:rsid w:val="00134D06"/>
    <w:rsid w:val="00146395"/>
    <w:rsid w:val="0015257B"/>
    <w:rsid w:val="00164F48"/>
    <w:rsid w:val="00167BA4"/>
    <w:rsid w:val="0017072D"/>
    <w:rsid w:val="00176FB0"/>
    <w:rsid w:val="00177B4F"/>
    <w:rsid w:val="0018091D"/>
    <w:rsid w:val="00191690"/>
    <w:rsid w:val="00197026"/>
    <w:rsid w:val="001B3B39"/>
    <w:rsid w:val="001D1B42"/>
    <w:rsid w:val="00202588"/>
    <w:rsid w:val="00217BD9"/>
    <w:rsid w:val="002409CD"/>
    <w:rsid w:val="002647C5"/>
    <w:rsid w:val="00293BA1"/>
    <w:rsid w:val="00297BE1"/>
    <w:rsid w:val="002A3279"/>
    <w:rsid w:val="002A3CDB"/>
    <w:rsid w:val="002B0D4F"/>
    <w:rsid w:val="002B2BEB"/>
    <w:rsid w:val="002B3B48"/>
    <w:rsid w:val="002B4297"/>
    <w:rsid w:val="002B4F8A"/>
    <w:rsid w:val="002B6312"/>
    <w:rsid w:val="002C4529"/>
    <w:rsid w:val="002E6014"/>
    <w:rsid w:val="00312B42"/>
    <w:rsid w:val="0031603C"/>
    <w:rsid w:val="0032233E"/>
    <w:rsid w:val="00323135"/>
    <w:rsid w:val="0035650C"/>
    <w:rsid w:val="00373F7E"/>
    <w:rsid w:val="00395B43"/>
    <w:rsid w:val="003A6806"/>
    <w:rsid w:val="003B2548"/>
    <w:rsid w:val="003B46AA"/>
    <w:rsid w:val="003B7A04"/>
    <w:rsid w:val="003C3AB7"/>
    <w:rsid w:val="003D7DD5"/>
    <w:rsid w:val="003F74B6"/>
    <w:rsid w:val="004042E2"/>
    <w:rsid w:val="00407154"/>
    <w:rsid w:val="00407D83"/>
    <w:rsid w:val="004120D8"/>
    <w:rsid w:val="00442298"/>
    <w:rsid w:val="00445D4B"/>
    <w:rsid w:val="00456280"/>
    <w:rsid w:val="00477DF8"/>
    <w:rsid w:val="004934D2"/>
    <w:rsid w:val="004959E9"/>
    <w:rsid w:val="00495F33"/>
    <w:rsid w:val="004B0342"/>
    <w:rsid w:val="00510155"/>
    <w:rsid w:val="00511EDE"/>
    <w:rsid w:val="00532472"/>
    <w:rsid w:val="00552495"/>
    <w:rsid w:val="0055650B"/>
    <w:rsid w:val="00583484"/>
    <w:rsid w:val="005A0EFA"/>
    <w:rsid w:val="005A297F"/>
    <w:rsid w:val="005B2048"/>
    <w:rsid w:val="005B5373"/>
    <w:rsid w:val="005B7824"/>
    <w:rsid w:val="005C0370"/>
    <w:rsid w:val="005C6519"/>
    <w:rsid w:val="005D2EC2"/>
    <w:rsid w:val="005F4233"/>
    <w:rsid w:val="005F6279"/>
    <w:rsid w:val="00610990"/>
    <w:rsid w:val="00634C79"/>
    <w:rsid w:val="00637A38"/>
    <w:rsid w:val="0064018E"/>
    <w:rsid w:val="00645F09"/>
    <w:rsid w:val="00680F45"/>
    <w:rsid w:val="00685C6E"/>
    <w:rsid w:val="006963B9"/>
    <w:rsid w:val="006A74D1"/>
    <w:rsid w:val="006B3C97"/>
    <w:rsid w:val="006E00BE"/>
    <w:rsid w:val="006E322D"/>
    <w:rsid w:val="0073183D"/>
    <w:rsid w:val="00734784"/>
    <w:rsid w:val="00777867"/>
    <w:rsid w:val="007809EF"/>
    <w:rsid w:val="00784C66"/>
    <w:rsid w:val="007C20E0"/>
    <w:rsid w:val="007D4EA8"/>
    <w:rsid w:val="007D6D99"/>
    <w:rsid w:val="007F7F21"/>
    <w:rsid w:val="00804EAB"/>
    <w:rsid w:val="00806B11"/>
    <w:rsid w:val="00806D0C"/>
    <w:rsid w:val="00812871"/>
    <w:rsid w:val="00817442"/>
    <w:rsid w:val="008257B3"/>
    <w:rsid w:val="008311C1"/>
    <w:rsid w:val="00834C7A"/>
    <w:rsid w:val="00837EA1"/>
    <w:rsid w:val="0084412E"/>
    <w:rsid w:val="00861640"/>
    <w:rsid w:val="00862A64"/>
    <w:rsid w:val="00881AF8"/>
    <w:rsid w:val="00886A31"/>
    <w:rsid w:val="00891E02"/>
    <w:rsid w:val="008A2411"/>
    <w:rsid w:val="008B49F4"/>
    <w:rsid w:val="008C70C0"/>
    <w:rsid w:val="008E329E"/>
    <w:rsid w:val="00907DC7"/>
    <w:rsid w:val="009125D0"/>
    <w:rsid w:val="009131F8"/>
    <w:rsid w:val="00930EE9"/>
    <w:rsid w:val="0093302F"/>
    <w:rsid w:val="009458D0"/>
    <w:rsid w:val="009829D4"/>
    <w:rsid w:val="00991348"/>
    <w:rsid w:val="009943F3"/>
    <w:rsid w:val="00995659"/>
    <w:rsid w:val="009A3426"/>
    <w:rsid w:val="009A773C"/>
    <w:rsid w:val="009B43A4"/>
    <w:rsid w:val="009C3AFD"/>
    <w:rsid w:val="009D2A1C"/>
    <w:rsid w:val="009E6BA3"/>
    <w:rsid w:val="009F27C0"/>
    <w:rsid w:val="009F737E"/>
    <w:rsid w:val="00A03B26"/>
    <w:rsid w:val="00A161D2"/>
    <w:rsid w:val="00A17E49"/>
    <w:rsid w:val="00A20F5D"/>
    <w:rsid w:val="00A22FAE"/>
    <w:rsid w:val="00A2563B"/>
    <w:rsid w:val="00A408D9"/>
    <w:rsid w:val="00A53407"/>
    <w:rsid w:val="00A62A00"/>
    <w:rsid w:val="00A76FD0"/>
    <w:rsid w:val="00A90423"/>
    <w:rsid w:val="00AA5C9F"/>
    <w:rsid w:val="00AA7653"/>
    <w:rsid w:val="00AB5095"/>
    <w:rsid w:val="00AC63C8"/>
    <w:rsid w:val="00AD21C0"/>
    <w:rsid w:val="00B0018B"/>
    <w:rsid w:val="00B0494E"/>
    <w:rsid w:val="00B56785"/>
    <w:rsid w:val="00B82C4C"/>
    <w:rsid w:val="00BA679A"/>
    <w:rsid w:val="00BB3BA0"/>
    <w:rsid w:val="00BC0814"/>
    <w:rsid w:val="00BC58C9"/>
    <w:rsid w:val="00BC6E9D"/>
    <w:rsid w:val="00BE56E3"/>
    <w:rsid w:val="00C16E15"/>
    <w:rsid w:val="00C72CAD"/>
    <w:rsid w:val="00C814FE"/>
    <w:rsid w:val="00C94F9D"/>
    <w:rsid w:val="00CA5247"/>
    <w:rsid w:val="00CC2E2F"/>
    <w:rsid w:val="00CF1F88"/>
    <w:rsid w:val="00D11A9D"/>
    <w:rsid w:val="00D150A4"/>
    <w:rsid w:val="00D163C5"/>
    <w:rsid w:val="00D20BF9"/>
    <w:rsid w:val="00D23EEC"/>
    <w:rsid w:val="00D37D24"/>
    <w:rsid w:val="00D53F75"/>
    <w:rsid w:val="00D6302F"/>
    <w:rsid w:val="00D8006E"/>
    <w:rsid w:val="00DD29A7"/>
    <w:rsid w:val="00DD495D"/>
    <w:rsid w:val="00DE630B"/>
    <w:rsid w:val="00E11B56"/>
    <w:rsid w:val="00E14CF4"/>
    <w:rsid w:val="00E30FB2"/>
    <w:rsid w:val="00E34F13"/>
    <w:rsid w:val="00E5242F"/>
    <w:rsid w:val="00E56153"/>
    <w:rsid w:val="00E6105D"/>
    <w:rsid w:val="00E77133"/>
    <w:rsid w:val="00E91BD6"/>
    <w:rsid w:val="00E9777F"/>
    <w:rsid w:val="00EA03F7"/>
    <w:rsid w:val="00EC1EDF"/>
    <w:rsid w:val="00EE0ED3"/>
    <w:rsid w:val="00EE1070"/>
    <w:rsid w:val="00EF3194"/>
    <w:rsid w:val="00EF7189"/>
    <w:rsid w:val="00F110E0"/>
    <w:rsid w:val="00F12B11"/>
    <w:rsid w:val="00F324DE"/>
    <w:rsid w:val="00F414C5"/>
    <w:rsid w:val="00F5456E"/>
    <w:rsid w:val="00F6292A"/>
    <w:rsid w:val="00F67575"/>
    <w:rsid w:val="00F722BE"/>
    <w:rsid w:val="00F737AF"/>
    <w:rsid w:val="00F90810"/>
    <w:rsid w:val="00FB11E6"/>
    <w:rsid w:val="00FC63EA"/>
    <w:rsid w:val="00FD28CC"/>
    <w:rsid w:val="00F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DCC53"/>
  <w15:docId w15:val="{111EDEB0-5FB4-504D-98DE-779A862F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C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qFormat/>
    <w:rsid w:val="002B6312"/>
    <w:pPr>
      <w:spacing w:before="360" w:after="60" w:line="240" w:lineRule="auto"/>
      <w:ind w:left="720"/>
      <w:outlineLvl w:val="1"/>
    </w:pPr>
    <w:rPr>
      <w:rFonts w:ascii="Arial" w:eastAsia="MS Mincho" w:hAnsi="Arial" w:cs="Arial"/>
      <w:b/>
      <w:color w:val="D45D00"/>
      <w:sz w:val="24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A65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5D4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4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D6D99"/>
    <w:rPr>
      <w:color w:val="800080" w:themeColor="followedHyperlink"/>
      <w:u w:val="single"/>
    </w:rPr>
  </w:style>
  <w:style w:type="paragraph" w:styleId="Title">
    <w:name w:val="Title"/>
    <w:basedOn w:val="Normal"/>
    <w:link w:val="TitleChar"/>
    <w:qFormat/>
    <w:rsid w:val="00F67575"/>
    <w:pPr>
      <w:spacing w:after="0" w:line="240" w:lineRule="auto"/>
      <w:jc w:val="center"/>
    </w:pPr>
    <w:rPr>
      <w:rFonts w:ascii="Bookman Old Style" w:eastAsia="Times New Roman" w:hAnsi="Bookman Old Style" w:cs="Times New Roman"/>
      <w:sz w:val="72"/>
      <w:szCs w:val="24"/>
    </w:rPr>
  </w:style>
  <w:style w:type="character" w:customStyle="1" w:styleId="TitleChar">
    <w:name w:val="Title Char"/>
    <w:basedOn w:val="DefaultParagraphFont"/>
    <w:link w:val="Title"/>
    <w:rsid w:val="00F67575"/>
    <w:rPr>
      <w:rFonts w:ascii="Bookman Old Style" w:eastAsia="Times New Roman" w:hAnsi="Bookman Old Style" w:cs="Times New Roman"/>
      <w:sz w:val="72"/>
      <w:szCs w:val="24"/>
    </w:rPr>
  </w:style>
  <w:style w:type="paragraph" w:styleId="Subtitle">
    <w:name w:val="Subtitle"/>
    <w:basedOn w:val="Normal"/>
    <w:link w:val="SubtitleChar"/>
    <w:qFormat/>
    <w:rsid w:val="00F67575"/>
    <w:pPr>
      <w:spacing w:after="0" w:line="240" w:lineRule="auto"/>
      <w:jc w:val="center"/>
    </w:pPr>
    <w:rPr>
      <w:rFonts w:ascii="Times New Roman" w:eastAsia="Times New Roman" w:hAnsi="Times New Roman" w:cs="Times New Roman"/>
      <w:sz w:val="48"/>
      <w:szCs w:val="24"/>
    </w:rPr>
  </w:style>
  <w:style w:type="character" w:customStyle="1" w:styleId="SubtitleChar">
    <w:name w:val="Subtitle Char"/>
    <w:basedOn w:val="DefaultParagraphFont"/>
    <w:link w:val="Subtitle"/>
    <w:rsid w:val="00F67575"/>
    <w:rPr>
      <w:rFonts w:ascii="Times New Roman" w:eastAsia="Times New Roman" w:hAnsi="Times New Roman" w:cs="Times New Roman"/>
      <w:sz w:val="48"/>
      <w:szCs w:val="24"/>
    </w:rPr>
  </w:style>
  <w:style w:type="character" w:styleId="Strong">
    <w:name w:val="Strong"/>
    <w:basedOn w:val="DefaultParagraphFont"/>
    <w:uiPriority w:val="22"/>
    <w:qFormat/>
    <w:rsid w:val="00F67575"/>
    <w:rPr>
      <w:b/>
      <w:bCs/>
    </w:rPr>
  </w:style>
  <w:style w:type="table" w:styleId="TableGrid">
    <w:name w:val="Table Grid"/>
    <w:basedOn w:val="TableNormal"/>
    <w:uiPriority w:val="59"/>
    <w:rsid w:val="00F73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0E0"/>
  </w:style>
  <w:style w:type="paragraph" w:styleId="Footer">
    <w:name w:val="footer"/>
    <w:basedOn w:val="Normal"/>
    <w:link w:val="FooterChar"/>
    <w:uiPriority w:val="99"/>
    <w:unhideWhenUsed/>
    <w:rsid w:val="007C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0E0"/>
  </w:style>
  <w:style w:type="character" w:customStyle="1" w:styleId="Heading2Char">
    <w:name w:val="Heading 2 Char"/>
    <w:basedOn w:val="DefaultParagraphFont"/>
    <w:link w:val="Heading2"/>
    <w:rsid w:val="002B6312"/>
    <w:rPr>
      <w:rFonts w:ascii="Arial" w:eastAsia="MS Mincho" w:hAnsi="Arial" w:cs="Arial"/>
      <w:b/>
      <w:color w:val="D45D00"/>
      <w:sz w:val="24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34C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34C79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34C79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BC0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8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8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81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ED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0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ED3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pl-c">
    <w:name w:val="pl-c"/>
    <w:basedOn w:val="DefaultParagraphFont"/>
    <w:rsid w:val="00EE0ED3"/>
  </w:style>
  <w:style w:type="character" w:customStyle="1" w:styleId="pl-k">
    <w:name w:val="pl-k"/>
    <w:basedOn w:val="DefaultParagraphFont"/>
    <w:rsid w:val="00EE0ED3"/>
  </w:style>
  <w:style w:type="character" w:customStyle="1" w:styleId="pl-smi">
    <w:name w:val="pl-smi"/>
    <w:basedOn w:val="DefaultParagraphFont"/>
    <w:rsid w:val="00EE0ED3"/>
  </w:style>
  <w:style w:type="character" w:customStyle="1" w:styleId="pl-en">
    <w:name w:val="pl-en"/>
    <w:basedOn w:val="DefaultParagraphFont"/>
    <w:rsid w:val="00EE0ED3"/>
  </w:style>
  <w:style w:type="character" w:customStyle="1" w:styleId="pl-v">
    <w:name w:val="pl-v"/>
    <w:basedOn w:val="DefaultParagraphFont"/>
    <w:rsid w:val="00EE0ED3"/>
  </w:style>
  <w:style w:type="character" w:customStyle="1" w:styleId="pl-s">
    <w:name w:val="pl-s"/>
    <w:basedOn w:val="DefaultParagraphFont"/>
    <w:rsid w:val="00EE0ED3"/>
  </w:style>
  <w:style w:type="character" w:customStyle="1" w:styleId="pl-pds">
    <w:name w:val="pl-pds"/>
    <w:basedOn w:val="DefaultParagraphFont"/>
    <w:rsid w:val="00EE0ED3"/>
  </w:style>
  <w:style w:type="character" w:customStyle="1" w:styleId="pl-c1">
    <w:name w:val="pl-c1"/>
    <w:basedOn w:val="DefaultParagraphFont"/>
    <w:rsid w:val="00EE0ED3"/>
  </w:style>
  <w:style w:type="character" w:customStyle="1" w:styleId="pl-ent">
    <w:name w:val="pl-ent"/>
    <w:basedOn w:val="DefaultParagraphFont"/>
    <w:rsid w:val="00EE0ED3"/>
  </w:style>
  <w:style w:type="paragraph" w:styleId="TOC3">
    <w:name w:val="toc 3"/>
    <w:basedOn w:val="Normal"/>
    <w:next w:val="Normal"/>
    <w:autoRedefine/>
    <w:uiPriority w:val="39"/>
    <w:unhideWhenUsed/>
    <w:rsid w:val="00D150A4"/>
    <w:pPr>
      <w:spacing w:after="100"/>
      <w:ind w:left="440"/>
    </w:pPr>
  </w:style>
  <w:style w:type="paragraph" w:customStyle="1" w:styleId="Compact">
    <w:name w:val="Compact"/>
    <w:basedOn w:val="Normal"/>
    <w:qFormat/>
    <w:rsid w:val="00F414C5"/>
    <w:pPr>
      <w:spacing w:before="36" w:after="36" w:line="240" w:lineRule="auto"/>
    </w:pPr>
    <w:rPr>
      <w:sz w:val="24"/>
      <w:szCs w:val="24"/>
    </w:rPr>
  </w:style>
  <w:style w:type="character" w:customStyle="1" w:styleId="Link">
    <w:name w:val="Link"/>
    <w:basedOn w:val="DefaultParagraphFont"/>
    <w:rsid w:val="00F414C5"/>
    <w:rPr>
      <w:color w:val="4F81BD" w:themeColor="accent1"/>
    </w:rPr>
  </w:style>
  <w:style w:type="character" w:customStyle="1" w:styleId="VerbatimChar">
    <w:name w:val="Verbatim Char"/>
    <w:basedOn w:val="DefaultParagraphFont"/>
    <w:link w:val="SourceCode"/>
    <w:rsid w:val="00146395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146395"/>
    <w:pPr>
      <w:wordWrap w:val="0"/>
      <w:spacing w:before="180" w:after="18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146395"/>
    <w:rPr>
      <w:rFonts w:ascii="Consolas" w:hAnsi="Consolas"/>
      <w:b/>
      <w:color w:val="007020"/>
    </w:rPr>
  </w:style>
  <w:style w:type="character" w:customStyle="1" w:styleId="StringTok">
    <w:name w:val="StringTok"/>
    <w:basedOn w:val="VerbatimChar"/>
    <w:rsid w:val="00146395"/>
    <w:rPr>
      <w:rFonts w:ascii="Consolas" w:hAnsi="Consolas"/>
      <w:color w:val="4070A0"/>
    </w:rPr>
  </w:style>
  <w:style w:type="character" w:customStyle="1" w:styleId="OtherTok">
    <w:name w:val="OtherTok"/>
    <w:basedOn w:val="VerbatimChar"/>
    <w:rsid w:val="00146395"/>
    <w:rPr>
      <w:rFonts w:ascii="Consolas" w:hAnsi="Consolas"/>
      <w:color w:val="007020"/>
    </w:rPr>
  </w:style>
  <w:style w:type="character" w:customStyle="1" w:styleId="NormalTok">
    <w:name w:val="NormalTok"/>
    <w:basedOn w:val="VerbatimChar"/>
    <w:rsid w:val="00146395"/>
    <w:rPr>
      <w:rFonts w:ascii="Consolas" w:hAnsi="Consolas"/>
    </w:rPr>
  </w:style>
  <w:style w:type="character" w:customStyle="1" w:styleId="CommentTok">
    <w:name w:val="CommentTok"/>
    <w:basedOn w:val="VerbatimChar"/>
    <w:rsid w:val="00F6292A"/>
    <w:rPr>
      <w:rFonts w:ascii="Consolas" w:hAnsi="Consolas"/>
      <w:i/>
      <w:color w:val="60A0B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678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56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259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9075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5308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315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46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6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0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6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4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3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21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37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3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328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481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230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689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899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062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5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85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9147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999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4017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905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2644">
          <w:marLeft w:val="36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3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3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0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1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2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8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16259E5869646A4BD8B7D867C8A8B" ma:contentTypeVersion="" ma:contentTypeDescription="Create a new document." ma:contentTypeScope="" ma:versionID="338f88a2fcd537546f99bb54043719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D558-2D9C-42AE-B9D4-54E0A850F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46B1C6-C6DE-49C9-875C-84116A519D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4CA431-B66E-44DF-81B0-7FE4E7E09C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7FCA8B-D672-1E44-BC07-CE5AFB31F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Group, Inc.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Brady, Joseph</dc:creator>
  <cp:lastModifiedBy>fateme</cp:lastModifiedBy>
  <cp:revision>25</cp:revision>
  <dcterms:created xsi:type="dcterms:W3CDTF">2018-06-04T15:45:00Z</dcterms:created>
  <dcterms:modified xsi:type="dcterms:W3CDTF">2018-07-16T12:20:00Z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0x01010098016259E5869646A4BD8B7D867C8A8B</vt:lpwstr>
  </property>
</Properties>
</file>
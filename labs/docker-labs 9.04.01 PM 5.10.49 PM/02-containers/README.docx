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DCC53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4" w14:textId="77777777" w:rsidR="00F67575" w:rsidRPr="00634C79" w:rsidRDefault="00F67575" w:rsidP="00F67575">
      <w:pPr>
        <w:pStyle w:val="Title"/>
        <w:rPr>
          <w:rFonts w:ascii="Arial" w:hAnsi="Arial" w:cs="Arial"/>
          <w:b/>
          <w:bCs/>
          <w:sz w:val="22"/>
          <w:szCs w:val="22"/>
        </w:rPr>
      </w:pPr>
    </w:p>
    <w:p w14:paraId="746DCC55" w14:textId="11B36F3D" w:rsidR="00F67575" w:rsidRPr="00634C79" w:rsidRDefault="00F67575" w:rsidP="00F67575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b/>
          <w:color w:val="888B8D"/>
          <w:sz w:val="56"/>
          <w:szCs w:val="56"/>
        </w:rPr>
        <w:t xml:space="preserve">Cloud </w:t>
      </w:r>
      <w:del w:id="0" w:author="Mark Kerzner" w:date="2018-07-04T15:08:00Z">
        <w:r w:rsidRPr="00634C79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10</w:delText>
        </w:r>
        <w:r w:rsidR="00B82C4C" w:rsidDel="00EE0ED3">
          <w:rPr>
            <w:rFonts w:ascii="Arial" w:eastAsia="MS Mincho" w:hAnsi="Arial" w:cs="Arial"/>
            <w:b/>
            <w:color w:val="888B8D"/>
            <w:sz w:val="56"/>
            <w:szCs w:val="56"/>
          </w:rPr>
          <w:delText>0</w:delText>
        </w:r>
      </w:del>
      <w:r w:rsidR="00EE0ED3">
        <w:rPr>
          <w:rFonts w:ascii="Arial" w:eastAsia="MS Mincho" w:hAnsi="Arial" w:cs="Arial"/>
          <w:b/>
          <w:color w:val="888B8D"/>
          <w:sz w:val="56"/>
          <w:szCs w:val="56"/>
        </w:rPr>
        <w:t>300</w:t>
      </w:r>
    </w:p>
    <w:p w14:paraId="746DCC56" w14:textId="77777777" w:rsidR="00F67575" w:rsidRPr="00634C79" w:rsidRDefault="00F67575" w:rsidP="00F67575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proofErr w:type="spellStart"/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  <w:proofErr w:type="spellEnd"/>
    </w:p>
    <w:p w14:paraId="3ACC323D" w14:textId="77777777" w:rsidR="00B0494E" w:rsidRPr="00634C79" w:rsidRDefault="00B0494E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746DCC57" w14:textId="68CBB030" w:rsidR="00F67575" w:rsidRPr="00634C79" w:rsidRDefault="007C20E0" w:rsidP="00F67575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</w:t>
      </w:r>
      <w:r w:rsidR="00F67575" w:rsidRPr="00634C79">
        <w:rPr>
          <w:rFonts w:ascii="Arial" w:eastAsia="MS Mincho" w:hAnsi="Arial" w:cs="Arial"/>
          <w:color w:val="888B8D"/>
          <w:sz w:val="56"/>
          <w:szCs w:val="56"/>
        </w:rPr>
        <w:t xml:space="preserve"> Manual</w:t>
      </w:r>
    </w:p>
    <w:p w14:paraId="6DF1D443" w14:textId="7F0922C6" w:rsidR="00F67575" w:rsidRDefault="00634C79" w:rsidP="00146395">
      <w:pPr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br w:type="page"/>
      </w:r>
    </w:p>
    <w:p w14:paraId="1C87FA39" w14:textId="77777777" w:rsidR="00146395" w:rsidRPr="00634C79" w:rsidRDefault="00146395" w:rsidP="00146395">
      <w:pPr>
        <w:rPr>
          <w:rFonts w:ascii="Arial" w:eastAsia="MS Mincho" w:hAnsi="Arial" w:cs="Arial"/>
          <w:color w:val="888B8D"/>
          <w:sz w:val="56"/>
          <w:szCs w:val="56"/>
        </w:rPr>
      </w:pPr>
    </w:p>
    <w:p w14:paraId="2A94B859" w14:textId="77777777" w:rsidR="008257B3" w:rsidRDefault="008257B3" w:rsidP="008257B3">
      <w:pPr>
        <w:pStyle w:val="Heading2"/>
      </w:pPr>
      <w:bookmarkStart w:id="1" w:name="containers"/>
      <w:r>
        <w:t>02-containers</w:t>
      </w:r>
    </w:p>
    <w:bookmarkEnd w:id="1"/>
    <w:p w14:paraId="26710613" w14:textId="77777777" w:rsidR="008257B3" w:rsidRDefault="008257B3" w:rsidP="008257B3">
      <w:pPr>
        <w:pStyle w:val="Compact"/>
        <w:numPr>
          <w:ilvl w:val="0"/>
          <w:numId w:val="42"/>
        </w:numPr>
      </w:pPr>
      <w:r>
        <w:fldChar w:fldCharType="begin"/>
      </w:r>
      <w:r>
        <w:instrText xml:space="preserve"> HYPERLINK "./2.1-alpine.md" \h </w:instrText>
      </w:r>
      <w:r>
        <w:fldChar w:fldCharType="separate"/>
      </w:r>
      <w:r>
        <w:rPr>
          <w:rStyle w:val="Link"/>
        </w:rPr>
        <w:t>2.1 Alpine</w:t>
      </w:r>
      <w:r>
        <w:rPr>
          <w:rStyle w:val="Link"/>
        </w:rPr>
        <w:fldChar w:fldCharType="end"/>
      </w:r>
    </w:p>
    <w:p w14:paraId="16D249F0" w14:textId="33840135" w:rsidR="00511EDE" w:rsidRPr="00634C79" w:rsidRDefault="00511EDE" w:rsidP="00F414C5">
      <w:pPr>
        <w:spacing w:after="0" w:line="240" w:lineRule="auto"/>
        <w:rPr>
          <w:rFonts w:ascii="Arial" w:hAnsi="Arial" w:cs="Arial"/>
        </w:rPr>
      </w:pPr>
      <w:bookmarkStart w:id="2" w:name="_GoBack"/>
      <w:bookmarkEnd w:id="2"/>
    </w:p>
    <w:sectPr w:rsidR="00511EDE" w:rsidRPr="00634C7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467BD" w14:textId="77777777" w:rsidR="000957B5" w:rsidRDefault="000957B5" w:rsidP="007C20E0">
      <w:pPr>
        <w:spacing w:after="0" w:line="240" w:lineRule="auto"/>
      </w:pPr>
      <w:r>
        <w:separator/>
      </w:r>
    </w:p>
  </w:endnote>
  <w:endnote w:type="continuationSeparator" w:id="0">
    <w:p w14:paraId="6D8ECCAF" w14:textId="77777777" w:rsidR="000957B5" w:rsidRDefault="000957B5" w:rsidP="007C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060281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8881F45" w14:textId="4251EC9F" w:rsidR="0055650B" w:rsidRDefault="0055650B" w:rsidP="00F414C5">
            <w:pPr>
              <w:pStyle w:val="Footer"/>
              <w:tabs>
                <w:tab w:val="left" w:pos="2285"/>
              </w:tabs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D7DD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12B11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ab/>
            </w:r>
            <w:r w:rsidR="00F414C5"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 xml:space="preserve">                  </w:t>
            </w:r>
            <w:r w:rsidRPr="006B52C6">
              <w:t xml:space="preserve">Confidential and </w:t>
            </w:r>
            <w:proofErr w:type="gramStart"/>
            <w:r w:rsidRPr="006B52C6">
              <w:t>proprietary  |</w:t>
            </w:r>
            <w:proofErr w:type="gramEnd"/>
            <w:r w:rsidRPr="006B52C6">
              <w:t xml:space="preserve">  </w:t>
            </w:r>
            <w:proofErr w:type="spellStart"/>
            <w:r>
              <w:t>Optum</w:t>
            </w:r>
            <w:proofErr w:type="spellEnd"/>
          </w:p>
        </w:sdtContent>
      </w:sdt>
    </w:sdtContent>
  </w:sdt>
  <w:p w14:paraId="13F9F224" w14:textId="77777777" w:rsidR="0055650B" w:rsidRDefault="00556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BB540" w14:textId="77777777" w:rsidR="000957B5" w:rsidRDefault="000957B5" w:rsidP="007C20E0">
      <w:pPr>
        <w:spacing w:after="0" w:line="240" w:lineRule="auto"/>
      </w:pPr>
      <w:r>
        <w:separator/>
      </w:r>
    </w:p>
  </w:footnote>
  <w:footnote w:type="continuationSeparator" w:id="0">
    <w:p w14:paraId="001226B8" w14:textId="77777777" w:rsidR="000957B5" w:rsidRDefault="000957B5" w:rsidP="007C2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D766B" w14:textId="173E967A" w:rsidR="0055650B" w:rsidRDefault="0055650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71F88EE" wp14:editId="495AF02B">
          <wp:simplePos x="0" y="0"/>
          <wp:positionH relativeFrom="page">
            <wp:posOffset>609600</wp:posOffset>
          </wp:positionH>
          <wp:positionV relativeFrom="page">
            <wp:posOffset>200025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2BC2B" w14:textId="77777777" w:rsidR="0055650B" w:rsidRDefault="005565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1859C9"/>
    <w:multiLevelType w:val="multilevel"/>
    <w:tmpl w:val="41C2088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84C9C65"/>
    <w:multiLevelType w:val="multilevel"/>
    <w:tmpl w:val="CCF0D1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6222842"/>
    <w:multiLevelType w:val="multilevel"/>
    <w:tmpl w:val="525054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5909091"/>
    <w:multiLevelType w:val="multilevel"/>
    <w:tmpl w:val="89E8058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6948A0"/>
    <w:multiLevelType w:val="hybridMultilevel"/>
    <w:tmpl w:val="C9BE3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8F7B27"/>
    <w:multiLevelType w:val="hybridMultilevel"/>
    <w:tmpl w:val="B5ECA506"/>
    <w:lvl w:ilvl="0" w:tplc="53F0AD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E40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EA72E">
      <w:numFmt w:val="bullet"/>
      <w:lvlText w:val="​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4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EC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04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6A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23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74B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4060428"/>
    <w:multiLevelType w:val="hybridMultilevel"/>
    <w:tmpl w:val="4F46AC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C73E9B"/>
    <w:multiLevelType w:val="hybridMultilevel"/>
    <w:tmpl w:val="09D0DD3C"/>
    <w:lvl w:ilvl="0" w:tplc="61D6DB3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87893"/>
    <w:multiLevelType w:val="hybridMultilevel"/>
    <w:tmpl w:val="9716A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FA1E3C"/>
    <w:multiLevelType w:val="hybridMultilevel"/>
    <w:tmpl w:val="F65243E0"/>
    <w:lvl w:ilvl="0" w:tplc="A1386A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E420EE"/>
    <w:multiLevelType w:val="hybridMultilevel"/>
    <w:tmpl w:val="FD54448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A883266"/>
    <w:multiLevelType w:val="hybridMultilevel"/>
    <w:tmpl w:val="3CD62AB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0DF750F"/>
    <w:multiLevelType w:val="hybridMultilevel"/>
    <w:tmpl w:val="8C341A5A"/>
    <w:lvl w:ilvl="0" w:tplc="F93E65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AA0BFF"/>
    <w:multiLevelType w:val="hybridMultilevel"/>
    <w:tmpl w:val="EA0442F8"/>
    <w:lvl w:ilvl="0" w:tplc="B852C2B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6C2963"/>
    <w:multiLevelType w:val="hybridMultilevel"/>
    <w:tmpl w:val="FF527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1A300C"/>
    <w:multiLevelType w:val="hybridMultilevel"/>
    <w:tmpl w:val="CEAE7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171D81"/>
    <w:multiLevelType w:val="hybridMultilevel"/>
    <w:tmpl w:val="65E8DD4A"/>
    <w:lvl w:ilvl="0" w:tplc="B45829F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65447"/>
    <w:multiLevelType w:val="hybridMultilevel"/>
    <w:tmpl w:val="DFAA2206"/>
    <w:lvl w:ilvl="0" w:tplc="C8AC1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52D58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696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802C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7605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028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902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04DA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7A74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212088"/>
    <w:multiLevelType w:val="hybridMultilevel"/>
    <w:tmpl w:val="72FE0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25B60"/>
    <w:multiLevelType w:val="hybridMultilevel"/>
    <w:tmpl w:val="581695C8"/>
    <w:lvl w:ilvl="0" w:tplc="A3161D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946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527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EF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471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8D9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3E6A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A4E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881C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60DD0"/>
    <w:multiLevelType w:val="hybridMultilevel"/>
    <w:tmpl w:val="DFA680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344D1"/>
    <w:multiLevelType w:val="multilevel"/>
    <w:tmpl w:val="4E86FC0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02C32"/>
    <w:multiLevelType w:val="hybridMultilevel"/>
    <w:tmpl w:val="3252D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0C586F"/>
    <w:multiLevelType w:val="hybridMultilevel"/>
    <w:tmpl w:val="281897A8"/>
    <w:lvl w:ilvl="0" w:tplc="59382E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E40B9"/>
    <w:multiLevelType w:val="hybridMultilevel"/>
    <w:tmpl w:val="18026044"/>
    <w:lvl w:ilvl="0" w:tplc="7DFA650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7792A"/>
    <w:multiLevelType w:val="hybridMultilevel"/>
    <w:tmpl w:val="93C0B320"/>
    <w:lvl w:ilvl="0" w:tplc="729C449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D210F0"/>
    <w:multiLevelType w:val="hybridMultilevel"/>
    <w:tmpl w:val="FA960EF6"/>
    <w:lvl w:ilvl="0" w:tplc="45346FC2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C729F"/>
    <w:multiLevelType w:val="hybridMultilevel"/>
    <w:tmpl w:val="14764FCE"/>
    <w:lvl w:ilvl="0" w:tplc="0EBA46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E31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48B5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924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102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451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401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007C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B25A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040D85"/>
    <w:multiLevelType w:val="multilevel"/>
    <w:tmpl w:val="9B36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017FE"/>
    <w:multiLevelType w:val="hybridMultilevel"/>
    <w:tmpl w:val="376801D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DA3FE3"/>
    <w:multiLevelType w:val="hybridMultilevel"/>
    <w:tmpl w:val="38383CCC"/>
    <w:lvl w:ilvl="0" w:tplc="D57E03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41E61"/>
    <w:multiLevelType w:val="hybridMultilevel"/>
    <w:tmpl w:val="6F548D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4DEDCFE">
      <w:start w:val="1"/>
      <w:numFmt w:val="bullet"/>
      <w:lvlText w:val="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9063E2"/>
    <w:multiLevelType w:val="hybridMultilevel"/>
    <w:tmpl w:val="FD065EE2"/>
    <w:lvl w:ilvl="0" w:tplc="D170748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01378D"/>
    <w:multiLevelType w:val="hybridMultilevel"/>
    <w:tmpl w:val="C316D1C0"/>
    <w:lvl w:ilvl="0" w:tplc="8A348D6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DEDCFE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A544A5"/>
    <w:multiLevelType w:val="hybridMultilevel"/>
    <w:tmpl w:val="641040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208F1"/>
    <w:multiLevelType w:val="hybridMultilevel"/>
    <w:tmpl w:val="DBB42D46"/>
    <w:lvl w:ilvl="0" w:tplc="ADF4E9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1126C"/>
    <w:multiLevelType w:val="hybridMultilevel"/>
    <w:tmpl w:val="CA4AFED2"/>
    <w:lvl w:ilvl="0" w:tplc="616849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60A4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220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44C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A77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EA1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52E9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9AB3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C6CD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97420"/>
    <w:multiLevelType w:val="hybridMultilevel"/>
    <w:tmpl w:val="880485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086BF3"/>
    <w:multiLevelType w:val="hybridMultilevel"/>
    <w:tmpl w:val="F796E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927785"/>
    <w:multiLevelType w:val="hybridMultilevel"/>
    <w:tmpl w:val="588C4DBA"/>
    <w:lvl w:ilvl="0" w:tplc="4C9EC5D6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11595"/>
    <w:multiLevelType w:val="hybridMultilevel"/>
    <w:tmpl w:val="1D5CA46C"/>
    <w:lvl w:ilvl="0" w:tplc="9010208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0"/>
  </w:num>
  <w:num w:numId="3">
    <w:abstractNumId w:val="37"/>
  </w:num>
  <w:num w:numId="4">
    <w:abstractNumId w:val="32"/>
  </w:num>
  <w:num w:numId="5">
    <w:abstractNumId w:val="24"/>
  </w:num>
  <w:num w:numId="6">
    <w:abstractNumId w:val="6"/>
  </w:num>
  <w:num w:numId="7">
    <w:abstractNumId w:val="33"/>
  </w:num>
  <w:num w:numId="8">
    <w:abstractNumId w:val="25"/>
  </w:num>
  <w:num w:numId="9">
    <w:abstractNumId w:val="7"/>
  </w:num>
  <w:num w:numId="10">
    <w:abstractNumId w:val="35"/>
  </w:num>
  <w:num w:numId="11">
    <w:abstractNumId w:val="26"/>
  </w:num>
  <w:num w:numId="12">
    <w:abstractNumId w:val="36"/>
  </w:num>
  <w:num w:numId="13">
    <w:abstractNumId w:val="17"/>
  </w:num>
  <w:num w:numId="14">
    <w:abstractNumId w:val="5"/>
  </w:num>
  <w:num w:numId="15">
    <w:abstractNumId w:val="19"/>
  </w:num>
  <w:num w:numId="16">
    <w:abstractNumId w:val="27"/>
  </w:num>
  <w:num w:numId="17">
    <w:abstractNumId w:val="38"/>
  </w:num>
  <w:num w:numId="18">
    <w:abstractNumId w:val="34"/>
  </w:num>
  <w:num w:numId="19">
    <w:abstractNumId w:val="20"/>
  </w:num>
  <w:num w:numId="20">
    <w:abstractNumId w:val="40"/>
    <w:lvlOverride w:ilvl="0">
      <w:lvl w:ilvl="0" w:tplc="9010208C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18"/>
  </w:num>
  <w:num w:numId="22">
    <w:abstractNumId w:val="8"/>
  </w:num>
  <w:num w:numId="23">
    <w:abstractNumId w:val="9"/>
  </w:num>
  <w:num w:numId="24">
    <w:abstractNumId w:val="23"/>
  </w:num>
  <w:num w:numId="25">
    <w:abstractNumId w:val="13"/>
  </w:num>
  <w:num w:numId="26">
    <w:abstractNumId w:val="12"/>
  </w:num>
  <w:num w:numId="27">
    <w:abstractNumId w:val="16"/>
  </w:num>
  <w:num w:numId="28">
    <w:abstractNumId w:val="30"/>
  </w:num>
  <w:num w:numId="29">
    <w:abstractNumId w:val="15"/>
  </w:num>
  <w:num w:numId="30">
    <w:abstractNumId w:val="14"/>
  </w:num>
  <w:num w:numId="3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1"/>
  </w:num>
  <w:num w:numId="33">
    <w:abstractNumId w:val="29"/>
  </w:num>
  <w:num w:numId="34">
    <w:abstractNumId w:val="10"/>
  </w:num>
  <w:num w:numId="35">
    <w:abstractNumId w:val="4"/>
  </w:num>
  <w:num w:numId="3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3"/>
  </w:num>
  <w:num w:numId="40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21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k Kerzner">
    <w15:presenceInfo w15:providerId="Windows Live" w15:userId="c0844a7f40e88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5AE"/>
    <w:rsid w:val="0000002B"/>
    <w:rsid w:val="000268EF"/>
    <w:rsid w:val="00033AC7"/>
    <w:rsid w:val="00036E29"/>
    <w:rsid w:val="000507BA"/>
    <w:rsid w:val="00077B11"/>
    <w:rsid w:val="00080D8D"/>
    <w:rsid w:val="00080EBD"/>
    <w:rsid w:val="00083638"/>
    <w:rsid w:val="00084B94"/>
    <w:rsid w:val="000957B5"/>
    <w:rsid w:val="000A055D"/>
    <w:rsid w:val="000A65AE"/>
    <w:rsid w:val="000C0224"/>
    <w:rsid w:val="000C79ED"/>
    <w:rsid w:val="000D4F41"/>
    <w:rsid w:val="000F030B"/>
    <w:rsid w:val="00102148"/>
    <w:rsid w:val="00110651"/>
    <w:rsid w:val="00124149"/>
    <w:rsid w:val="00134D06"/>
    <w:rsid w:val="00146395"/>
    <w:rsid w:val="0015257B"/>
    <w:rsid w:val="00164F48"/>
    <w:rsid w:val="00167BA4"/>
    <w:rsid w:val="0017072D"/>
    <w:rsid w:val="00176FB0"/>
    <w:rsid w:val="00177B4F"/>
    <w:rsid w:val="0018091D"/>
    <w:rsid w:val="00191690"/>
    <w:rsid w:val="00197026"/>
    <w:rsid w:val="001B3B39"/>
    <w:rsid w:val="001D1B42"/>
    <w:rsid w:val="00202588"/>
    <w:rsid w:val="00217BD9"/>
    <w:rsid w:val="002409CD"/>
    <w:rsid w:val="002647C5"/>
    <w:rsid w:val="00293BA1"/>
    <w:rsid w:val="00297BE1"/>
    <w:rsid w:val="002A3279"/>
    <w:rsid w:val="002A3CDB"/>
    <w:rsid w:val="002B0D4F"/>
    <w:rsid w:val="002B2BEB"/>
    <w:rsid w:val="002B3B48"/>
    <w:rsid w:val="002B4297"/>
    <w:rsid w:val="002B4F8A"/>
    <w:rsid w:val="002B6312"/>
    <w:rsid w:val="002C4529"/>
    <w:rsid w:val="002E6014"/>
    <w:rsid w:val="00312B42"/>
    <w:rsid w:val="0031603C"/>
    <w:rsid w:val="0032233E"/>
    <w:rsid w:val="00323135"/>
    <w:rsid w:val="0035650C"/>
    <w:rsid w:val="00373F7E"/>
    <w:rsid w:val="00395B43"/>
    <w:rsid w:val="003A6806"/>
    <w:rsid w:val="003B2548"/>
    <w:rsid w:val="003B46AA"/>
    <w:rsid w:val="003B7A04"/>
    <w:rsid w:val="003C3AB7"/>
    <w:rsid w:val="003D7DD5"/>
    <w:rsid w:val="003F74B6"/>
    <w:rsid w:val="004042E2"/>
    <w:rsid w:val="00407154"/>
    <w:rsid w:val="00407D83"/>
    <w:rsid w:val="004120D8"/>
    <w:rsid w:val="00442298"/>
    <w:rsid w:val="00445D4B"/>
    <w:rsid w:val="00456280"/>
    <w:rsid w:val="00477DF8"/>
    <w:rsid w:val="004934D2"/>
    <w:rsid w:val="004959E9"/>
    <w:rsid w:val="00495F33"/>
    <w:rsid w:val="00510155"/>
    <w:rsid w:val="00511EDE"/>
    <w:rsid w:val="00532472"/>
    <w:rsid w:val="00552495"/>
    <w:rsid w:val="0055650B"/>
    <w:rsid w:val="00583484"/>
    <w:rsid w:val="005A0EFA"/>
    <w:rsid w:val="005A297F"/>
    <w:rsid w:val="005B2048"/>
    <w:rsid w:val="005B5373"/>
    <w:rsid w:val="005B7824"/>
    <w:rsid w:val="005C0370"/>
    <w:rsid w:val="005C6519"/>
    <w:rsid w:val="005D2EC2"/>
    <w:rsid w:val="005F4233"/>
    <w:rsid w:val="005F6279"/>
    <w:rsid w:val="00610990"/>
    <w:rsid w:val="00634C79"/>
    <w:rsid w:val="00637A38"/>
    <w:rsid w:val="0064018E"/>
    <w:rsid w:val="00645F09"/>
    <w:rsid w:val="00680F45"/>
    <w:rsid w:val="00685C6E"/>
    <w:rsid w:val="006963B9"/>
    <w:rsid w:val="006A74D1"/>
    <w:rsid w:val="006B3C97"/>
    <w:rsid w:val="006E00BE"/>
    <w:rsid w:val="006E322D"/>
    <w:rsid w:val="0073183D"/>
    <w:rsid w:val="00734784"/>
    <w:rsid w:val="00777867"/>
    <w:rsid w:val="007809EF"/>
    <w:rsid w:val="00784C66"/>
    <w:rsid w:val="007C20E0"/>
    <w:rsid w:val="007D4EA8"/>
    <w:rsid w:val="007D6D99"/>
    <w:rsid w:val="007F7F21"/>
    <w:rsid w:val="00804EAB"/>
    <w:rsid w:val="00806B11"/>
    <w:rsid w:val="00806D0C"/>
    <w:rsid w:val="00812871"/>
    <w:rsid w:val="00817442"/>
    <w:rsid w:val="008257B3"/>
    <w:rsid w:val="008311C1"/>
    <w:rsid w:val="00834C7A"/>
    <w:rsid w:val="00837EA1"/>
    <w:rsid w:val="0084412E"/>
    <w:rsid w:val="00861640"/>
    <w:rsid w:val="00862A64"/>
    <w:rsid w:val="00881AF8"/>
    <w:rsid w:val="00886A31"/>
    <w:rsid w:val="00891E02"/>
    <w:rsid w:val="008A2411"/>
    <w:rsid w:val="008B49F4"/>
    <w:rsid w:val="008C70C0"/>
    <w:rsid w:val="00907DC7"/>
    <w:rsid w:val="009125D0"/>
    <w:rsid w:val="009131F8"/>
    <w:rsid w:val="00930EE9"/>
    <w:rsid w:val="0093302F"/>
    <w:rsid w:val="009458D0"/>
    <w:rsid w:val="009829D4"/>
    <w:rsid w:val="00991348"/>
    <w:rsid w:val="009943F3"/>
    <w:rsid w:val="00995659"/>
    <w:rsid w:val="009A3426"/>
    <w:rsid w:val="009A773C"/>
    <w:rsid w:val="009B43A4"/>
    <w:rsid w:val="009C3AFD"/>
    <w:rsid w:val="009D2A1C"/>
    <w:rsid w:val="009E6BA3"/>
    <w:rsid w:val="009F737E"/>
    <w:rsid w:val="00A03B26"/>
    <w:rsid w:val="00A161D2"/>
    <w:rsid w:val="00A17E49"/>
    <w:rsid w:val="00A20F5D"/>
    <w:rsid w:val="00A22FAE"/>
    <w:rsid w:val="00A2563B"/>
    <w:rsid w:val="00A408D9"/>
    <w:rsid w:val="00A53407"/>
    <w:rsid w:val="00A62A00"/>
    <w:rsid w:val="00A76FD0"/>
    <w:rsid w:val="00A90423"/>
    <w:rsid w:val="00AA5C9F"/>
    <w:rsid w:val="00AA7653"/>
    <w:rsid w:val="00AB5095"/>
    <w:rsid w:val="00AC63C8"/>
    <w:rsid w:val="00AD21C0"/>
    <w:rsid w:val="00B0018B"/>
    <w:rsid w:val="00B0494E"/>
    <w:rsid w:val="00B82C4C"/>
    <w:rsid w:val="00BA679A"/>
    <w:rsid w:val="00BB3BA0"/>
    <w:rsid w:val="00BC0814"/>
    <w:rsid w:val="00BC58C9"/>
    <w:rsid w:val="00BC6E9D"/>
    <w:rsid w:val="00BE56E3"/>
    <w:rsid w:val="00C16E15"/>
    <w:rsid w:val="00C72CAD"/>
    <w:rsid w:val="00C814FE"/>
    <w:rsid w:val="00C94F9D"/>
    <w:rsid w:val="00CA5247"/>
    <w:rsid w:val="00CC2E2F"/>
    <w:rsid w:val="00CF1F88"/>
    <w:rsid w:val="00D11A9D"/>
    <w:rsid w:val="00D150A4"/>
    <w:rsid w:val="00D163C5"/>
    <w:rsid w:val="00D20BF9"/>
    <w:rsid w:val="00D23EEC"/>
    <w:rsid w:val="00D37D24"/>
    <w:rsid w:val="00D53F75"/>
    <w:rsid w:val="00D6302F"/>
    <w:rsid w:val="00D8006E"/>
    <w:rsid w:val="00DD29A7"/>
    <w:rsid w:val="00DD495D"/>
    <w:rsid w:val="00DE630B"/>
    <w:rsid w:val="00E11B56"/>
    <w:rsid w:val="00E14CF4"/>
    <w:rsid w:val="00E30FB2"/>
    <w:rsid w:val="00E34F13"/>
    <w:rsid w:val="00E5242F"/>
    <w:rsid w:val="00E56153"/>
    <w:rsid w:val="00E6105D"/>
    <w:rsid w:val="00E77133"/>
    <w:rsid w:val="00E91BD6"/>
    <w:rsid w:val="00E9777F"/>
    <w:rsid w:val="00EA03F7"/>
    <w:rsid w:val="00EC1EDF"/>
    <w:rsid w:val="00EE0ED3"/>
    <w:rsid w:val="00EE1070"/>
    <w:rsid w:val="00EF3194"/>
    <w:rsid w:val="00EF7189"/>
    <w:rsid w:val="00F110E0"/>
    <w:rsid w:val="00F12B11"/>
    <w:rsid w:val="00F324DE"/>
    <w:rsid w:val="00F414C5"/>
    <w:rsid w:val="00F5456E"/>
    <w:rsid w:val="00F67575"/>
    <w:rsid w:val="00F722BE"/>
    <w:rsid w:val="00F737AF"/>
    <w:rsid w:val="00F90810"/>
    <w:rsid w:val="00FB11E6"/>
    <w:rsid w:val="00FC63EA"/>
    <w:rsid w:val="00FD28CC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DCC53"/>
  <w15:docId w15:val="{111EDEB0-5FB4-504D-98DE-779A862F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qFormat/>
    <w:rsid w:val="002B6312"/>
    <w:pPr>
      <w:spacing w:before="360" w:after="60" w:line="240" w:lineRule="auto"/>
      <w:ind w:left="720"/>
      <w:outlineLvl w:val="1"/>
    </w:pPr>
    <w:rPr>
      <w:rFonts w:ascii="Arial" w:eastAsia="MS Mincho" w:hAnsi="Arial" w:cs="Arial"/>
      <w:b/>
      <w:color w:val="D45D00"/>
      <w:sz w:val="24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A65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5D4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4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6D99"/>
    <w:rPr>
      <w:color w:val="800080" w:themeColor="followedHyperlink"/>
      <w:u w:val="single"/>
    </w:rPr>
  </w:style>
  <w:style w:type="paragraph" w:styleId="Title">
    <w:name w:val="Title"/>
    <w:basedOn w:val="Normal"/>
    <w:link w:val="TitleChar"/>
    <w:qFormat/>
    <w:rsid w:val="00F67575"/>
    <w:pPr>
      <w:spacing w:after="0" w:line="240" w:lineRule="auto"/>
      <w:jc w:val="center"/>
    </w:pPr>
    <w:rPr>
      <w:rFonts w:ascii="Bookman Old Style" w:eastAsia="Times New Roman" w:hAnsi="Bookman Old Style" w:cs="Times New Roman"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F67575"/>
    <w:rPr>
      <w:rFonts w:ascii="Bookman Old Style" w:eastAsia="Times New Roman" w:hAnsi="Bookman Old Style" w:cs="Times New Roman"/>
      <w:sz w:val="72"/>
      <w:szCs w:val="24"/>
    </w:rPr>
  </w:style>
  <w:style w:type="paragraph" w:styleId="Subtitle">
    <w:name w:val="Subtitle"/>
    <w:basedOn w:val="Normal"/>
    <w:link w:val="SubtitleChar"/>
    <w:qFormat/>
    <w:rsid w:val="00F6757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4"/>
    </w:rPr>
  </w:style>
  <w:style w:type="character" w:customStyle="1" w:styleId="SubtitleChar">
    <w:name w:val="Subtitle Char"/>
    <w:basedOn w:val="DefaultParagraphFont"/>
    <w:link w:val="Subtitle"/>
    <w:rsid w:val="00F67575"/>
    <w:rPr>
      <w:rFonts w:ascii="Times New Roman" w:eastAsia="Times New Roman" w:hAnsi="Times New Roman" w:cs="Times New Roman"/>
      <w:sz w:val="48"/>
      <w:szCs w:val="24"/>
    </w:rPr>
  </w:style>
  <w:style w:type="character" w:styleId="Strong">
    <w:name w:val="Strong"/>
    <w:basedOn w:val="DefaultParagraphFont"/>
    <w:uiPriority w:val="22"/>
    <w:qFormat/>
    <w:rsid w:val="00F67575"/>
    <w:rPr>
      <w:b/>
      <w:bCs/>
    </w:rPr>
  </w:style>
  <w:style w:type="table" w:styleId="TableGrid">
    <w:name w:val="Table Grid"/>
    <w:basedOn w:val="TableNormal"/>
    <w:uiPriority w:val="59"/>
    <w:rsid w:val="00F7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E0"/>
  </w:style>
  <w:style w:type="paragraph" w:styleId="Footer">
    <w:name w:val="footer"/>
    <w:basedOn w:val="Normal"/>
    <w:link w:val="FooterChar"/>
    <w:uiPriority w:val="99"/>
    <w:unhideWhenUsed/>
    <w:rsid w:val="007C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E0"/>
  </w:style>
  <w:style w:type="character" w:customStyle="1" w:styleId="Heading2Char">
    <w:name w:val="Heading 2 Char"/>
    <w:basedOn w:val="DefaultParagraphFont"/>
    <w:link w:val="Heading2"/>
    <w:rsid w:val="002B6312"/>
    <w:rPr>
      <w:rFonts w:ascii="Arial" w:eastAsia="MS Mincho" w:hAnsi="Arial" w:cs="Arial"/>
      <w:b/>
      <w:color w:val="D45D00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34C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34C79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34C79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BC0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8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8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81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E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E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ED3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pl-c">
    <w:name w:val="pl-c"/>
    <w:basedOn w:val="DefaultParagraphFont"/>
    <w:rsid w:val="00EE0ED3"/>
  </w:style>
  <w:style w:type="character" w:customStyle="1" w:styleId="pl-k">
    <w:name w:val="pl-k"/>
    <w:basedOn w:val="DefaultParagraphFont"/>
    <w:rsid w:val="00EE0ED3"/>
  </w:style>
  <w:style w:type="character" w:customStyle="1" w:styleId="pl-smi">
    <w:name w:val="pl-smi"/>
    <w:basedOn w:val="DefaultParagraphFont"/>
    <w:rsid w:val="00EE0ED3"/>
  </w:style>
  <w:style w:type="character" w:customStyle="1" w:styleId="pl-en">
    <w:name w:val="pl-en"/>
    <w:basedOn w:val="DefaultParagraphFont"/>
    <w:rsid w:val="00EE0ED3"/>
  </w:style>
  <w:style w:type="character" w:customStyle="1" w:styleId="pl-v">
    <w:name w:val="pl-v"/>
    <w:basedOn w:val="DefaultParagraphFont"/>
    <w:rsid w:val="00EE0ED3"/>
  </w:style>
  <w:style w:type="character" w:customStyle="1" w:styleId="pl-s">
    <w:name w:val="pl-s"/>
    <w:basedOn w:val="DefaultParagraphFont"/>
    <w:rsid w:val="00EE0ED3"/>
  </w:style>
  <w:style w:type="character" w:customStyle="1" w:styleId="pl-pds">
    <w:name w:val="pl-pds"/>
    <w:basedOn w:val="DefaultParagraphFont"/>
    <w:rsid w:val="00EE0ED3"/>
  </w:style>
  <w:style w:type="character" w:customStyle="1" w:styleId="pl-c1">
    <w:name w:val="pl-c1"/>
    <w:basedOn w:val="DefaultParagraphFont"/>
    <w:rsid w:val="00EE0ED3"/>
  </w:style>
  <w:style w:type="character" w:customStyle="1" w:styleId="pl-ent">
    <w:name w:val="pl-ent"/>
    <w:basedOn w:val="DefaultParagraphFont"/>
    <w:rsid w:val="00EE0ED3"/>
  </w:style>
  <w:style w:type="paragraph" w:styleId="TOC3">
    <w:name w:val="toc 3"/>
    <w:basedOn w:val="Normal"/>
    <w:next w:val="Normal"/>
    <w:autoRedefine/>
    <w:uiPriority w:val="39"/>
    <w:unhideWhenUsed/>
    <w:rsid w:val="00D150A4"/>
    <w:pPr>
      <w:spacing w:after="100"/>
      <w:ind w:left="440"/>
    </w:pPr>
  </w:style>
  <w:style w:type="paragraph" w:customStyle="1" w:styleId="Compact">
    <w:name w:val="Compact"/>
    <w:basedOn w:val="Normal"/>
    <w:qFormat/>
    <w:rsid w:val="00F414C5"/>
    <w:pPr>
      <w:spacing w:before="36" w:after="36" w:line="240" w:lineRule="auto"/>
    </w:pPr>
    <w:rPr>
      <w:sz w:val="24"/>
      <w:szCs w:val="24"/>
    </w:rPr>
  </w:style>
  <w:style w:type="character" w:customStyle="1" w:styleId="Link">
    <w:name w:val="Link"/>
    <w:basedOn w:val="DefaultParagraphFont"/>
    <w:rsid w:val="00F414C5"/>
    <w:rPr>
      <w:color w:val="4F81BD" w:themeColor="accent1"/>
    </w:rPr>
  </w:style>
  <w:style w:type="character" w:customStyle="1" w:styleId="VerbatimChar">
    <w:name w:val="Verbatim Char"/>
    <w:basedOn w:val="DefaultParagraphFont"/>
    <w:link w:val="SourceCode"/>
    <w:rsid w:val="00146395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146395"/>
    <w:pPr>
      <w:wordWrap w:val="0"/>
      <w:spacing w:before="180" w:after="18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146395"/>
    <w:rPr>
      <w:rFonts w:ascii="Consolas" w:hAnsi="Consolas"/>
      <w:b/>
      <w:color w:val="007020"/>
    </w:rPr>
  </w:style>
  <w:style w:type="character" w:customStyle="1" w:styleId="StringTok">
    <w:name w:val="StringTok"/>
    <w:basedOn w:val="VerbatimChar"/>
    <w:rsid w:val="00146395"/>
    <w:rPr>
      <w:rFonts w:ascii="Consolas" w:hAnsi="Consolas"/>
      <w:color w:val="4070A0"/>
    </w:rPr>
  </w:style>
  <w:style w:type="character" w:customStyle="1" w:styleId="OtherTok">
    <w:name w:val="OtherTok"/>
    <w:basedOn w:val="VerbatimChar"/>
    <w:rsid w:val="00146395"/>
    <w:rPr>
      <w:rFonts w:ascii="Consolas" w:hAnsi="Consolas"/>
      <w:color w:val="007020"/>
    </w:rPr>
  </w:style>
  <w:style w:type="character" w:customStyle="1" w:styleId="NormalTok">
    <w:name w:val="NormalTok"/>
    <w:basedOn w:val="VerbatimChar"/>
    <w:rsid w:val="00146395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78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5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2593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75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530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15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46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4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1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3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28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8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30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896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899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06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5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85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914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999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4017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905">
          <w:marLeft w:val="446"/>
          <w:marRight w:val="0"/>
          <w:marTop w:val="16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2644">
          <w:marLeft w:val="36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3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3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1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46B1C6-C6DE-49C9-875C-84116A519D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3D558-2D9C-42AE-B9D4-54E0A850F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4CA431-B66E-44DF-81B0-7FE4E7E09C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89F7F2-C4DE-6C49-B35E-2B1F4625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Group, Inc.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Brady, Joseph</dc:creator>
  <cp:lastModifiedBy>fateme</cp:lastModifiedBy>
  <cp:revision>22</cp:revision>
  <dcterms:created xsi:type="dcterms:W3CDTF">2018-06-04T15:45:00Z</dcterms:created>
  <dcterms:modified xsi:type="dcterms:W3CDTF">2018-07-16T08:24:00Z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
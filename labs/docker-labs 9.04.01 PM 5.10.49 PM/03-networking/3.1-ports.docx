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CC53" w14:textId="77777777" w:rsidR="00F67575" w:rsidRPr="00634C79" w:rsidRDefault="00F67575" w:rsidP="00F67575">
      <w:pPr>
        <w:pStyle w:val="Title"/>
        <w:rPr>
          <w:rFonts w:ascii="Arial" w:hAnsi="Arial" w:cs="Arial"/>
          <w:b/>
          <w:bCs/>
          <w:sz w:val="22"/>
          <w:szCs w:val="22"/>
        </w:rPr>
      </w:pPr>
    </w:p>
    <w:p w14:paraId="746DCC54" w14:textId="77777777" w:rsidR="00F67575" w:rsidRPr="00634C79" w:rsidRDefault="00F67575" w:rsidP="00F67575">
      <w:pPr>
        <w:pStyle w:val="Title"/>
        <w:rPr>
          <w:rFonts w:ascii="Arial" w:hAnsi="Arial" w:cs="Arial"/>
          <w:b/>
          <w:bCs/>
          <w:sz w:val="22"/>
          <w:szCs w:val="22"/>
        </w:rPr>
      </w:pPr>
    </w:p>
    <w:p w14:paraId="746DCC55" w14:textId="11B36F3D" w:rsidR="00F67575" w:rsidRPr="00634C79" w:rsidRDefault="00F67575" w:rsidP="00F67575">
      <w:pPr>
        <w:pStyle w:val="Title"/>
        <w:rPr>
          <w:rFonts w:ascii="Arial" w:eastAsia="MS Mincho" w:hAnsi="Arial" w:cs="Arial"/>
          <w:b/>
          <w:color w:val="888B8D"/>
          <w:sz w:val="56"/>
          <w:szCs w:val="56"/>
        </w:rPr>
      </w:pPr>
      <w:r w:rsidRPr="00634C79">
        <w:rPr>
          <w:rFonts w:ascii="Arial" w:eastAsia="MS Mincho" w:hAnsi="Arial" w:cs="Arial"/>
          <w:b/>
          <w:color w:val="888B8D"/>
          <w:sz w:val="56"/>
          <w:szCs w:val="56"/>
        </w:rPr>
        <w:t xml:space="preserve">Cloud </w:t>
      </w:r>
      <w:del w:id="0" w:author="Mark Kerzner" w:date="2018-07-04T15:08:00Z">
        <w:r w:rsidRPr="00634C79" w:rsidDel="00EE0ED3">
          <w:rPr>
            <w:rFonts w:ascii="Arial" w:eastAsia="MS Mincho" w:hAnsi="Arial" w:cs="Arial"/>
            <w:b/>
            <w:color w:val="888B8D"/>
            <w:sz w:val="56"/>
            <w:szCs w:val="56"/>
          </w:rPr>
          <w:delText>10</w:delText>
        </w:r>
        <w:r w:rsidR="00B82C4C" w:rsidDel="00EE0ED3">
          <w:rPr>
            <w:rFonts w:ascii="Arial" w:eastAsia="MS Mincho" w:hAnsi="Arial" w:cs="Arial"/>
            <w:b/>
            <w:color w:val="888B8D"/>
            <w:sz w:val="56"/>
            <w:szCs w:val="56"/>
          </w:rPr>
          <w:delText>0</w:delText>
        </w:r>
      </w:del>
      <w:r w:rsidR="00EE0ED3">
        <w:rPr>
          <w:rFonts w:ascii="Arial" w:eastAsia="MS Mincho" w:hAnsi="Arial" w:cs="Arial"/>
          <w:b/>
          <w:color w:val="888B8D"/>
          <w:sz w:val="56"/>
          <w:szCs w:val="56"/>
        </w:rPr>
        <w:t>300</w:t>
      </w:r>
    </w:p>
    <w:p w14:paraId="746DCC56" w14:textId="77777777" w:rsidR="00F67575" w:rsidRPr="00634C79" w:rsidRDefault="00F67575" w:rsidP="00F67575">
      <w:pPr>
        <w:pStyle w:val="Title"/>
        <w:rPr>
          <w:rFonts w:ascii="Arial" w:eastAsia="MS Mincho" w:hAnsi="Arial" w:cs="Arial"/>
          <w:color w:val="888B8D"/>
          <w:sz w:val="56"/>
          <w:szCs w:val="56"/>
        </w:rPr>
      </w:pPr>
      <w:r w:rsidRPr="00634C79">
        <w:rPr>
          <w:rFonts w:ascii="Arial" w:eastAsia="MS Mincho" w:hAnsi="Arial" w:cs="Arial"/>
          <w:color w:val="888B8D"/>
          <w:sz w:val="56"/>
          <w:szCs w:val="56"/>
        </w:rPr>
        <w:t>Optum</w:t>
      </w:r>
    </w:p>
    <w:p w14:paraId="3ACC323D" w14:textId="77777777" w:rsidR="00B0494E" w:rsidRPr="00634C79" w:rsidRDefault="00B0494E" w:rsidP="00F67575">
      <w:pPr>
        <w:pStyle w:val="Subtitle"/>
        <w:rPr>
          <w:rFonts w:ascii="Arial" w:eastAsia="MS Mincho" w:hAnsi="Arial" w:cs="Arial"/>
          <w:color w:val="888B8D"/>
          <w:sz w:val="56"/>
          <w:szCs w:val="56"/>
        </w:rPr>
      </w:pPr>
    </w:p>
    <w:p w14:paraId="746DCC57" w14:textId="68CBB030" w:rsidR="00F67575" w:rsidRPr="00634C79" w:rsidRDefault="007C20E0" w:rsidP="00F67575">
      <w:pPr>
        <w:pStyle w:val="Subtitle"/>
        <w:rPr>
          <w:rFonts w:ascii="Arial" w:eastAsia="MS Mincho" w:hAnsi="Arial" w:cs="Arial"/>
          <w:color w:val="888B8D"/>
          <w:sz w:val="56"/>
          <w:szCs w:val="56"/>
        </w:rPr>
      </w:pPr>
      <w:r w:rsidRPr="00634C79">
        <w:rPr>
          <w:rFonts w:ascii="Arial" w:eastAsia="MS Mincho" w:hAnsi="Arial" w:cs="Arial"/>
          <w:color w:val="888B8D"/>
          <w:sz w:val="56"/>
          <w:szCs w:val="56"/>
        </w:rPr>
        <w:t>Student Exercise</w:t>
      </w:r>
      <w:r w:rsidR="00F67575" w:rsidRPr="00634C79">
        <w:rPr>
          <w:rFonts w:ascii="Arial" w:eastAsia="MS Mincho" w:hAnsi="Arial" w:cs="Arial"/>
          <w:color w:val="888B8D"/>
          <w:sz w:val="56"/>
          <w:szCs w:val="56"/>
        </w:rPr>
        <w:t xml:space="preserve"> Manual</w:t>
      </w:r>
    </w:p>
    <w:p w14:paraId="6DF1D443" w14:textId="7F0922C6" w:rsidR="00F67575" w:rsidRDefault="00634C79" w:rsidP="00146395">
      <w:pPr>
        <w:rPr>
          <w:rFonts w:ascii="Arial" w:eastAsia="MS Mincho" w:hAnsi="Arial" w:cs="Arial"/>
          <w:color w:val="888B8D"/>
          <w:sz w:val="56"/>
          <w:szCs w:val="56"/>
        </w:rPr>
      </w:pPr>
      <w:r w:rsidRPr="00634C79">
        <w:rPr>
          <w:rFonts w:ascii="Arial" w:eastAsia="MS Mincho" w:hAnsi="Arial" w:cs="Arial"/>
          <w:color w:val="888B8D"/>
          <w:sz w:val="56"/>
          <w:szCs w:val="56"/>
        </w:rPr>
        <w:br w:type="page"/>
      </w:r>
    </w:p>
    <w:p w14:paraId="16D249F0" w14:textId="46C204AE" w:rsidR="00511EDE" w:rsidRDefault="00511EDE" w:rsidP="009F27C0">
      <w:pPr>
        <w:pStyle w:val="Heading2"/>
      </w:pPr>
    </w:p>
    <w:p w14:paraId="0F87DF6F" w14:textId="77777777" w:rsidR="00751C44" w:rsidRDefault="00751C44" w:rsidP="00751C44">
      <w:pPr>
        <w:pStyle w:val="Heading1"/>
      </w:pPr>
      <w:bookmarkStart w:id="1" w:name="lab-3.1-ports"/>
      <w:r>
        <w:t>Lab 3.1: Ports</w:t>
      </w:r>
    </w:p>
    <w:p w14:paraId="6A9361DD" w14:textId="77777777" w:rsidR="00751C44" w:rsidRDefault="00751C44" w:rsidP="00751C44">
      <w:pPr>
        <w:pStyle w:val="Heading2"/>
      </w:pPr>
      <w:bookmarkStart w:id="2" w:name="overview"/>
      <w:bookmarkEnd w:id="1"/>
      <w:r>
        <w:t>Overview</w:t>
      </w:r>
    </w:p>
    <w:bookmarkEnd w:id="2"/>
    <w:p w14:paraId="331E527F" w14:textId="77777777" w:rsidR="00751C44" w:rsidRDefault="00751C44" w:rsidP="00751C44">
      <w:r>
        <w:t>So, we have had fun executing linux commands on our container. How do we do networking on our container? Networking is going to be picked up by our host. So, we need to specify what ports we want forwarded to the container</w:t>
      </w:r>
    </w:p>
    <w:p w14:paraId="2D4FAB9A" w14:textId="77777777" w:rsidR="00751C44" w:rsidRDefault="00751C44" w:rsidP="00751C44">
      <w:r>
        <w:t>Here's how we do port forwarding.</w:t>
      </w:r>
    </w:p>
    <w:p w14:paraId="64770823" w14:textId="77777777" w:rsidR="00751C44" w:rsidRDefault="00751C44" w:rsidP="00751C44">
      <w:pPr>
        <w:pStyle w:val="SourceCode"/>
      </w:pPr>
      <w:r>
        <w:rPr>
          <w:rStyle w:val="KeywordTok"/>
        </w:rPr>
        <w:t>docker</w:t>
      </w:r>
      <w:r>
        <w:rPr>
          <w:rStyle w:val="NormalTok"/>
        </w:rPr>
        <w:t xml:space="preserve"> container run -p </w:t>
      </w:r>
      <w:proofErr w:type="gramStart"/>
      <w:r>
        <w:rPr>
          <w:rStyle w:val="NormalTok"/>
        </w:rPr>
        <w:t>HOSTPORT:CONTAINERPORT</w:t>
      </w:r>
      <w:proofErr w:type="gramEnd"/>
    </w:p>
    <w:p w14:paraId="458014B6" w14:textId="77777777" w:rsidR="00751C44" w:rsidRDefault="00751C44" w:rsidP="00751C44">
      <w:pPr>
        <w:pStyle w:val="Heading2"/>
      </w:pPr>
      <w:bookmarkStart w:id="3" w:name="step-1-run"/>
      <w:r>
        <w:t>Step 1: Run</w:t>
      </w:r>
    </w:p>
    <w:bookmarkEnd w:id="3"/>
    <w:p w14:paraId="5DA75678" w14:textId="77777777" w:rsidR="00751C44" w:rsidRDefault="00751C44" w:rsidP="00751C44">
      <w:r>
        <w:t>We run this, and this means port 8002 on the host is pointed to port 8002, which is mapped to port 80 on the container</w:t>
      </w:r>
    </w:p>
    <w:p w14:paraId="77AD16F4" w14:textId="77777777" w:rsidR="00751C44" w:rsidRDefault="00751C44" w:rsidP="00751C44">
      <w:pPr>
        <w:pStyle w:val="SourceCode"/>
      </w:pPr>
      <w:r>
        <w:rPr>
          <w:rStyle w:val="KeywordTok"/>
        </w:rPr>
        <w:t>docker</w:t>
      </w:r>
      <w:r>
        <w:rPr>
          <w:rStyle w:val="NormalTok"/>
        </w:rPr>
        <w:t xml:space="preserve"> container run -p 8000:80 nginx</w:t>
      </w:r>
    </w:p>
    <w:p w14:paraId="465674EB" w14:textId="77777777" w:rsidR="00751C44" w:rsidRDefault="00751C44" w:rsidP="00751C44">
      <w:pPr>
        <w:pStyle w:val="SourceCode"/>
      </w:pPr>
      <w:r>
        <w:rPr>
          <w:rStyle w:val="VerbatimChar"/>
        </w:rPr>
        <w:t>docker container run -p 8002:80 nginx</w:t>
      </w:r>
      <w:r>
        <w:br/>
      </w:r>
      <w:r>
        <w:rPr>
          <w:rStyle w:val="VerbatimChar"/>
        </w:rPr>
        <w:t>Unable to find image 'nginx:latest' locally</w:t>
      </w:r>
      <w:r>
        <w:br/>
      </w:r>
      <w:r>
        <w:rPr>
          <w:rStyle w:val="VerbatimChar"/>
        </w:rPr>
        <w:t>latest: Pulling from library/nginx</w:t>
      </w:r>
      <w:r>
        <w:br/>
      </w:r>
      <w:r>
        <w:rPr>
          <w:rStyle w:val="VerbatimChar"/>
        </w:rPr>
        <w:t>f2aa67a397c4: Pull complete</w:t>
      </w:r>
      <w:r>
        <w:br/>
      </w:r>
      <w:r>
        <w:rPr>
          <w:rStyle w:val="VerbatimChar"/>
        </w:rPr>
        <w:t>3c091c23e29d: Pull complete</w:t>
      </w:r>
      <w:r>
        <w:br/>
      </w:r>
      <w:r>
        <w:rPr>
          <w:rStyle w:val="VerbatimChar"/>
        </w:rPr>
        <w:t>4a99993b8636: Pull complete</w:t>
      </w:r>
      <w:r>
        <w:br/>
      </w:r>
      <w:r>
        <w:rPr>
          <w:rStyle w:val="VerbatimChar"/>
        </w:rPr>
        <w:t>Digest: sha256:0fb320e2a1b1620b4905facb3447e3d84ad36da0b2c8aa8fe3a5a81d1187b884</w:t>
      </w:r>
      <w:r>
        <w:br/>
      </w:r>
      <w:r>
        <w:rPr>
          <w:rStyle w:val="VerbatimChar"/>
        </w:rPr>
        <w:t>Status: Downloaded newer image for nginx:latest</w:t>
      </w:r>
      <w:r>
        <w:br/>
      </w:r>
      <w:r>
        <w:rPr>
          <w:rStyle w:val="VerbatimChar"/>
        </w:rPr>
        <w:t>172.17.0.1 - - [24/May/2018:04:25:57 +0000] "GET / HTTP/1.1" 200 612 "-" "Mozilla/5.0 (X11; Linux x86_64) AppleWebKit/537.36 (KHTML, like Gecko) Chrome/65.0.3325.181 Safari/537.36" "-"</w:t>
      </w:r>
      <w:r>
        <w:br/>
      </w:r>
      <w:r>
        <w:rPr>
          <w:rStyle w:val="VerbatimChar"/>
        </w:rPr>
        <w:t>2018/05/24 04:25:57 [error] 6#6: *1 open() "/usr/share/nginx/html/favicon.ico" failed (2: No such file or directory), client: 172.17.0.1, server: localhost, request: "GET /favicon.ico HTTP/1.1", host: "localhost:8002", referrer: "http://localhost:8002/"</w:t>
      </w:r>
      <w:r>
        <w:br/>
      </w:r>
      <w:r>
        <w:rPr>
          <w:rStyle w:val="VerbatimChar"/>
        </w:rPr>
        <w:t>172.17.0.1 - - [24/May/2018:04:25:57 +0000] "GET /favicon.ico HTTP/1.1" 404 572 "http://localhost:8002/" "Mozilla/5.0 (X11; Linux x86_64) AppleWebKit/537.36 (KHTML, like Gecko) Chrome/65.0.3325.181 Safari/537.36" "-"</w:t>
      </w:r>
    </w:p>
    <w:p w14:paraId="7DD032F5" w14:textId="77777777" w:rsidR="00751C44" w:rsidRDefault="00751C44" w:rsidP="00751C44">
      <w:pPr>
        <w:pStyle w:val="Heading2"/>
      </w:pPr>
      <w:bookmarkStart w:id="4" w:name="step-2-go-to-browser"/>
      <w:r>
        <w:t>Step 2: Go to Browser</w:t>
      </w:r>
    </w:p>
    <w:bookmarkEnd w:id="4"/>
    <w:p w14:paraId="373FEE2B" w14:textId="77777777" w:rsidR="00751C44" w:rsidRDefault="00751C44" w:rsidP="00751C44">
      <w:r>
        <w:t>Open up a browser and go to the following url:</w:t>
      </w:r>
    </w:p>
    <w:p w14:paraId="2AA0C98E" w14:textId="77777777" w:rsidR="00751C44" w:rsidRDefault="00751C44" w:rsidP="00751C44">
      <w:pPr>
        <w:pStyle w:val="SourceCode"/>
      </w:pPr>
      <w:r>
        <w:rPr>
          <w:rStyle w:val="VerbatimChar"/>
        </w:rPr>
        <w:t>http://localhost:8002</w:t>
      </w:r>
    </w:p>
    <w:p w14:paraId="75610F92" w14:textId="77777777" w:rsidR="00751C44" w:rsidRDefault="00751C44" w:rsidP="00751C44">
      <w:r>
        <w:t>If you are running locally. If you are running in the cloud, go to your IP address;</w:t>
      </w:r>
    </w:p>
    <w:p w14:paraId="279F3CB7" w14:textId="77777777" w:rsidR="00751C44" w:rsidRDefault="00751C44" w:rsidP="00751C44">
      <w:pPr>
        <w:pStyle w:val="SourceCode"/>
      </w:pPr>
      <w:r>
        <w:rPr>
          <w:rStyle w:val="VerbatimChar"/>
        </w:rPr>
        <w:lastRenderedPageBreak/>
        <w:t>http://YOURIPADDRESS:8002</w:t>
      </w:r>
    </w:p>
    <w:p w14:paraId="22E908E1" w14:textId="77777777" w:rsidR="00751C44" w:rsidRDefault="00751C44" w:rsidP="00751C44">
      <w:r>
        <w:t>You should see the following:</w:t>
      </w:r>
    </w:p>
    <w:p w14:paraId="610675C1" w14:textId="77777777" w:rsidR="00751C44" w:rsidRDefault="00751C44" w:rsidP="00751C44">
      <w:pPr>
        <w:pStyle w:val="SourceCode"/>
      </w:pPr>
      <w:r>
        <w:rPr>
          <w:rStyle w:val="VerbatimChar"/>
        </w:rPr>
        <w:t>Welcome to nginx!</w:t>
      </w:r>
      <w:r>
        <w:br/>
      </w:r>
      <w:r>
        <w:br/>
      </w:r>
      <w:r>
        <w:rPr>
          <w:rStyle w:val="VerbatimChar"/>
        </w:rPr>
        <w:t>If you see this page...</w:t>
      </w:r>
      <w:r>
        <w:br/>
      </w:r>
      <w:r>
        <w:br/>
      </w:r>
      <w:r>
        <w:rPr>
          <w:rStyle w:val="VerbatimChar"/>
        </w:rPr>
        <w:t>Thank you for using nginx.</w:t>
      </w:r>
    </w:p>
    <w:p w14:paraId="4FE05B08" w14:textId="77777777" w:rsidR="00751C44" w:rsidRDefault="00751C44" w:rsidP="00751C44">
      <w:pPr>
        <w:pStyle w:val="Compact"/>
      </w:pPr>
    </w:p>
    <w:p w14:paraId="6D112DA7" w14:textId="77777777" w:rsidR="00751C44" w:rsidRDefault="00751C44" w:rsidP="00751C44">
      <w:pPr>
        <w:pStyle w:val="Heading2"/>
      </w:pPr>
      <w:bookmarkStart w:id="5" w:name="step-3-stop-the-container"/>
      <w:r>
        <w:t>Step 3: Stop the container</w:t>
      </w:r>
    </w:p>
    <w:bookmarkEnd w:id="5"/>
    <w:p w14:paraId="47114126" w14:textId="77777777" w:rsidR="00751C44" w:rsidRDefault="00751C44" w:rsidP="00751C44">
      <w:r>
        <w:t>Press Cntrl-C to stop the container.</w:t>
      </w:r>
    </w:p>
    <w:p w14:paraId="7BFD34C7" w14:textId="77777777" w:rsidR="00751C44" w:rsidRDefault="00751C44" w:rsidP="00751C44">
      <w:r>
        <w:t>Now, try going back to the browser and re-loading. Do you see the page?</w:t>
      </w:r>
    </w:p>
    <w:p w14:paraId="3BDEBEAA" w14:textId="77777777" w:rsidR="00751C44" w:rsidRDefault="00751C44" w:rsidP="00751C44">
      <w:r>
        <w:t>The page doesn't work while the contianer is stopped!</w:t>
      </w:r>
    </w:p>
    <w:p w14:paraId="6B4549B6" w14:textId="77777777" w:rsidR="00751C44" w:rsidRDefault="00751C44" w:rsidP="00751C44">
      <w:pPr>
        <w:pStyle w:val="Heading2"/>
      </w:pPr>
      <w:bookmarkStart w:id="6" w:name="step-4-run-the-container-in-the-backgrou"/>
      <w:r>
        <w:t>Step 4: Run the container in the background</w:t>
      </w:r>
    </w:p>
    <w:bookmarkEnd w:id="6"/>
    <w:p w14:paraId="5C29AFAB" w14:textId="77777777" w:rsidR="00751C44" w:rsidRDefault="00751C44" w:rsidP="00751C44">
      <w:pPr>
        <w:pStyle w:val="SourceCode"/>
      </w:pPr>
      <w:r>
        <w:rPr>
          <w:rStyle w:val="KeywordTok"/>
        </w:rPr>
        <w:t>docker</w:t>
      </w:r>
      <w:r>
        <w:rPr>
          <w:rStyle w:val="NormalTok"/>
        </w:rPr>
        <w:t xml:space="preserve"> container run -p 8002:80 -d nginx</w:t>
      </w:r>
    </w:p>
    <w:p w14:paraId="46452A55" w14:textId="77777777" w:rsidR="00751C44" w:rsidRDefault="00751C44" w:rsidP="00751C44">
      <w:r>
        <w:t>You will see the new container id copied to the screen, as this runs in the background</w:t>
      </w:r>
    </w:p>
    <w:p w14:paraId="6675D857" w14:textId="77777777" w:rsidR="00751C44" w:rsidRDefault="00751C44" w:rsidP="00751C44">
      <w:pPr>
        <w:pStyle w:val="SourceCode"/>
      </w:pPr>
      <w:r>
        <w:rPr>
          <w:rStyle w:val="VerbatimChar"/>
        </w:rPr>
        <w:t>ffcee5395fc4fc4ca97c48b03b3510ec973c6fa8601e9b299e306a6d36f6ff74</w:t>
      </w:r>
    </w:p>
    <w:p w14:paraId="51F97D29" w14:textId="77777777" w:rsidR="00751C44" w:rsidRDefault="00751C44" w:rsidP="00751C44">
      <w:pPr>
        <w:pStyle w:val="Heading2"/>
      </w:pPr>
      <w:bookmarkStart w:id="7" w:name="step-5-go-back-to-the-page"/>
      <w:r>
        <w:t>Step 5: Go back to the page</w:t>
      </w:r>
    </w:p>
    <w:bookmarkEnd w:id="7"/>
    <w:p w14:paraId="6B437BE3" w14:textId="77777777" w:rsidR="00751C44" w:rsidRDefault="00751C44" w:rsidP="00751C44">
      <w:r>
        <w:t>As in step 2, go back to the page. You should see nginx running again.</w:t>
      </w:r>
    </w:p>
    <w:p w14:paraId="16F4A62F" w14:textId="77777777" w:rsidR="00751C44" w:rsidRDefault="00751C44" w:rsidP="00751C44">
      <w:pPr>
        <w:pStyle w:val="Heading2"/>
      </w:pPr>
      <w:bookmarkStart w:id="8" w:name="step-6-stop-the-container"/>
      <w:r>
        <w:t>Step 6: Stop the container</w:t>
      </w:r>
    </w:p>
    <w:bookmarkEnd w:id="8"/>
    <w:p w14:paraId="42981026" w14:textId="77777777" w:rsidR="00751C44" w:rsidRDefault="00751C44" w:rsidP="00751C44">
      <w:pPr>
        <w:pStyle w:val="SourceCode"/>
      </w:pPr>
      <w:r>
        <w:rPr>
          <w:rStyle w:val="VerbatimChar"/>
        </w:rPr>
        <w:t>docker stop &lt;paste-container-id-here&gt;</w:t>
      </w:r>
    </w:p>
    <w:p w14:paraId="5EB048AF" w14:textId="77777777" w:rsidR="00751C44" w:rsidRDefault="00751C44" w:rsidP="00751C44">
      <w:r>
        <w:t>It sohould stop your container. If it does not recognize the container id you pasted, say "docker ps" to get the list of container ids.</w:t>
      </w:r>
    </w:p>
    <w:p w14:paraId="22D6D9C1" w14:textId="77777777" w:rsidR="00F6292A" w:rsidRPr="00F6292A" w:rsidRDefault="00F6292A" w:rsidP="00F6292A">
      <w:bookmarkStart w:id="9" w:name="_GoBack"/>
      <w:bookmarkEnd w:id="9"/>
    </w:p>
    <w:sectPr w:rsidR="00F6292A" w:rsidRPr="00F6292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0D102" w14:textId="77777777" w:rsidR="00061902" w:rsidRDefault="00061902" w:rsidP="007C20E0">
      <w:pPr>
        <w:spacing w:after="0" w:line="240" w:lineRule="auto"/>
      </w:pPr>
      <w:r>
        <w:separator/>
      </w:r>
    </w:p>
  </w:endnote>
  <w:endnote w:type="continuationSeparator" w:id="0">
    <w:p w14:paraId="74BDC10E" w14:textId="77777777" w:rsidR="00061902" w:rsidRDefault="00061902" w:rsidP="007C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602814"/>
      <w:docPartObj>
        <w:docPartGallery w:val="Page Numbers (Bottom of Page)"/>
        <w:docPartUnique/>
      </w:docPartObj>
    </w:sdtPr>
    <w:sdtEndPr/>
    <w:sdtContent>
      <w:sdt>
        <w:sdtPr>
          <w:id w:val="98381352"/>
          <w:docPartObj>
            <w:docPartGallery w:val="Page Numbers (Top of Page)"/>
            <w:docPartUnique/>
          </w:docPartObj>
        </w:sdtPr>
        <w:sdtEndPr/>
        <w:sdtContent>
          <w:p w14:paraId="58881F45" w14:textId="30DA5CC9" w:rsidR="0055650B" w:rsidRDefault="0055650B" w:rsidP="00F414C5">
            <w:pPr>
              <w:pStyle w:val="Footer"/>
              <w:tabs>
                <w:tab w:val="left" w:pos="2285"/>
              </w:tabs>
            </w:pPr>
            <w:r>
              <w:t xml:space="preserve">Page </w:t>
            </w:r>
            <w:r>
              <w:rPr>
                <w:b/>
                <w:bCs/>
                <w:sz w:val="24"/>
                <w:szCs w:val="24"/>
              </w:rPr>
              <w:fldChar w:fldCharType="begin"/>
            </w:r>
            <w:r>
              <w:rPr>
                <w:b/>
                <w:bCs/>
              </w:rPr>
              <w:instrText xml:space="preserve"> PAGE </w:instrText>
            </w:r>
            <w:r>
              <w:rPr>
                <w:b/>
                <w:bCs/>
                <w:sz w:val="24"/>
                <w:szCs w:val="24"/>
              </w:rPr>
              <w:fldChar w:fldCharType="separate"/>
            </w:r>
            <w:r w:rsidR="003D7DD5">
              <w:rPr>
                <w:b/>
                <w:bCs/>
                <w:noProof/>
              </w:rPr>
              <w:t>2</w:t>
            </w:r>
            <w:r>
              <w:rPr>
                <w:b/>
                <w:bCs/>
                <w:sz w:val="24"/>
                <w:szCs w:val="24"/>
              </w:rPr>
              <w:fldChar w:fldCharType="end"/>
            </w:r>
            <w:r>
              <w:t xml:space="preserve"> of </w:t>
            </w:r>
            <w:r w:rsidR="00F6292A">
              <w:rPr>
                <w:b/>
                <w:bCs/>
                <w:sz w:val="24"/>
                <w:szCs w:val="24"/>
              </w:rPr>
              <w:t>3</w:t>
            </w:r>
            <w:r>
              <w:rPr>
                <w:b/>
                <w:bCs/>
                <w:sz w:val="24"/>
                <w:szCs w:val="24"/>
              </w:rPr>
              <w:tab/>
            </w:r>
            <w:r w:rsidR="00F414C5">
              <w:rPr>
                <w:b/>
                <w:bCs/>
                <w:sz w:val="24"/>
                <w:szCs w:val="24"/>
              </w:rPr>
              <w:tab/>
            </w:r>
            <w:r>
              <w:rPr>
                <w:b/>
                <w:bCs/>
                <w:sz w:val="24"/>
                <w:szCs w:val="24"/>
              </w:rPr>
              <w:tab/>
              <w:t xml:space="preserve">                  </w:t>
            </w:r>
            <w:r w:rsidRPr="006B52C6">
              <w:t xml:space="preserve">Confidential and </w:t>
            </w:r>
            <w:proofErr w:type="gramStart"/>
            <w:r w:rsidRPr="006B52C6">
              <w:t>proprietary  |</w:t>
            </w:r>
            <w:proofErr w:type="gramEnd"/>
            <w:r w:rsidRPr="006B52C6">
              <w:t xml:space="preserve">  </w:t>
            </w:r>
            <w:r>
              <w:t>Optum</w:t>
            </w:r>
          </w:p>
        </w:sdtContent>
      </w:sdt>
    </w:sdtContent>
  </w:sdt>
  <w:p w14:paraId="13F9F224" w14:textId="77777777" w:rsidR="0055650B" w:rsidRDefault="00556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4717E" w14:textId="77777777" w:rsidR="00061902" w:rsidRDefault="00061902" w:rsidP="007C20E0">
      <w:pPr>
        <w:spacing w:after="0" w:line="240" w:lineRule="auto"/>
      </w:pPr>
      <w:r>
        <w:separator/>
      </w:r>
    </w:p>
  </w:footnote>
  <w:footnote w:type="continuationSeparator" w:id="0">
    <w:p w14:paraId="684A123D" w14:textId="77777777" w:rsidR="00061902" w:rsidRDefault="00061902" w:rsidP="007C2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766B" w14:textId="173E967A" w:rsidR="0055650B" w:rsidRDefault="0055650B">
    <w:pPr>
      <w:pStyle w:val="Header"/>
    </w:pPr>
    <w:r>
      <w:rPr>
        <w:noProof/>
      </w:rPr>
      <w:drawing>
        <wp:anchor distT="0" distB="0" distL="114300" distR="114300" simplePos="0" relativeHeight="251659264" behindDoc="0" locked="0" layoutInCell="1" allowOverlap="1" wp14:anchorId="571F88EE" wp14:editId="495AF02B">
          <wp:simplePos x="0" y="0"/>
          <wp:positionH relativeFrom="page">
            <wp:posOffset>609600</wp:posOffset>
          </wp:positionH>
          <wp:positionV relativeFrom="page">
            <wp:posOffset>200025</wp:posOffset>
          </wp:positionV>
          <wp:extent cx="1590675" cy="584835"/>
          <wp:effectExtent l="0" t="0" r="9525" b="5715"/>
          <wp:wrapSquare wrapText="bothSides"/>
          <wp:docPr id="30" name="Picture 30" descr="OPTUM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UM_RGB_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2BC2B" w14:textId="77777777" w:rsidR="0055650B" w:rsidRDefault="00556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1859C9"/>
    <w:multiLevelType w:val="multilevel"/>
    <w:tmpl w:val="41C2088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84C9C65"/>
    <w:multiLevelType w:val="multilevel"/>
    <w:tmpl w:val="CCF0D1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6222842"/>
    <w:multiLevelType w:val="multilevel"/>
    <w:tmpl w:val="525054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5909091"/>
    <w:multiLevelType w:val="multilevel"/>
    <w:tmpl w:val="89E805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16948A0"/>
    <w:multiLevelType w:val="hybridMultilevel"/>
    <w:tmpl w:val="C9BE3A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18F7B27"/>
    <w:multiLevelType w:val="hybridMultilevel"/>
    <w:tmpl w:val="B5ECA506"/>
    <w:lvl w:ilvl="0" w:tplc="53F0AD14">
      <w:start w:val="1"/>
      <w:numFmt w:val="bullet"/>
      <w:lvlText w:val="•"/>
      <w:lvlJc w:val="left"/>
      <w:pPr>
        <w:tabs>
          <w:tab w:val="num" w:pos="720"/>
        </w:tabs>
        <w:ind w:left="720" w:hanging="360"/>
      </w:pPr>
      <w:rPr>
        <w:rFonts w:ascii="Arial" w:hAnsi="Arial" w:hint="default"/>
      </w:rPr>
    </w:lvl>
    <w:lvl w:ilvl="1" w:tplc="61E40170" w:tentative="1">
      <w:start w:val="1"/>
      <w:numFmt w:val="bullet"/>
      <w:lvlText w:val="•"/>
      <w:lvlJc w:val="left"/>
      <w:pPr>
        <w:tabs>
          <w:tab w:val="num" w:pos="1440"/>
        </w:tabs>
        <w:ind w:left="1440" w:hanging="360"/>
      </w:pPr>
      <w:rPr>
        <w:rFonts w:ascii="Arial" w:hAnsi="Arial" w:hint="default"/>
      </w:rPr>
    </w:lvl>
    <w:lvl w:ilvl="2" w:tplc="9F8EA72E">
      <w:numFmt w:val="bullet"/>
      <w:lvlText w:val="​"/>
      <w:lvlJc w:val="left"/>
      <w:pPr>
        <w:tabs>
          <w:tab w:val="num" w:pos="2160"/>
        </w:tabs>
        <w:ind w:left="2160" w:hanging="360"/>
      </w:pPr>
      <w:rPr>
        <w:rFonts w:ascii="Arial" w:hAnsi="Arial" w:hint="default"/>
      </w:rPr>
    </w:lvl>
    <w:lvl w:ilvl="3" w:tplc="0AC472AC" w:tentative="1">
      <w:start w:val="1"/>
      <w:numFmt w:val="bullet"/>
      <w:lvlText w:val="•"/>
      <w:lvlJc w:val="left"/>
      <w:pPr>
        <w:tabs>
          <w:tab w:val="num" w:pos="2880"/>
        </w:tabs>
        <w:ind w:left="2880" w:hanging="360"/>
      </w:pPr>
      <w:rPr>
        <w:rFonts w:ascii="Arial" w:hAnsi="Arial" w:hint="default"/>
      </w:rPr>
    </w:lvl>
    <w:lvl w:ilvl="4" w:tplc="BE3ECDC6" w:tentative="1">
      <w:start w:val="1"/>
      <w:numFmt w:val="bullet"/>
      <w:lvlText w:val="•"/>
      <w:lvlJc w:val="left"/>
      <w:pPr>
        <w:tabs>
          <w:tab w:val="num" w:pos="3600"/>
        </w:tabs>
        <w:ind w:left="3600" w:hanging="360"/>
      </w:pPr>
      <w:rPr>
        <w:rFonts w:ascii="Arial" w:hAnsi="Arial" w:hint="default"/>
      </w:rPr>
    </w:lvl>
    <w:lvl w:ilvl="5" w:tplc="D5604E14" w:tentative="1">
      <w:start w:val="1"/>
      <w:numFmt w:val="bullet"/>
      <w:lvlText w:val="•"/>
      <w:lvlJc w:val="left"/>
      <w:pPr>
        <w:tabs>
          <w:tab w:val="num" w:pos="4320"/>
        </w:tabs>
        <w:ind w:left="4320" w:hanging="360"/>
      </w:pPr>
      <w:rPr>
        <w:rFonts w:ascii="Arial" w:hAnsi="Arial" w:hint="default"/>
      </w:rPr>
    </w:lvl>
    <w:lvl w:ilvl="6" w:tplc="BC06A5EE" w:tentative="1">
      <w:start w:val="1"/>
      <w:numFmt w:val="bullet"/>
      <w:lvlText w:val="•"/>
      <w:lvlJc w:val="left"/>
      <w:pPr>
        <w:tabs>
          <w:tab w:val="num" w:pos="5040"/>
        </w:tabs>
        <w:ind w:left="5040" w:hanging="360"/>
      </w:pPr>
      <w:rPr>
        <w:rFonts w:ascii="Arial" w:hAnsi="Arial" w:hint="default"/>
      </w:rPr>
    </w:lvl>
    <w:lvl w:ilvl="7" w:tplc="42E23CF8" w:tentative="1">
      <w:start w:val="1"/>
      <w:numFmt w:val="bullet"/>
      <w:lvlText w:val="•"/>
      <w:lvlJc w:val="left"/>
      <w:pPr>
        <w:tabs>
          <w:tab w:val="num" w:pos="5760"/>
        </w:tabs>
        <w:ind w:left="5760" w:hanging="360"/>
      </w:pPr>
      <w:rPr>
        <w:rFonts w:ascii="Arial" w:hAnsi="Arial" w:hint="default"/>
      </w:rPr>
    </w:lvl>
    <w:lvl w:ilvl="8" w:tplc="5274B4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4060428"/>
    <w:multiLevelType w:val="hybridMultilevel"/>
    <w:tmpl w:val="4F46A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C73E9B"/>
    <w:multiLevelType w:val="hybridMultilevel"/>
    <w:tmpl w:val="09D0DD3C"/>
    <w:lvl w:ilvl="0" w:tplc="61D6DB3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A87893"/>
    <w:multiLevelType w:val="hybridMultilevel"/>
    <w:tmpl w:val="9716AF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FA1E3C"/>
    <w:multiLevelType w:val="hybridMultilevel"/>
    <w:tmpl w:val="F65243E0"/>
    <w:lvl w:ilvl="0" w:tplc="A1386AD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E420EE"/>
    <w:multiLevelType w:val="hybridMultilevel"/>
    <w:tmpl w:val="FD544482"/>
    <w:lvl w:ilvl="0" w:tplc="04090005">
      <w:start w:val="1"/>
      <w:numFmt w:val="bullet"/>
      <w:lvlText w:val=""/>
      <w:lvlJc w:val="left"/>
      <w:pPr>
        <w:ind w:left="1080" w:hanging="360"/>
      </w:pPr>
      <w:rPr>
        <w:rFonts w:ascii="Wingdings" w:hAnsi="Wingdings" w:hint="default"/>
      </w:rPr>
    </w:lvl>
    <w:lvl w:ilvl="1" w:tplc="14DEDCFE">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0A883266"/>
    <w:multiLevelType w:val="hybridMultilevel"/>
    <w:tmpl w:val="3CD62AB0"/>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0DF750F"/>
    <w:multiLevelType w:val="hybridMultilevel"/>
    <w:tmpl w:val="8C341A5A"/>
    <w:lvl w:ilvl="0" w:tplc="F93E658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AA0BFF"/>
    <w:multiLevelType w:val="hybridMultilevel"/>
    <w:tmpl w:val="EA0442F8"/>
    <w:lvl w:ilvl="0" w:tplc="B852C2B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6C2963"/>
    <w:multiLevelType w:val="hybridMultilevel"/>
    <w:tmpl w:val="FF5271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91A300C"/>
    <w:multiLevelType w:val="hybridMultilevel"/>
    <w:tmpl w:val="CEAE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171D81"/>
    <w:multiLevelType w:val="hybridMultilevel"/>
    <w:tmpl w:val="65E8DD4A"/>
    <w:lvl w:ilvl="0" w:tplc="B45829F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D65447"/>
    <w:multiLevelType w:val="hybridMultilevel"/>
    <w:tmpl w:val="DFAA2206"/>
    <w:lvl w:ilvl="0" w:tplc="C8AC1398">
      <w:start w:val="1"/>
      <w:numFmt w:val="bullet"/>
      <w:lvlText w:val=""/>
      <w:lvlJc w:val="left"/>
      <w:pPr>
        <w:tabs>
          <w:tab w:val="num" w:pos="720"/>
        </w:tabs>
        <w:ind w:left="720" w:hanging="360"/>
      </w:pPr>
      <w:rPr>
        <w:rFonts w:ascii="Wingdings" w:hAnsi="Wingdings" w:hint="default"/>
      </w:rPr>
    </w:lvl>
    <w:lvl w:ilvl="1" w:tplc="1F52D58A" w:tentative="1">
      <w:start w:val="1"/>
      <w:numFmt w:val="bullet"/>
      <w:lvlText w:val=""/>
      <w:lvlJc w:val="left"/>
      <w:pPr>
        <w:tabs>
          <w:tab w:val="num" w:pos="1440"/>
        </w:tabs>
        <w:ind w:left="1440" w:hanging="360"/>
      </w:pPr>
      <w:rPr>
        <w:rFonts w:ascii="Wingdings" w:hAnsi="Wingdings" w:hint="default"/>
      </w:rPr>
    </w:lvl>
    <w:lvl w:ilvl="2" w:tplc="A35696EE" w:tentative="1">
      <w:start w:val="1"/>
      <w:numFmt w:val="bullet"/>
      <w:lvlText w:val=""/>
      <w:lvlJc w:val="left"/>
      <w:pPr>
        <w:tabs>
          <w:tab w:val="num" w:pos="2160"/>
        </w:tabs>
        <w:ind w:left="2160" w:hanging="360"/>
      </w:pPr>
      <w:rPr>
        <w:rFonts w:ascii="Wingdings" w:hAnsi="Wingdings" w:hint="default"/>
      </w:rPr>
    </w:lvl>
    <w:lvl w:ilvl="3" w:tplc="A4802C24" w:tentative="1">
      <w:start w:val="1"/>
      <w:numFmt w:val="bullet"/>
      <w:lvlText w:val=""/>
      <w:lvlJc w:val="left"/>
      <w:pPr>
        <w:tabs>
          <w:tab w:val="num" w:pos="2880"/>
        </w:tabs>
        <w:ind w:left="2880" w:hanging="360"/>
      </w:pPr>
      <w:rPr>
        <w:rFonts w:ascii="Wingdings" w:hAnsi="Wingdings" w:hint="default"/>
      </w:rPr>
    </w:lvl>
    <w:lvl w:ilvl="4" w:tplc="E17605C0" w:tentative="1">
      <w:start w:val="1"/>
      <w:numFmt w:val="bullet"/>
      <w:lvlText w:val=""/>
      <w:lvlJc w:val="left"/>
      <w:pPr>
        <w:tabs>
          <w:tab w:val="num" w:pos="3600"/>
        </w:tabs>
        <w:ind w:left="3600" w:hanging="360"/>
      </w:pPr>
      <w:rPr>
        <w:rFonts w:ascii="Wingdings" w:hAnsi="Wingdings" w:hint="default"/>
      </w:rPr>
    </w:lvl>
    <w:lvl w:ilvl="5" w:tplc="18028854" w:tentative="1">
      <w:start w:val="1"/>
      <w:numFmt w:val="bullet"/>
      <w:lvlText w:val=""/>
      <w:lvlJc w:val="left"/>
      <w:pPr>
        <w:tabs>
          <w:tab w:val="num" w:pos="4320"/>
        </w:tabs>
        <w:ind w:left="4320" w:hanging="360"/>
      </w:pPr>
      <w:rPr>
        <w:rFonts w:ascii="Wingdings" w:hAnsi="Wingdings" w:hint="default"/>
      </w:rPr>
    </w:lvl>
    <w:lvl w:ilvl="6" w:tplc="71902A82" w:tentative="1">
      <w:start w:val="1"/>
      <w:numFmt w:val="bullet"/>
      <w:lvlText w:val=""/>
      <w:lvlJc w:val="left"/>
      <w:pPr>
        <w:tabs>
          <w:tab w:val="num" w:pos="5040"/>
        </w:tabs>
        <w:ind w:left="5040" w:hanging="360"/>
      </w:pPr>
      <w:rPr>
        <w:rFonts w:ascii="Wingdings" w:hAnsi="Wingdings" w:hint="default"/>
      </w:rPr>
    </w:lvl>
    <w:lvl w:ilvl="7" w:tplc="0804DAF0" w:tentative="1">
      <w:start w:val="1"/>
      <w:numFmt w:val="bullet"/>
      <w:lvlText w:val=""/>
      <w:lvlJc w:val="left"/>
      <w:pPr>
        <w:tabs>
          <w:tab w:val="num" w:pos="5760"/>
        </w:tabs>
        <w:ind w:left="5760" w:hanging="360"/>
      </w:pPr>
      <w:rPr>
        <w:rFonts w:ascii="Wingdings" w:hAnsi="Wingdings" w:hint="default"/>
      </w:rPr>
    </w:lvl>
    <w:lvl w:ilvl="8" w:tplc="AC7A74A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212088"/>
    <w:multiLevelType w:val="hybridMultilevel"/>
    <w:tmpl w:val="72FE0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A25B60"/>
    <w:multiLevelType w:val="hybridMultilevel"/>
    <w:tmpl w:val="581695C8"/>
    <w:lvl w:ilvl="0" w:tplc="A3161DA8">
      <w:start w:val="1"/>
      <w:numFmt w:val="bullet"/>
      <w:lvlText w:val=""/>
      <w:lvlJc w:val="left"/>
      <w:pPr>
        <w:tabs>
          <w:tab w:val="num" w:pos="720"/>
        </w:tabs>
        <w:ind w:left="720" w:hanging="360"/>
      </w:pPr>
      <w:rPr>
        <w:rFonts w:ascii="Wingdings" w:hAnsi="Wingdings" w:hint="default"/>
      </w:rPr>
    </w:lvl>
    <w:lvl w:ilvl="1" w:tplc="39946DF0" w:tentative="1">
      <w:start w:val="1"/>
      <w:numFmt w:val="bullet"/>
      <w:lvlText w:val=""/>
      <w:lvlJc w:val="left"/>
      <w:pPr>
        <w:tabs>
          <w:tab w:val="num" w:pos="1440"/>
        </w:tabs>
        <w:ind w:left="1440" w:hanging="360"/>
      </w:pPr>
      <w:rPr>
        <w:rFonts w:ascii="Wingdings" w:hAnsi="Wingdings" w:hint="default"/>
      </w:rPr>
    </w:lvl>
    <w:lvl w:ilvl="2" w:tplc="02527EE2" w:tentative="1">
      <w:start w:val="1"/>
      <w:numFmt w:val="bullet"/>
      <w:lvlText w:val=""/>
      <w:lvlJc w:val="left"/>
      <w:pPr>
        <w:tabs>
          <w:tab w:val="num" w:pos="2160"/>
        </w:tabs>
        <w:ind w:left="2160" w:hanging="360"/>
      </w:pPr>
      <w:rPr>
        <w:rFonts w:ascii="Wingdings" w:hAnsi="Wingdings" w:hint="default"/>
      </w:rPr>
    </w:lvl>
    <w:lvl w:ilvl="3" w:tplc="317CEF32" w:tentative="1">
      <w:start w:val="1"/>
      <w:numFmt w:val="bullet"/>
      <w:lvlText w:val=""/>
      <w:lvlJc w:val="left"/>
      <w:pPr>
        <w:tabs>
          <w:tab w:val="num" w:pos="2880"/>
        </w:tabs>
        <w:ind w:left="2880" w:hanging="360"/>
      </w:pPr>
      <w:rPr>
        <w:rFonts w:ascii="Wingdings" w:hAnsi="Wingdings" w:hint="default"/>
      </w:rPr>
    </w:lvl>
    <w:lvl w:ilvl="4" w:tplc="E78471D2" w:tentative="1">
      <w:start w:val="1"/>
      <w:numFmt w:val="bullet"/>
      <w:lvlText w:val=""/>
      <w:lvlJc w:val="left"/>
      <w:pPr>
        <w:tabs>
          <w:tab w:val="num" w:pos="3600"/>
        </w:tabs>
        <w:ind w:left="3600" w:hanging="360"/>
      </w:pPr>
      <w:rPr>
        <w:rFonts w:ascii="Wingdings" w:hAnsi="Wingdings" w:hint="default"/>
      </w:rPr>
    </w:lvl>
    <w:lvl w:ilvl="5" w:tplc="F6C8D9B4" w:tentative="1">
      <w:start w:val="1"/>
      <w:numFmt w:val="bullet"/>
      <w:lvlText w:val=""/>
      <w:lvlJc w:val="left"/>
      <w:pPr>
        <w:tabs>
          <w:tab w:val="num" w:pos="4320"/>
        </w:tabs>
        <w:ind w:left="4320" w:hanging="360"/>
      </w:pPr>
      <w:rPr>
        <w:rFonts w:ascii="Wingdings" w:hAnsi="Wingdings" w:hint="default"/>
      </w:rPr>
    </w:lvl>
    <w:lvl w:ilvl="6" w:tplc="6D3E6A7E" w:tentative="1">
      <w:start w:val="1"/>
      <w:numFmt w:val="bullet"/>
      <w:lvlText w:val=""/>
      <w:lvlJc w:val="left"/>
      <w:pPr>
        <w:tabs>
          <w:tab w:val="num" w:pos="5040"/>
        </w:tabs>
        <w:ind w:left="5040" w:hanging="360"/>
      </w:pPr>
      <w:rPr>
        <w:rFonts w:ascii="Wingdings" w:hAnsi="Wingdings" w:hint="default"/>
      </w:rPr>
    </w:lvl>
    <w:lvl w:ilvl="7" w:tplc="CBA4E5F2" w:tentative="1">
      <w:start w:val="1"/>
      <w:numFmt w:val="bullet"/>
      <w:lvlText w:val=""/>
      <w:lvlJc w:val="left"/>
      <w:pPr>
        <w:tabs>
          <w:tab w:val="num" w:pos="5760"/>
        </w:tabs>
        <w:ind w:left="5760" w:hanging="360"/>
      </w:pPr>
      <w:rPr>
        <w:rFonts w:ascii="Wingdings" w:hAnsi="Wingdings" w:hint="default"/>
      </w:rPr>
    </w:lvl>
    <w:lvl w:ilvl="8" w:tplc="FB881C6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260DD0"/>
    <w:multiLevelType w:val="hybridMultilevel"/>
    <w:tmpl w:val="DFA68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E344D1"/>
    <w:multiLevelType w:val="multilevel"/>
    <w:tmpl w:val="4E86FC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C102C32"/>
    <w:multiLevelType w:val="hybridMultilevel"/>
    <w:tmpl w:val="3252DDC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0C586F"/>
    <w:multiLevelType w:val="hybridMultilevel"/>
    <w:tmpl w:val="281897A8"/>
    <w:lvl w:ilvl="0" w:tplc="59382E5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FE40B9"/>
    <w:multiLevelType w:val="hybridMultilevel"/>
    <w:tmpl w:val="18026044"/>
    <w:lvl w:ilvl="0" w:tplc="7DFA650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F7792A"/>
    <w:multiLevelType w:val="hybridMultilevel"/>
    <w:tmpl w:val="93C0B320"/>
    <w:lvl w:ilvl="0" w:tplc="729C449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D210F0"/>
    <w:multiLevelType w:val="hybridMultilevel"/>
    <w:tmpl w:val="FA960EF6"/>
    <w:lvl w:ilvl="0" w:tplc="45346FC2">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7C729F"/>
    <w:multiLevelType w:val="hybridMultilevel"/>
    <w:tmpl w:val="14764FCE"/>
    <w:lvl w:ilvl="0" w:tplc="0EBA4658">
      <w:start w:val="1"/>
      <w:numFmt w:val="bullet"/>
      <w:lvlText w:val=""/>
      <w:lvlJc w:val="left"/>
      <w:pPr>
        <w:tabs>
          <w:tab w:val="num" w:pos="720"/>
        </w:tabs>
        <w:ind w:left="720" w:hanging="360"/>
      </w:pPr>
      <w:rPr>
        <w:rFonts w:ascii="Wingdings" w:hAnsi="Wingdings" w:hint="default"/>
      </w:rPr>
    </w:lvl>
    <w:lvl w:ilvl="1" w:tplc="057E31FC" w:tentative="1">
      <w:start w:val="1"/>
      <w:numFmt w:val="bullet"/>
      <w:lvlText w:val=""/>
      <w:lvlJc w:val="left"/>
      <w:pPr>
        <w:tabs>
          <w:tab w:val="num" w:pos="1440"/>
        </w:tabs>
        <w:ind w:left="1440" w:hanging="360"/>
      </w:pPr>
      <w:rPr>
        <w:rFonts w:ascii="Wingdings" w:hAnsi="Wingdings" w:hint="default"/>
      </w:rPr>
    </w:lvl>
    <w:lvl w:ilvl="2" w:tplc="0F48B598" w:tentative="1">
      <w:start w:val="1"/>
      <w:numFmt w:val="bullet"/>
      <w:lvlText w:val=""/>
      <w:lvlJc w:val="left"/>
      <w:pPr>
        <w:tabs>
          <w:tab w:val="num" w:pos="2160"/>
        </w:tabs>
        <w:ind w:left="2160" w:hanging="360"/>
      </w:pPr>
      <w:rPr>
        <w:rFonts w:ascii="Wingdings" w:hAnsi="Wingdings" w:hint="default"/>
      </w:rPr>
    </w:lvl>
    <w:lvl w:ilvl="3" w:tplc="0B924228" w:tentative="1">
      <w:start w:val="1"/>
      <w:numFmt w:val="bullet"/>
      <w:lvlText w:val=""/>
      <w:lvlJc w:val="left"/>
      <w:pPr>
        <w:tabs>
          <w:tab w:val="num" w:pos="2880"/>
        </w:tabs>
        <w:ind w:left="2880" w:hanging="360"/>
      </w:pPr>
      <w:rPr>
        <w:rFonts w:ascii="Wingdings" w:hAnsi="Wingdings" w:hint="default"/>
      </w:rPr>
    </w:lvl>
    <w:lvl w:ilvl="4" w:tplc="8D1029C2" w:tentative="1">
      <w:start w:val="1"/>
      <w:numFmt w:val="bullet"/>
      <w:lvlText w:val=""/>
      <w:lvlJc w:val="left"/>
      <w:pPr>
        <w:tabs>
          <w:tab w:val="num" w:pos="3600"/>
        </w:tabs>
        <w:ind w:left="3600" w:hanging="360"/>
      </w:pPr>
      <w:rPr>
        <w:rFonts w:ascii="Wingdings" w:hAnsi="Wingdings" w:hint="default"/>
      </w:rPr>
    </w:lvl>
    <w:lvl w:ilvl="5" w:tplc="5B8451BC" w:tentative="1">
      <w:start w:val="1"/>
      <w:numFmt w:val="bullet"/>
      <w:lvlText w:val=""/>
      <w:lvlJc w:val="left"/>
      <w:pPr>
        <w:tabs>
          <w:tab w:val="num" w:pos="4320"/>
        </w:tabs>
        <w:ind w:left="4320" w:hanging="360"/>
      </w:pPr>
      <w:rPr>
        <w:rFonts w:ascii="Wingdings" w:hAnsi="Wingdings" w:hint="default"/>
      </w:rPr>
    </w:lvl>
    <w:lvl w:ilvl="6" w:tplc="19740168" w:tentative="1">
      <w:start w:val="1"/>
      <w:numFmt w:val="bullet"/>
      <w:lvlText w:val=""/>
      <w:lvlJc w:val="left"/>
      <w:pPr>
        <w:tabs>
          <w:tab w:val="num" w:pos="5040"/>
        </w:tabs>
        <w:ind w:left="5040" w:hanging="360"/>
      </w:pPr>
      <w:rPr>
        <w:rFonts w:ascii="Wingdings" w:hAnsi="Wingdings" w:hint="default"/>
      </w:rPr>
    </w:lvl>
    <w:lvl w:ilvl="7" w:tplc="50007C98" w:tentative="1">
      <w:start w:val="1"/>
      <w:numFmt w:val="bullet"/>
      <w:lvlText w:val=""/>
      <w:lvlJc w:val="left"/>
      <w:pPr>
        <w:tabs>
          <w:tab w:val="num" w:pos="5760"/>
        </w:tabs>
        <w:ind w:left="5760" w:hanging="360"/>
      </w:pPr>
      <w:rPr>
        <w:rFonts w:ascii="Wingdings" w:hAnsi="Wingdings" w:hint="default"/>
      </w:rPr>
    </w:lvl>
    <w:lvl w:ilvl="8" w:tplc="35B25AC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040D85"/>
    <w:multiLevelType w:val="multilevel"/>
    <w:tmpl w:val="9B36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F017FE"/>
    <w:multiLevelType w:val="hybridMultilevel"/>
    <w:tmpl w:val="376801D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56DA3FE3"/>
    <w:multiLevelType w:val="hybridMultilevel"/>
    <w:tmpl w:val="38383CCC"/>
    <w:lvl w:ilvl="0" w:tplc="D57E03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441E61"/>
    <w:multiLevelType w:val="hybridMultilevel"/>
    <w:tmpl w:val="6F548D94"/>
    <w:lvl w:ilvl="0" w:tplc="04090005">
      <w:start w:val="1"/>
      <w:numFmt w:val="bullet"/>
      <w:lvlText w:val=""/>
      <w:lvlJc w:val="left"/>
      <w:pPr>
        <w:ind w:left="1080" w:hanging="360"/>
      </w:pPr>
      <w:rPr>
        <w:rFonts w:ascii="Wingdings" w:hAnsi="Wingdings" w:hint="default"/>
      </w:rPr>
    </w:lvl>
    <w:lvl w:ilvl="1" w:tplc="14DEDCFE">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5B9063E2"/>
    <w:multiLevelType w:val="hybridMultilevel"/>
    <w:tmpl w:val="FD065EE2"/>
    <w:lvl w:ilvl="0" w:tplc="D17074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01378D"/>
    <w:multiLevelType w:val="hybridMultilevel"/>
    <w:tmpl w:val="C316D1C0"/>
    <w:lvl w:ilvl="0" w:tplc="8A348D6C">
      <w:start w:val="6"/>
      <w:numFmt w:val="decimal"/>
      <w:lvlText w:val="%1."/>
      <w:lvlJc w:val="left"/>
      <w:pPr>
        <w:ind w:left="720" w:hanging="360"/>
      </w:pPr>
      <w:rPr>
        <w:rFonts w:hint="default"/>
      </w:rPr>
    </w:lvl>
    <w:lvl w:ilvl="1" w:tplc="14DEDCFE">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A544A5"/>
    <w:multiLevelType w:val="hybridMultilevel"/>
    <w:tmpl w:val="641040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1208F1"/>
    <w:multiLevelType w:val="hybridMultilevel"/>
    <w:tmpl w:val="DBB42D46"/>
    <w:lvl w:ilvl="0" w:tplc="ADF4E9B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D1126C"/>
    <w:multiLevelType w:val="hybridMultilevel"/>
    <w:tmpl w:val="CA4AFED2"/>
    <w:lvl w:ilvl="0" w:tplc="61684946">
      <w:start w:val="1"/>
      <w:numFmt w:val="bullet"/>
      <w:lvlText w:val=""/>
      <w:lvlJc w:val="left"/>
      <w:pPr>
        <w:tabs>
          <w:tab w:val="num" w:pos="720"/>
        </w:tabs>
        <w:ind w:left="720" w:hanging="360"/>
      </w:pPr>
      <w:rPr>
        <w:rFonts w:ascii="Wingdings" w:hAnsi="Wingdings" w:hint="default"/>
      </w:rPr>
    </w:lvl>
    <w:lvl w:ilvl="1" w:tplc="5560A4FA" w:tentative="1">
      <w:start w:val="1"/>
      <w:numFmt w:val="bullet"/>
      <w:lvlText w:val=""/>
      <w:lvlJc w:val="left"/>
      <w:pPr>
        <w:tabs>
          <w:tab w:val="num" w:pos="1440"/>
        </w:tabs>
        <w:ind w:left="1440" w:hanging="360"/>
      </w:pPr>
      <w:rPr>
        <w:rFonts w:ascii="Wingdings" w:hAnsi="Wingdings" w:hint="default"/>
      </w:rPr>
    </w:lvl>
    <w:lvl w:ilvl="2" w:tplc="98D2207C" w:tentative="1">
      <w:start w:val="1"/>
      <w:numFmt w:val="bullet"/>
      <w:lvlText w:val=""/>
      <w:lvlJc w:val="left"/>
      <w:pPr>
        <w:tabs>
          <w:tab w:val="num" w:pos="2160"/>
        </w:tabs>
        <w:ind w:left="2160" w:hanging="360"/>
      </w:pPr>
      <w:rPr>
        <w:rFonts w:ascii="Wingdings" w:hAnsi="Wingdings" w:hint="default"/>
      </w:rPr>
    </w:lvl>
    <w:lvl w:ilvl="3" w:tplc="A544CF08" w:tentative="1">
      <w:start w:val="1"/>
      <w:numFmt w:val="bullet"/>
      <w:lvlText w:val=""/>
      <w:lvlJc w:val="left"/>
      <w:pPr>
        <w:tabs>
          <w:tab w:val="num" w:pos="2880"/>
        </w:tabs>
        <w:ind w:left="2880" w:hanging="360"/>
      </w:pPr>
      <w:rPr>
        <w:rFonts w:ascii="Wingdings" w:hAnsi="Wingdings" w:hint="default"/>
      </w:rPr>
    </w:lvl>
    <w:lvl w:ilvl="4" w:tplc="18CA77DC" w:tentative="1">
      <w:start w:val="1"/>
      <w:numFmt w:val="bullet"/>
      <w:lvlText w:val=""/>
      <w:lvlJc w:val="left"/>
      <w:pPr>
        <w:tabs>
          <w:tab w:val="num" w:pos="3600"/>
        </w:tabs>
        <w:ind w:left="3600" w:hanging="360"/>
      </w:pPr>
      <w:rPr>
        <w:rFonts w:ascii="Wingdings" w:hAnsi="Wingdings" w:hint="default"/>
      </w:rPr>
    </w:lvl>
    <w:lvl w:ilvl="5" w:tplc="973EA198" w:tentative="1">
      <w:start w:val="1"/>
      <w:numFmt w:val="bullet"/>
      <w:lvlText w:val=""/>
      <w:lvlJc w:val="left"/>
      <w:pPr>
        <w:tabs>
          <w:tab w:val="num" w:pos="4320"/>
        </w:tabs>
        <w:ind w:left="4320" w:hanging="360"/>
      </w:pPr>
      <w:rPr>
        <w:rFonts w:ascii="Wingdings" w:hAnsi="Wingdings" w:hint="default"/>
      </w:rPr>
    </w:lvl>
    <w:lvl w:ilvl="6" w:tplc="C152E9B8" w:tentative="1">
      <w:start w:val="1"/>
      <w:numFmt w:val="bullet"/>
      <w:lvlText w:val=""/>
      <w:lvlJc w:val="left"/>
      <w:pPr>
        <w:tabs>
          <w:tab w:val="num" w:pos="5040"/>
        </w:tabs>
        <w:ind w:left="5040" w:hanging="360"/>
      </w:pPr>
      <w:rPr>
        <w:rFonts w:ascii="Wingdings" w:hAnsi="Wingdings" w:hint="default"/>
      </w:rPr>
    </w:lvl>
    <w:lvl w:ilvl="7" w:tplc="ED9AB3D6" w:tentative="1">
      <w:start w:val="1"/>
      <w:numFmt w:val="bullet"/>
      <w:lvlText w:val=""/>
      <w:lvlJc w:val="left"/>
      <w:pPr>
        <w:tabs>
          <w:tab w:val="num" w:pos="5760"/>
        </w:tabs>
        <w:ind w:left="5760" w:hanging="360"/>
      </w:pPr>
      <w:rPr>
        <w:rFonts w:ascii="Wingdings" w:hAnsi="Wingdings" w:hint="default"/>
      </w:rPr>
    </w:lvl>
    <w:lvl w:ilvl="8" w:tplc="BAC6CD9A"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F97420"/>
    <w:multiLevelType w:val="hybridMultilevel"/>
    <w:tmpl w:val="880485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086BF3"/>
    <w:multiLevelType w:val="hybridMultilevel"/>
    <w:tmpl w:val="F796EB9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927785"/>
    <w:multiLevelType w:val="hybridMultilevel"/>
    <w:tmpl w:val="588C4DBA"/>
    <w:lvl w:ilvl="0" w:tplc="4C9EC5D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8911595"/>
    <w:multiLevelType w:val="hybridMultilevel"/>
    <w:tmpl w:val="1D5CA46C"/>
    <w:lvl w:ilvl="0" w:tplc="901020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0"/>
  </w:num>
  <w:num w:numId="3">
    <w:abstractNumId w:val="37"/>
  </w:num>
  <w:num w:numId="4">
    <w:abstractNumId w:val="32"/>
  </w:num>
  <w:num w:numId="5">
    <w:abstractNumId w:val="24"/>
  </w:num>
  <w:num w:numId="6">
    <w:abstractNumId w:val="6"/>
  </w:num>
  <w:num w:numId="7">
    <w:abstractNumId w:val="33"/>
  </w:num>
  <w:num w:numId="8">
    <w:abstractNumId w:val="25"/>
  </w:num>
  <w:num w:numId="9">
    <w:abstractNumId w:val="7"/>
  </w:num>
  <w:num w:numId="10">
    <w:abstractNumId w:val="35"/>
  </w:num>
  <w:num w:numId="11">
    <w:abstractNumId w:val="26"/>
  </w:num>
  <w:num w:numId="12">
    <w:abstractNumId w:val="36"/>
  </w:num>
  <w:num w:numId="13">
    <w:abstractNumId w:val="17"/>
  </w:num>
  <w:num w:numId="14">
    <w:abstractNumId w:val="5"/>
  </w:num>
  <w:num w:numId="15">
    <w:abstractNumId w:val="19"/>
  </w:num>
  <w:num w:numId="16">
    <w:abstractNumId w:val="27"/>
  </w:num>
  <w:num w:numId="17">
    <w:abstractNumId w:val="38"/>
  </w:num>
  <w:num w:numId="18">
    <w:abstractNumId w:val="34"/>
  </w:num>
  <w:num w:numId="19">
    <w:abstractNumId w:val="20"/>
  </w:num>
  <w:num w:numId="20">
    <w:abstractNumId w:val="40"/>
    <w:lvlOverride w:ilvl="0">
      <w:lvl w:ilvl="0" w:tplc="9010208C">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1">
    <w:abstractNumId w:val="18"/>
  </w:num>
  <w:num w:numId="22">
    <w:abstractNumId w:val="8"/>
  </w:num>
  <w:num w:numId="23">
    <w:abstractNumId w:val="9"/>
  </w:num>
  <w:num w:numId="24">
    <w:abstractNumId w:val="23"/>
  </w:num>
  <w:num w:numId="25">
    <w:abstractNumId w:val="13"/>
  </w:num>
  <w:num w:numId="26">
    <w:abstractNumId w:val="12"/>
  </w:num>
  <w:num w:numId="27">
    <w:abstractNumId w:val="16"/>
  </w:num>
  <w:num w:numId="28">
    <w:abstractNumId w:val="30"/>
  </w:num>
  <w:num w:numId="29">
    <w:abstractNumId w:val="15"/>
  </w:num>
  <w:num w:numId="30">
    <w:abstractNumId w:val="14"/>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29"/>
  </w:num>
  <w:num w:numId="34">
    <w:abstractNumId w:val="10"/>
  </w:num>
  <w:num w:numId="35">
    <w:abstractNumId w:val="4"/>
  </w:num>
  <w:num w:numId="3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3"/>
  </w:num>
  <w:num w:numId="40">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Kerzner">
    <w15:presenceInfo w15:providerId="Windows Live" w15:userId="c0844a7f40e8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5AE"/>
    <w:rsid w:val="0000002B"/>
    <w:rsid w:val="000268EF"/>
    <w:rsid w:val="00033AC7"/>
    <w:rsid w:val="00036E29"/>
    <w:rsid w:val="000507BA"/>
    <w:rsid w:val="00061902"/>
    <w:rsid w:val="00077B11"/>
    <w:rsid w:val="00080D8D"/>
    <w:rsid w:val="00080EBD"/>
    <w:rsid w:val="00083638"/>
    <w:rsid w:val="00084B94"/>
    <w:rsid w:val="000957B5"/>
    <w:rsid w:val="000A055D"/>
    <w:rsid w:val="000A65AE"/>
    <w:rsid w:val="000C0224"/>
    <w:rsid w:val="000C79ED"/>
    <w:rsid w:val="000D4F41"/>
    <w:rsid w:val="000F030B"/>
    <w:rsid w:val="00102148"/>
    <w:rsid w:val="00110651"/>
    <w:rsid w:val="00124149"/>
    <w:rsid w:val="00134D06"/>
    <w:rsid w:val="00146395"/>
    <w:rsid w:val="0015257B"/>
    <w:rsid w:val="00164F48"/>
    <w:rsid w:val="00167BA4"/>
    <w:rsid w:val="0017072D"/>
    <w:rsid w:val="00176FB0"/>
    <w:rsid w:val="00177B4F"/>
    <w:rsid w:val="0018091D"/>
    <w:rsid w:val="00191690"/>
    <w:rsid w:val="00197026"/>
    <w:rsid w:val="001B3B39"/>
    <w:rsid w:val="001D1B42"/>
    <w:rsid w:val="00202588"/>
    <w:rsid w:val="00217BD9"/>
    <w:rsid w:val="002409CD"/>
    <w:rsid w:val="002647C5"/>
    <w:rsid w:val="00293BA1"/>
    <w:rsid w:val="00297BE1"/>
    <w:rsid w:val="002A3279"/>
    <w:rsid w:val="002A3CDB"/>
    <w:rsid w:val="002B0D4F"/>
    <w:rsid w:val="002B2BEB"/>
    <w:rsid w:val="002B3B48"/>
    <w:rsid w:val="002B4297"/>
    <w:rsid w:val="002B4F8A"/>
    <w:rsid w:val="002B6312"/>
    <w:rsid w:val="002C4529"/>
    <w:rsid w:val="002E6014"/>
    <w:rsid w:val="00312B42"/>
    <w:rsid w:val="0031603C"/>
    <w:rsid w:val="0032233E"/>
    <w:rsid w:val="00323135"/>
    <w:rsid w:val="0035650C"/>
    <w:rsid w:val="00373F7E"/>
    <w:rsid w:val="00395B43"/>
    <w:rsid w:val="003A6806"/>
    <w:rsid w:val="003B2548"/>
    <w:rsid w:val="003B46AA"/>
    <w:rsid w:val="003B7A04"/>
    <w:rsid w:val="003C3AB7"/>
    <w:rsid w:val="003D7DD5"/>
    <w:rsid w:val="003F74B6"/>
    <w:rsid w:val="004042E2"/>
    <w:rsid w:val="00407154"/>
    <w:rsid w:val="00407D83"/>
    <w:rsid w:val="004120D8"/>
    <w:rsid w:val="00442298"/>
    <w:rsid w:val="00445D4B"/>
    <w:rsid w:val="00456280"/>
    <w:rsid w:val="00477DF8"/>
    <w:rsid w:val="004934D2"/>
    <w:rsid w:val="004959E9"/>
    <w:rsid w:val="00495F33"/>
    <w:rsid w:val="00510155"/>
    <w:rsid w:val="00511EDE"/>
    <w:rsid w:val="00532472"/>
    <w:rsid w:val="00552495"/>
    <w:rsid w:val="0055650B"/>
    <w:rsid w:val="00583484"/>
    <w:rsid w:val="005A0EFA"/>
    <w:rsid w:val="005A297F"/>
    <w:rsid w:val="005B2048"/>
    <w:rsid w:val="005B5373"/>
    <w:rsid w:val="005B7824"/>
    <w:rsid w:val="005C0370"/>
    <w:rsid w:val="005C6519"/>
    <w:rsid w:val="005D2EC2"/>
    <w:rsid w:val="005F4233"/>
    <w:rsid w:val="005F6279"/>
    <w:rsid w:val="00610990"/>
    <w:rsid w:val="00634C79"/>
    <w:rsid w:val="00637A38"/>
    <w:rsid w:val="0064018E"/>
    <w:rsid w:val="00645F09"/>
    <w:rsid w:val="00680F45"/>
    <w:rsid w:val="00685C6E"/>
    <w:rsid w:val="006963B9"/>
    <w:rsid w:val="006A74D1"/>
    <w:rsid w:val="006B3C97"/>
    <w:rsid w:val="006E00BE"/>
    <w:rsid w:val="006E322D"/>
    <w:rsid w:val="0073183D"/>
    <w:rsid w:val="00734784"/>
    <w:rsid w:val="00751C44"/>
    <w:rsid w:val="00777867"/>
    <w:rsid w:val="007809EF"/>
    <w:rsid w:val="00784C66"/>
    <w:rsid w:val="007C20E0"/>
    <w:rsid w:val="007D4EA8"/>
    <w:rsid w:val="007D6D99"/>
    <w:rsid w:val="007F7F21"/>
    <w:rsid w:val="00804EAB"/>
    <w:rsid w:val="00806B11"/>
    <w:rsid w:val="00806D0C"/>
    <w:rsid w:val="00812871"/>
    <w:rsid w:val="00817442"/>
    <w:rsid w:val="008257B3"/>
    <w:rsid w:val="008311C1"/>
    <w:rsid w:val="00834C7A"/>
    <w:rsid w:val="00837EA1"/>
    <w:rsid w:val="0084412E"/>
    <w:rsid w:val="00861640"/>
    <w:rsid w:val="00862A64"/>
    <w:rsid w:val="00881AF8"/>
    <w:rsid w:val="00886A31"/>
    <w:rsid w:val="00891E02"/>
    <w:rsid w:val="008A2411"/>
    <w:rsid w:val="008B49F4"/>
    <w:rsid w:val="008C70C0"/>
    <w:rsid w:val="008E329E"/>
    <w:rsid w:val="00907DC7"/>
    <w:rsid w:val="009125D0"/>
    <w:rsid w:val="009131F8"/>
    <w:rsid w:val="00930EE9"/>
    <w:rsid w:val="0093302F"/>
    <w:rsid w:val="009458D0"/>
    <w:rsid w:val="009829D4"/>
    <w:rsid w:val="00991348"/>
    <w:rsid w:val="009943F3"/>
    <w:rsid w:val="00995659"/>
    <w:rsid w:val="009A3426"/>
    <w:rsid w:val="009A773C"/>
    <w:rsid w:val="009B43A4"/>
    <w:rsid w:val="009C3AFD"/>
    <w:rsid w:val="009D2A1C"/>
    <w:rsid w:val="009E6BA3"/>
    <w:rsid w:val="009F27C0"/>
    <w:rsid w:val="009F737E"/>
    <w:rsid w:val="00A03B26"/>
    <w:rsid w:val="00A161D2"/>
    <w:rsid w:val="00A17E49"/>
    <w:rsid w:val="00A20F5D"/>
    <w:rsid w:val="00A22FAE"/>
    <w:rsid w:val="00A2563B"/>
    <w:rsid w:val="00A408D9"/>
    <w:rsid w:val="00A53407"/>
    <w:rsid w:val="00A62A00"/>
    <w:rsid w:val="00A76FD0"/>
    <w:rsid w:val="00A90423"/>
    <w:rsid w:val="00AA5C9F"/>
    <w:rsid w:val="00AA7653"/>
    <w:rsid w:val="00AB5095"/>
    <w:rsid w:val="00AC63C8"/>
    <w:rsid w:val="00AD21C0"/>
    <w:rsid w:val="00B0018B"/>
    <w:rsid w:val="00B0494E"/>
    <w:rsid w:val="00B56785"/>
    <w:rsid w:val="00B82C4C"/>
    <w:rsid w:val="00BA679A"/>
    <w:rsid w:val="00BB3BA0"/>
    <w:rsid w:val="00BC0814"/>
    <w:rsid w:val="00BC58C9"/>
    <w:rsid w:val="00BC6E9D"/>
    <w:rsid w:val="00BE56E3"/>
    <w:rsid w:val="00C16E15"/>
    <w:rsid w:val="00C72CAD"/>
    <w:rsid w:val="00C814FE"/>
    <w:rsid w:val="00C94F9D"/>
    <w:rsid w:val="00CA5247"/>
    <w:rsid w:val="00CC2E2F"/>
    <w:rsid w:val="00CF1F88"/>
    <w:rsid w:val="00D11A9D"/>
    <w:rsid w:val="00D150A4"/>
    <w:rsid w:val="00D163C5"/>
    <w:rsid w:val="00D20BF9"/>
    <w:rsid w:val="00D23EEC"/>
    <w:rsid w:val="00D37D24"/>
    <w:rsid w:val="00D53F75"/>
    <w:rsid w:val="00D6302F"/>
    <w:rsid w:val="00D8006E"/>
    <w:rsid w:val="00DD29A7"/>
    <w:rsid w:val="00DD495D"/>
    <w:rsid w:val="00DE630B"/>
    <w:rsid w:val="00E11B56"/>
    <w:rsid w:val="00E14CF4"/>
    <w:rsid w:val="00E30FB2"/>
    <w:rsid w:val="00E34F13"/>
    <w:rsid w:val="00E5242F"/>
    <w:rsid w:val="00E56153"/>
    <w:rsid w:val="00E6105D"/>
    <w:rsid w:val="00E77133"/>
    <w:rsid w:val="00E91BD6"/>
    <w:rsid w:val="00E9777F"/>
    <w:rsid w:val="00EA03F7"/>
    <w:rsid w:val="00EC1EDF"/>
    <w:rsid w:val="00EE0ED3"/>
    <w:rsid w:val="00EE1070"/>
    <w:rsid w:val="00EF3194"/>
    <w:rsid w:val="00EF7189"/>
    <w:rsid w:val="00F110E0"/>
    <w:rsid w:val="00F12B11"/>
    <w:rsid w:val="00F324DE"/>
    <w:rsid w:val="00F414C5"/>
    <w:rsid w:val="00F5456E"/>
    <w:rsid w:val="00F6292A"/>
    <w:rsid w:val="00F67575"/>
    <w:rsid w:val="00F722BE"/>
    <w:rsid w:val="00F737AF"/>
    <w:rsid w:val="00F90810"/>
    <w:rsid w:val="00FB11E6"/>
    <w:rsid w:val="00FC63EA"/>
    <w:rsid w:val="00FD28CC"/>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CC53"/>
  <w15:docId w15:val="{111EDEB0-5FB4-504D-98DE-779A862F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qFormat/>
    <w:rsid w:val="002B6312"/>
    <w:pPr>
      <w:spacing w:before="360" w:after="60" w:line="240" w:lineRule="auto"/>
      <w:ind w:left="720"/>
      <w:outlineLvl w:val="1"/>
    </w:pPr>
    <w:rPr>
      <w:rFonts w:ascii="Arial" w:eastAsia="MS Mincho" w:hAnsi="Arial" w:cs="Arial"/>
      <w:b/>
      <w:color w:val="D45D00"/>
      <w:sz w:val="24"/>
      <w:szCs w:val="18"/>
    </w:rPr>
  </w:style>
  <w:style w:type="paragraph" w:styleId="Heading3">
    <w:name w:val="heading 3"/>
    <w:basedOn w:val="Normal"/>
    <w:next w:val="Normal"/>
    <w:link w:val="Heading3Char"/>
    <w:uiPriority w:val="9"/>
    <w:semiHidden/>
    <w:unhideWhenUsed/>
    <w:qFormat/>
    <w:rsid w:val="00EE0E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65AE"/>
    <w:pPr>
      <w:ind w:left="720"/>
      <w:contextualSpacing/>
    </w:pPr>
  </w:style>
  <w:style w:type="character" w:styleId="Hyperlink">
    <w:name w:val="Hyperlink"/>
    <w:basedOn w:val="DefaultParagraphFont"/>
    <w:uiPriority w:val="99"/>
    <w:unhideWhenUsed/>
    <w:rsid w:val="00445D4B"/>
    <w:rPr>
      <w:color w:val="0000FF" w:themeColor="hyperlink"/>
      <w:u w:val="single"/>
    </w:rPr>
  </w:style>
  <w:style w:type="paragraph" w:styleId="BalloonText">
    <w:name w:val="Balloon Text"/>
    <w:basedOn w:val="Normal"/>
    <w:link w:val="BalloonTextChar"/>
    <w:uiPriority w:val="99"/>
    <w:semiHidden/>
    <w:unhideWhenUsed/>
    <w:rsid w:val="0044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4B"/>
    <w:rPr>
      <w:rFonts w:ascii="Tahoma" w:hAnsi="Tahoma" w:cs="Tahoma"/>
      <w:sz w:val="16"/>
      <w:szCs w:val="16"/>
    </w:rPr>
  </w:style>
  <w:style w:type="character" w:styleId="FollowedHyperlink">
    <w:name w:val="FollowedHyperlink"/>
    <w:basedOn w:val="DefaultParagraphFont"/>
    <w:uiPriority w:val="99"/>
    <w:semiHidden/>
    <w:unhideWhenUsed/>
    <w:rsid w:val="007D6D99"/>
    <w:rPr>
      <w:color w:val="800080" w:themeColor="followedHyperlink"/>
      <w:u w:val="single"/>
    </w:rPr>
  </w:style>
  <w:style w:type="paragraph" w:styleId="Title">
    <w:name w:val="Title"/>
    <w:basedOn w:val="Normal"/>
    <w:link w:val="TitleChar"/>
    <w:qFormat/>
    <w:rsid w:val="00F67575"/>
    <w:pPr>
      <w:spacing w:after="0" w:line="240" w:lineRule="auto"/>
      <w:jc w:val="center"/>
    </w:pPr>
    <w:rPr>
      <w:rFonts w:ascii="Bookman Old Style" w:eastAsia="Times New Roman" w:hAnsi="Bookman Old Style" w:cs="Times New Roman"/>
      <w:sz w:val="72"/>
      <w:szCs w:val="24"/>
    </w:rPr>
  </w:style>
  <w:style w:type="character" w:customStyle="1" w:styleId="TitleChar">
    <w:name w:val="Title Char"/>
    <w:basedOn w:val="DefaultParagraphFont"/>
    <w:link w:val="Title"/>
    <w:rsid w:val="00F67575"/>
    <w:rPr>
      <w:rFonts w:ascii="Bookman Old Style" w:eastAsia="Times New Roman" w:hAnsi="Bookman Old Style" w:cs="Times New Roman"/>
      <w:sz w:val="72"/>
      <w:szCs w:val="24"/>
    </w:rPr>
  </w:style>
  <w:style w:type="paragraph" w:styleId="Subtitle">
    <w:name w:val="Subtitle"/>
    <w:basedOn w:val="Normal"/>
    <w:link w:val="SubtitleChar"/>
    <w:qFormat/>
    <w:rsid w:val="00F67575"/>
    <w:pPr>
      <w:spacing w:after="0" w:line="240" w:lineRule="auto"/>
      <w:jc w:val="center"/>
    </w:pPr>
    <w:rPr>
      <w:rFonts w:ascii="Times New Roman" w:eastAsia="Times New Roman" w:hAnsi="Times New Roman" w:cs="Times New Roman"/>
      <w:sz w:val="48"/>
      <w:szCs w:val="24"/>
    </w:rPr>
  </w:style>
  <w:style w:type="character" w:customStyle="1" w:styleId="SubtitleChar">
    <w:name w:val="Subtitle Char"/>
    <w:basedOn w:val="DefaultParagraphFont"/>
    <w:link w:val="Subtitle"/>
    <w:rsid w:val="00F67575"/>
    <w:rPr>
      <w:rFonts w:ascii="Times New Roman" w:eastAsia="Times New Roman" w:hAnsi="Times New Roman" w:cs="Times New Roman"/>
      <w:sz w:val="48"/>
      <w:szCs w:val="24"/>
    </w:rPr>
  </w:style>
  <w:style w:type="character" w:styleId="Strong">
    <w:name w:val="Strong"/>
    <w:basedOn w:val="DefaultParagraphFont"/>
    <w:uiPriority w:val="22"/>
    <w:qFormat/>
    <w:rsid w:val="00F67575"/>
    <w:rPr>
      <w:b/>
      <w:bCs/>
    </w:rPr>
  </w:style>
  <w:style w:type="table" w:styleId="TableGrid">
    <w:name w:val="Table Grid"/>
    <w:basedOn w:val="TableNormal"/>
    <w:uiPriority w:val="59"/>
    <w:rsid w:val="00F7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0"/>
  </w:style>
  <w:style w:type="paragraph" w:styleId="Footer">
    <w:name w:val="footer"/>
    <w:basedOn w:val="Normal"/>
    <w:link w:val="FooterChar"/>
    <w:uiPriority w:val="99"/>
    <w:unhideWhenUsed/>
    <w:rsid w:val="007C2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0"/>
  </w:style>
  <w:style w:type="character" w:customStyle="1" w:styleId="Heading2Char">
    <w:name w:val="Heading 2 Char"/>
    <w:basedOn w:val="DefaultParagraphFont"/>
    <w:link w:val="Heading2"/>
    <w:rsid w:val="002B6312"/>
    <w:rPr>
      <w:rFonts w:ascii="Arial" w:eastAsia="MS Mincho" w:hAnsi="Arial" w:cs="Arial"/>
      <w:b/>
      <w:color w:val="D45D00"/>
      <w:sz w:val="24"/>
      <w:szCs w:val="18"/>
    </w:rPr>
  </w:style>
  <w:style w:type="character" w:customStyle="1" w:styleId="Heading1Char">
    <w:name w:val="Heading 1 Char"/>
    <w:basedOn w:val="DefaultParagraphFont"/>
    <w:link w:val="Heading1"/>
    <w:uiPriority w:val="9"/>
    <w:rsid w:val="00634C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C79"/>
    <w:pPr>
      <w:outlineLvl w:val="9"/>
    </w:pPr>
    <w:rPr>
      <w:lang w:eastAsia="ja-JP"/>
    </w:rPr>
  </w:style>
  <w:style w:type="paragraph" w:styleId="TOC2">
    <w:name w:val="toc 2"/>
    <w:basedOn w:val="Normal"/>
    <w:next w:val="Normal"/>
    <w:autoRedefine/>
    <w:uiPriority w:val="39"/>
    <w:unhideWhenUsed/>
    <w:rsid w:val="00634C79"/>
    <w:pPr>
      <w:spacing w:after="100"/>
      <w:ind w:left="220"/>
    </w:pPr>
  </w:style>
  <w:style w:type="character" w:styleId="CommentReference">
    <w:name w:val="annotation reference"/>
    <w:basedOn w:val="DefaultParagraphFont"/>
    <w:uiPriority w:val="99"/>
    <w:semiHidden/>
    <w:unhideWhenUsed/>
    <w:rsid w:val="00BC0814"/>
    <w:rPr>
      <w:sz w:val="16"/>
      <w:szCs w:val="16"/>
    </w:rPr>
  </w:style>
  <w:style w:type="paragraph" w:styleId="CommentText">
    <w:name w:val="annotation text"/>
    <w:basedOn w:val="Normal"/>
    <w:link w:val="CommentTextChar"/>
    <w:uiPriority w:val="99"/>
    <w:semiHidden/>
    <w:unhideWhenUsed/>
    <w:rsid w:val="00BC0814"/>
    <w:pPr>
      <w:spacing w:line="240" w:lineRule="auto"/>
    </w:pPr>
    <w:rPr>
      <w:sz w:val="20"/>
      <w:szCs w:val="20"/>
    </w:rPr>
  </w:style>
  <w:style w:type="character" w:customStyle="1" w:styleId="CommentTextChar">
    <w:name w:val="Comment Text Char"/>
    <w:basedOn w:val="DefaultParagraphFont"/>
    <w:link w:val="CommentText"/>
    <w:uiPriority w:val="99"/>
    <w:semiHidden/>
    <w:rsid w:val="00BC0814"/>
    <w:rPr>
      <w:sz w:val="20"/>
      <w:szCs w:val="20"/>
    </w:rPr>
  </w:style>
  <w:style w:type="paragraph" w:styleId="CommentSubject">
    <w:name w:val="annotation subject"/>
    <w:basedOn w:val="CommentText"/>
    <w:next w:val="CommentText"/>
    <w:link w:val="CommentSubjectChar"/>
    <w:uiPriority w:val="99"/>
    <w:semiHidden/>
    <w:unhideWhenUsed/>
    <w:rsid w:val="00BC0814"/>
    <w:rPr>
      <w:b/>
      <w:bCs/>
    </w:rPr>
  </w:style>
  <w:style w:type="character" w:customStyle="1" w:styleId="CommentSubjectChar">
    <w:name w:val="Comment Subject Char"/>
    <w:basedOn w:val="CommentTextChar"/>
    <w:link w:val="CommentSubject"/>
    <w:uiPriority w:val="99"/>
    <w:semiHidden/>
    <w:rsid w:val="00BC0814"/>
    <w:rPr>
      <w:b/>
      <w:bCs/>
      <w:sz w:val="20"/>
      <w:szCs w:val="20"/>
    </w:rPr>
  </w:style>
  <w:style w:type="character" w:customStyle="1" w:styleId="Heading3Char">
    <w:name w:val="Heading 3 Char"/>
    <w:basedOn w:val="DefaultParagraphFont"/>
    <w:link w:val="Heading3"/>
    <w:uiPriority w:val="9"/>
    <w:semiHidden/>
    <w:rsid w:val="00EE0ED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E0ED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EE0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E0ED3"/>
    <w:rPr>
      <w:rFonts w:ascii="Courier New" w:eastAsia="Times New Roman" w:hAnsi="Courier New" w:cs="Courier New"/>
      <w:sz w:val="20"/>
      <w:szCs w:val="20"/>
      <w:lang w:eastAsia="zh-CN"/>
    </w:rPr>
  </w:style>
  <w:style w:type="character" w:customStyle="1" w:styleId="pl-c">
    <w:name w:val="pl-c"/>
    <w:basedOn w:val="DefaultParagraphFont"/>
    <w:rsid w:val="00EE0ED3"/>
  </w:style>
  <w:style w:type="character" w:customStyle="1" w:styleId="pl-k">
    <w:name w:val="pl-k"/>
    <w:basedOn w:val="DefaultParagraphFont"/>
    <w:rsid w:val="00EE0ED3"/>
  </w:style>
  <w:style w:type="character" w:customStyle="1" w:styleId="pl-smi">
    <w:name w:val="pl-smi"/>
    <w:basedOn w:val="DefaultParagraphFont"/>
    <w:rsid w:val="00EE0ED3"/>
  </w:style>
  <w:style w:type="character" w:customStyle="1" w:styleId="pl-en">
    <w:name w:val="pl-en"/>
    <w:basedOn w:val="DefaultParagraphFont"/>
    <w:rsid w:val="00EE0ED3"/>
  </w:style>
  <w:style w:type="character" w:customStyle="1" w:styleId="pl-v">
    <w:name w:val="pl-v"/>
    <w:basedOn w:val="DefaultParagraphFont"/>
    <w:rsid w:val="00EE0ED3"/>
  </w:style>
  <w:style w:type="character" w:customStyle="1" w:styleId="pl-s">
    <w:name w:val="pl-s"/>
    <w:basedOn w:val="DefaultParagraphFont"/>
    <w:rsid w:val="00EE0ED3"/>
  </w:style>
  <w:style w:type="character" w:customStyle="1" w:styleId="pl-pds">
    <w:name w:val="pl-pds"/>
    <w:basedOn w:val="DefaultParagraphFont"/>
    <w:rsid w:val="00EE0ED3"/>
  </w:style>
  <w:style w:type="character" w:customStyle="1" w:styleId="pl-c1">
    <w:name w:val="pl-c1"/>
    <w:basedOn w:val="DefaultParagraphFont"/>
    <w:rsid w:val="00EE0ED3"/>
  </w:style>
  <w:style w:type="character" w:customStyle="1" w:styleId="pl-ent">
    <w:name w:val="pl-ent"/>
    <w:basedOn w:val="DefaultParagraphFont"/>
    <w:rsid w:val="00EE0ED3"/>
  </w:style>
  <w:style w:type="paragraph" w:styleId="TOC3">
    <w:name w:val="toc 3"/>
    <w:basedOn w:val="Normal"/>
    <w:next w:val="Normal"/>
    <w:autoRedefine/>
    <w:uiPriority w:val="39"/>
    <w:unhideWhenUsed/>
    <w:rsid w:val="00D150A4"/>
    <w:pPr>
      <w:spacing w:after="100"/>
      <w:ind w:left="440"/>
    </w:pPr>
  </w:style>
  <w:style w:type="paragraph" w:customStyle="1" w:styleId="Compact">
    <w:name w:val="Compact"/>
    <w:basedOn w:val="Normal"/>
    <w:qFormat/>
    <w:rsid w:val="00F414C5"/>
    <w:pPr>
      <w:spacing w:before="36" w:after="36" w:line="240" w:lineRule="auto"/>
    </w:pPr>
    <w:rPr>
      <w:sz w:val="24"/>
      <w:szCs w:val="24"/>
    </w:rPr>
  </w:style>
  <w:style w:type="character" w:customStyle="1" w:styleId="Link">
    <w:name w:val="Link"/>
    <w:basedOn w:val="DefaultParagraphFont"/>
    <w:rsid w:val="00F414C5"/>
    <w:rPr>
      <w:color w:val="4F81BD" w:themeColor="accent1"/>
    </w:rPr>
  </w:style>
  <w:style w:type="character" w:customStyle="1" w:styleId="VerbatimChar">
    <w:name w:val="Verbatim Char"/>
    <w:basedOn w:val="DefaultParagraphFont"/>
    <w:link w:val="SourceCode"/>
    <w:rsid w:val="00146395"/>
    <w:rPr>
      <w:rFonts w:ascii="Consolas" w:hAnsi="Consolas"/>
    </w:rPr>
  </w:style>
  <w:style w:type="paragraph" w:customStyle="1" w:styleId="SourceCode">
    <w:name w:val="Source Code"/>
    <w:basedOn w:val="Normal"/>
    <w:link w:val="VerbatimChar"/>
    <w:rsid w:val="00146395"/>
    <w:pPr>
      <w:wordWrap w:val="0"/>
      <w:spacing w:before="180" w:after="180" w:line="240" w:lineRule="auto"/>
    </w:pPr>
    <w:rPr>
      <w:rFonts w:ascii="Consolas" w:hAnsi="Consolas"/>
    </w:rPr>
  </w:style>
  <w:style w:type="character" w:customStyle="1" w:styleId="KeywordTok">
    <w:name w:val="KeywordTok"/>
    <w:basedOn w:val="VerbatimChar"/>
    <w:rsid w:val="00146395"/>
    <w:rPr>
      <w:rFonts w:ascii="Consolas" w:hAnsi="Consolas"/>
      <w:b/>
      <w:color w:val="007020"/>
    </w:rPr>
  </w:style>
  <w:style w:type="character" w:customStyle="1" w:styleId="StringTok">
    <w:name w:val="StringTok"/>
    <w:basedOn w:val="VerbatimChar"/>
    <w:rsid w:val="00146395"/>
    <w:rPr>
      <w:rFonts w:ascii="Consolas" w:hAnsi="Consolas"/>
      <w:color w:val="4070A0"/>
    </w:rPr>
  </w:style>
  <w:style w:type="character" w:customStyle="1" w:styleId="OtherTok">
    <w:name w:val="OtherTok"/>
    <w:basedOn w:val="VerbatimChar"/>
    <w:rsid w:val="00146395"/>
    <w:rPr>
      <w:rFonts w:ascii="Consolas" w:hAnsi="Consolas"/>
      <w:color w:val="007020"/>
    </w:rPr>
  </w:style>
  <w:style w:type="character" w:customStyle="1" w:styleId="NormalTok">
    <w:name w:val="NormalTok"/>
    <w:basedOn w:val="VerbatimChar"/>
    <w:rsid w:val="00146395"/>
    <w:rPr>
      <w:rFonts w:ascii="Consolas" w:hAnsi="Consolas"/>
    </w:rPr>
  </w:style>
  <w:style w:type="character" w:customStyle="1" w:styleId="CommentTok">
    <w:name w:val="CommentTok"/>
    <w:basedOn w:val="VerbatimChar"/>
    <w:rsid w:val="00F6292A"/>
    <w:rPr>
      <w:rFonts w:ascii="Consolas" w:hAnsi="Consolas"/>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235">
      <w:bodyDiv w:val="1"/>
      <w:marLeft w:val="0"/>
      <w:marRight w:val="0"/>
      <w:marTop w:val="0"/>
      <w:marBottom w:val="0"/>
      <w:divBdr>
        <w:top w:val="none" w:sz="0" w:space="0" w:color="auto"/>
        <w:left w:val="none" w:sz="0" w:space="0" w:color="auto"/>
        <w:bottom w:val="none" w:sz="0" w:space="0" w:color="auto"/>
        <w:right w:val="none" w:sz="0" w:space="0" w:color="auto"/>
      </w:divBdr>
      <w:divsChild>
        <w:div w:id="1263106784">
          <w:marLeft w:val="259"/>
          <w:marRight w:val="0"/>
          <w:marTop w:val="0"/>
          <w:marBottom w:val="0"/>
          <w:divBdr>
            <w:top w:val="none" w:sz="0" w:space="0" w:color="auto"/>
            <w:left w:val="none" w:sz="0" w:space="0" w:color="auto"/>
            <w:bottom w:val="none" w:sz="0" w:space="0" w:color="auto"/>
            <w:right w:val="none" w:sz="0" w:space="0" w:color="auto"/>
          </w:divBdr>
        </w:div>
        <w:div w:id="1575774569">
          <w:marLeft w:val="259"/>
          <w:marRight w:val="0"/>
          <w:marTop w:val="0"/>
          <w:marBottom w:val="0"/>
          <w:divBdr>
            <w:top w:val="none" w:sz="0" w:space="0" w:color="auto"/>
            <w:left w:val="none" w:sz="0" w:space="0" w:color="auto"/>
            <w:bottom w:val="none" w:sz="0" w:space="0" w:color="auto"/>
            <w:right w:val="none" w:sz="0" w:space="0" w:color="auto"/>
          </w:divBdr>
        </w:div>
        <w:div w:id="1842352593">
          <w:marLeft w:val="259"/>
          <w:marRight w:val="0"/>
          <w:marTop w:val="0"/>
          <w:marBottom w:val="0"/>
          <w:divBdr>
            <w:top w:val="none" w:sz="0" w:space="0" w:color="auto"/>
            <w:left w:val="none" w:sz="0" w:space="0" w:color="auto"/>
            <w:bottom w:val="none" w:sz="0" w:space="0" w:color="auto"/>
            <w:right w:val="none" w:sz="0" w:space="0" w:color="auto"/>
          </w:divBdr>
        </w:div>
        <w:div w:id="2060090755">
          <w:marLeft w:val="259"/>
          <w:marRight w:val="0"/>
          <w:marTop w:val="0"/>
          <w:marBottom w:val="0"/>
          <w:divBdr>
            <w:top w:val="none" w:sz="0" w:space="0" w:color="auto"/>
            <w:left w:val="none" w:sz="0" w:space="0" w:color="auto"/>
            <w:bottom w:val="none" w:sz="0" w:space="0" w:color="auto"/>
            <w:right w:val="none" w:sz="0" w:space="0" w:color="auto"/>
          </w:divBdr>
        </w:div>
        <w:div w:id="1538005308">
          <w:marLeft w:val="259"/>
          <w:marRight w:val="0"/>
          <w:marTop w:val="0"/>
          <w:marBottom w:val="0"/>
          <w:divBdr>
            <w:top w:val="none" w:sz="0" w:space="0" w:color="auto"/>
            <w:left w:val="none" w:sz="0" w:space="0" w:color="auto"/>
            <w:bottom w:val="none" w:sz="0" w:space="0" w:color="auto"/>
            <w:right w:val="none" w:sz="0" w:space="0" w:color="auto"/>
          </w:divBdr>
        </w:div>
        <w:div w:id="1884243157">
          <w:marLeft w:val="259"/>
          <w:marRight w:val="0"/>
          <w:marTop w:val="0"/>
          <w:marBottom w:val="0"/>
          <w:divBdr>
            <w:top w:val="none" w:sz="0" w:space="0" w:color="auto"/>
            <w:left w:val="none" w:sz="0" w:space="0" w:color="auto"/>
            <w:bottom w:val="none" w:sz="0" w:space="0" w:color="auto"/>
            <w:right w:val="none" w:sz="0" w:space="0" w:color="auto"/>
          </w:divBdr>
        </w:div>
        <w:div w:id="672225051">
          <w:marLeft w:val="274"/>
          <w:marRight w:val="0"/>
          <w:marTop w:val="0"/>
          <w:marBottom w:val="0"/>
          <w:divBdr>
            <w:top w:val="none" w:sz="0" w:space="0" w:color="auto"/>
            <w:left w:val="none" w:sz="0" w:space="0" w:color="auto"/>
            <w:bottom w:val="none" w:sz="0" w:space="0" w:color="auto"/>
            <w:right w:val="none" w:sz="0" w:space="0" w:color="auto"/>
          </w:divBdr>
        </w:div>
        <w:div w:id="2019654681">
          <w:marLeft w:val="274"/>
          <w:marRight w:val="0"/>
          <w:marTop w:val="0"/>
          <w:marBottom w:val="0"/>
          <w:divBdr>
            <w:top w:val="none" w:sz="0" w:space="0" w:color="auto"/>
            <w:left w:val="none" w:sz="0" w:space="0" w:color="auto"/>
            <w:bottom w:val="none" w:sz="0" w:space="0" w:color="auto"/>
            <w:right w:val="none" w:sz="0" w:space="0" w:color="auto"/>
          </w:divBdr>
        </w:div>
      </w:divsChild>
    </w:div>
    <w:div w:id="72703646">
      <w:bodyDiv w:val="1"/>
      <w:marLeft w:val="0"/>
      <w:marRight w:val="0"/>
      <w:marTop w:val="0"/>
      <w:marBottom w:val="0"/>
      <w:divBdr>
        <w:top w:val="none" w:sz="0" w:space="0" w:color="auto"/>
        <w:left w:val="none" w:sz="0" w:space="0" w:color="auto"/>
        <w:bottom w:val="none" w:sz="0" w:space="0" w:color="auto"/>
        <w:right w:val="none" w:sz="0" w:space="0" w:color="auto"/>
      </w:divBdr>
      <w:divsChild>
        <w:div w:id="982276545">
          <w:marLeft w:val="0"/>
          <w:marRight w:val="0"/>
          <w:marTop w:val="0"/>
          <w:marBottom w:val="240"/>
          <w:divBdr>
            <w:top w:val="none" w:sz="0" w:space="0" w:color="auto"/>
            <w:left w:val="none" w:sz="0" w:space="0" w:color="auto"/>
            <w:bottom w:val="none" w:sz="0" w:space="0" w:color="auto"/>
            <w:right w:val="none" w:sz="0" w:space="0" w:color="auto"/>
          </w:divBdr>
        </w:div>
        <w:div w:id="1562474337">
          <w:marLeft w:val="0"/>
          <w:marRight w:val="0"/>
          <w:marTop w:val="0"/>
          <w:marBottom w:val="240"/>
          <w:divBdr>
            <w:top w:val="none" w:sz="0" w:space="0" w:color="auto"/>
            <w:left w:val="none" w:sz="0" w:space="0" w:color="auto"/>
            <w:bottom w:val="none" w:sz="0" w:space="0" w:color="auto"/>
            <w:right w:val="none" w:sz="0" w:space="0" w:color="auto"/>
          </w:divBdr>
        </w:div>
        <w:div w:id="1867016460">
          <w:marLeft w:val="0"/>
          <w:marRight w:val="0"/>
          <w:marTop w:val="0"/>
          <w:marBottom w:val="240"/>
          <w:divBdr>
            <w:top w:val="none" w:sz="0" w:space="0" w:color="auto"/>
            <w:left w:val="none" w:sz="0" w:space="0" w:color="auto"/>
            <w:bottom w:val="none" w:sz="0" w:space="0" w:color="auto"/>
            <w:right w:val="none" w:sz="0" w:space="0" w:color="auto"/>
          </w:divBdr>
        </w:div>
        <w:div w:id="572205029">
          <w:marLeft w:val="0"/>
          <w:marRight w:val="0"/>
          <w:marTop w:val="0"/>
          <w:marBottom w:val="240"/>
          <w:divBdr>
            <w:top w:val="none" w:sz="0" w:space="0" w:color="auto"/>
            <w:left w:val="none" w:sz="0" w:space="0" w:color="auto"/>
            <w:bottom w:val="none" w:sz="0" w:space="0" w:color="auto"/>
            <w:right w:val="none" w:sz="0" w:space="0" w:color="auto"/>
          </w:divBdr>
        </w:div>
        <w:div w:id="183136614">
          <w:marLeft w:val="0"/>
          <w:marRight w:val="0"/>
          <w:marTop w:val="0"/>
          <w:marBottom w:val="240"/>
          <w:divBdr>
            <w:top w:val="none" w:sz="0" w:space="0" w:color="auto"/>
            <w:left w:val="none" w:sz="0" w:space="0" w:color="auto"/>
            <w:bottom w:val="none" w:sz="0" w:space="0" w:color="auto"/>
            <w:right w:val="none" w:sz="0" w:space="0" w:color="auto"/>
          </w:divBdr>
        </w:div>
        <w:div w:id="1906574311">
          <w:marLeft w:val="0"/>
          <w:marRight w:val="0"/>
          <w:marTop w:val="0"/>
          <w:marBottom w:val="240"/>
          <w:divBdr>
            <w:top w:val="none" w:sz="0" w:space="0" w:color="auto"/>
            <w:left w:val="none" w:sz="0" w:space="0" w:color="auto"/>
            <w:bottom w:val="none" w:sz="0" w:space="0" w:color="auto"/>
            <w:right w:val="none" w:sz="0" w:space="0" w:color="auto"/>
          </w:divBdr>
        </w:div>
        <w:div w:id="955603782">
          <w:marLeft w:val="0"/>
          <w:marRight w:val="0"/>
          <w:marTop w:val="0"/>
          <w:marBottom w:val="240"/>
          <w:divBdr>
            <w:top w:val="none" w:sz="0" w:space="0" w:color="auto"/>
            <w:left w:val="none" w:sz="0" w:space="0" w:color="auto"/>
            <w:bottom w:val="none" w:sz="0" w:space="0" w:color="auto"/>
            <w:right w:val="none" w:sz="0" w:space="0" w:color="auto"/>
          </w:divBdr>
        </w:div>
        <w:div w:id="493032189">
          <w:marLeft w:val="0"/>
          <w:marRight w:val="0"/>
          <w:marTop w:val="0"/>
          <w:marBottom w:val="240"/>
          <w:divBdr>
            <w:top w:val="none" w:sz="0" w:space="0" w:color="auto"/>
            <w:left w:val="none" w:sz="0" w:space="0" w:color="auto"/>
            <w:bottom w:val="none" w:sz="0" w:space="0" w:color="auto"/>
            <w:right w:val="none" w:sz="0" w:space="0" w:color="auto"/>
          </w:divBdr>
        </w:div>
        <w:div w:id="65153775">
          <w:marLeft w:val="0"/>
          <w:marRight w:val="0"/>
          <w:marTop w:val="0"/>
          <w:marBottom w:val="240"/>
          <w:divBdr>
            <w:top w:val="none" w:sz="0" w:space="0" w:color="auto"/>
            <w:left w:val="none" w:sz="0" w:space="0" w:color="auto"/>
            <w:bottom w:val="none" w:sz="0" w:space="0" w:color="auto"/>
            <w:right w:val="none" w:sz="0" w:space="0" w:color="auto"/>
          </w:divBdr>
        </w:div>
        <w:div w:id="982393942">
          <w:marLeft w:val="0"/>
          <w:marRight w:val="0"/>
          <w:marTop w:val="0"/>
          <w:marBottom w:val="240"/>
          <w:divBdr>
            <w:top w:val="none" w:sz="0" w:space="0" w:color="auto"/>
            <w:left w:val="none" w:sz="0" w:space="0" w:color="auto"/>
            <w:bottom w:val="none" w:sz="0" w:space="0" w:color="auto"/>
            <w:right w:val="none" w:sz="0" w:space="0" w:color="auto"/>
          </w:divBdr>
        </w:div>
      </w:divsChild>
    </w:div>
    <w:div w:id="604574974">
      <w:bodyDiv w:val="1"/>
      <w:marLeft w:val="0"/>
      <w:marRight w:val="0"/>
      <w:marTop w:val="0"/>
      <w:marBottom w:val="0"/>
      <w:divBdr>
        <w:top w:val="none" w:sz="0" w:space="0" w:color="auto"/>
        <w:left w:val="none" w:sz="0" w:space="0" w:color="auto"/>
        <w:bottom w:val="none" w:sz="0" w:space="0" w:color="auto"/>
        <w:right w:val="none" w:sz="0" w:space="0" w:color="auto"/>
      </w:divBdr>
      <w:divsChild>
        <w:div w:id="1719743286">
          <w:marLeft w:val="259"/>
          <w:marRight w:val="0"/>
          <w:marTop w:val="0"/>
          <w:marBottom w:val="0"/>
          <w:divBdr>
            <w:top w:val="none" w:sz="0" w:space="0" w:color="auto"/>
            <w:left w:val="none" w:sz="0" w:space="0" w:color="auto"/>
            <w:bottom w:val="none" w:sz="0" w:space="0" w:color="auto"/>
            <w:right w:val="none" w:sz="0" w:space="0" w:color="auto"/>
          </w:divBdr>
        </w:div>
        <w:div w:id="906574811">
          <w:marLeft w:val="259"/>
          <w:marRight w:val="0"/>
          <w:marTop w:val="0"/>
          <w:marBottom w:val="0"/>
          <w:divBdr>
            <w:top w:val="none" w:sz="0" w:space="0" w:color="auto"/>
            <w:left w:val="none" w:sz="0" w:space="0" w:color="auto"/>
            <w:bottom w:val="none" w:sz="0" w:space="0" w:color="auto"/>
            <w:right w:val="none" w:sz="0" w:space="0" w:color="auto"/>
          </w:divBdr>
        </w:div>
        <w:div w:id="142282309">
          <w:marLeft w:val="259"/>
          <w:marRight w:val="0"/>
          <w:marTop w:val="0"/>
          <w:marBottom w:val="0"/>
          <w:divBdr>
            <w:top w:val="none" w:sz="0" w:space="0" w:color="auto"/>
            <w:left w:val="none" w:sz="0" w:space="0" w:color="auto"/>
            <w:bottom w:val="none" w:sz="0" w:space="0" w:color="auto"/>
            <w:right w:val="none" w:sz="0" w:space="0" w:color="auto"/>
          </w:divBdr>
        </w:div>
        <w:div w:id="307976896">
          <w:marLeft w:val="259"/>
          <w:marRight w:val="0"/>
          <w:marTop w:val="0"/>
          <w:marBottom w:val="0"/>
          <w:divBdr>
            <w:top w:val="none" w:sz="0" w:space="0" w:color="auto"/>
            <w:left w:val="none" w:sz="0" w:space="0" w:color="auto"/>
            <w:bottom w:val="none" w:sz="0" w:space="0" w:color="auto"/>
            <w:right w:val="none" w:sz="0" w:space="0" w:color="auto"/>
          </w:divBdr>
        </w:div>
        <w:div w:id="1298728999">
          <w:marLeft w:val="259"/>
          <w:marRight w:val="0"/>
          <w:marTop w:val="0"/>
          <w:marBottom w:val="0"/>
          <w:divBdr>
            <w:top w:val="none" w:sz="0" w:space="0" w:color="auto"/>
            <w:left w:val="none" w:sz="0" w:space="0" w:color="auto"/>
            <w:bottom w:val="none" w:sz="0" w:space="0" w:color="auto"/>
            <w:right w:val="none" w:sz="0" w:space="0" w:color="auto"/>
          </w:divBdr>
        </w:div>
        <w:div w:id="929390062">
          <w:marLeft w:val="259"/>
          <w:marRight w:val="0"/>
          <w:marTop w:val="0"/>
          <w:marBottom w:val="0"/>
          <w:divBdr>
            <w:top w:val="none" w:sz="0" w:space="0" w:color="auto"/>
            <w:left w:val="none" w:sz="0" w:space="0" w:color="auto"/>
            <w:bottom w:val="none" w:sz="0" w:space="0" w:color="auto"/>
            <w:right w:val="none" w:sz="0" w:space="0" w:color="auto"/>
          </w:divBdr>
        </w:div>
        <w:div w:id="2096785590">
          <w:marLeft w:val="274"/>
          <w:marRight w:val="0"/>
          <w:marTop w:val="0"/>
          <w:marBottom w:val="0"/>
          <w:divBdr>
            <w:top w:val="none" w:sz="0" w:space="0" w:color="auto"/>
            <w:left w:val="none" w:sz="0" w:space="0" w:color="auto"/>
            <w:bottom w:val="none" w:sz="0" w:space="0" w:color="auto"/>
            <w:right w:val="none" w:sz="0" w:space="0" w:color="auto"/>
          </w:divBdr>
        </w:div>
        <w:div w:id="1774088594">
          <w:marLeft w:val="274"/>
          <w:marRight w:val="0"/>
          <w:marTop w:val="0"/>
          <w:marBottom w:val="0"/>
          <w:divBdr>
            <w:top w:val="none" w:sz="0" w:space="0" w:color="auto"/>
            <w:left w:val="none" w:sz="0" w:space="0" w:color="auto"/>
            <w:bottom w:val="none" w:sz="0" w:space="0" w:color="auto"/>
            <w:right w:val="none" w:sz="0" w:space="0" w:color="auto"/>
          </w:divBdr>
        </w:div>
      </w:divsChild>
    </w:div>
    <w:div w:id="1694646261">
      <w:bodyDiv w:val="1"/>
      <w:marLeft w:val="0"/>
      <w:marRight w:val="0"/>
      <w:marTop w:val="0"/>
      <w:marBottom w:val="0"/>
      <w:divBdr>
        <w:top w:val="none" w:sz="0" w:space="0" w:color="auto"/>
        <w:left w:val="none" w:sz="0" w:space="0" w:color="auto"/>
        <w:bottom w:val="none" w:sz="0" w:space="0" w:color="auto"/>
        <w:right w:val="none" w:sz="0" w:space="0" w:color="auto"/>
      </w:divBdr>
      <w:divsChild>
        <w:div w:id="1467119147">
          <w:marLeft w:val="446"/>
          <w:marRight w:val="0"/>
          <w:marTop w:val="160"/>
          <w:marBottom w:val="90"/>
          <w:divBdr>
            <w:top w:val="none" w:sz="0" w:space="0" w:color="auto"/>
            <w:left w:val="none" w:sz="0" w:space="0" w:color="auto"/>
            <w:bottom w:val="none" w:sz="0" w:space="0" w:color="auto"/>
            <w:right w:val="none" w:sz="0" w:space="0" w:color="auto"/>
          </w:divBdr>
        </w:div>
        <w:div w:id="1673952999">
          <w:marLeft w:val="446"/>
          <w:marRight w:val="0"/>
          <w:marTop w:val="160"/>
          <w:marBottom w:val="90"/>
          <w:divBdr>
            <w:top w:val="none" w:sz="0" w:space="0" w:color="auto"/>
            <w:left w:val="none" w:sz="0" w:space="0" w:color="auto"/>
            <w:bottom w:val="none" w:sz="0" w:space="0" w:color="auto"/>
            <w:right w:val="none" w:sz="0" w:space="0" w:color="auto"/>
          </w:divBdr>
        </w:div>
        <w:div w:id="2021734017">
          <w:marLeft w:val="446"/>
          <w:marRight w:val="0"/>
          <w:marTop w:val="160"/>
          <w:marBottom w:val="90"/>
          <w:divBdr>
            <w:top w:val="none" w:sz="0" w:space="0" w:color="auto"/>
            <w:left w:val="none" w:sz="0" w:space="0" w:color="auto"/>
            <w:bottom w:val="none" w:sz="0" w:space="0" w:color="auto"/>
            <w:right w:val="none" w:sz="0" w:space="0" w:color="auto"/>
          </w:divBdr>
        </w:div>
        <w:div w:id="1606115905">
          <w:marLeft w:val="446"/>
          <w:marRight w:val="0"/>
          <w:marTop w:val="160"/>
          <w:marBottom w:val="90"/>
          <w:divBdr>
            <w:top w:val="none" w:sz="0" w:space="0" w:color="auto"/>
            <w:left w:val="none" w:sz="0" w:space="0" w:color="auto"/>
            <w:bottom w:val="none" w:sz="0" w:space="0" w:color="auto"/>
            <w:right w:val="none" w:sz="0" w:space="0" w:color="auto"/>
          </w:divBdr>
        </w:div>
        <w:div w:id="1820922644">
          <w:marLeft w:val="360"/>
          <w:marRight w:val="0"/>
          <w:marTop w:val="0"/>
          <w:marBottom w:val="90"/>
          <w:divBdr>
            <w:top w:val="none" w:sz="0" w:space="0" w:color="auto"/>
            <w:left w:val="none" w:sz="0" w:space="0" w:color="auto"/>
            <w:bottom w:val="none" w:sz="0" w:space="0" w:color="auto"/>
            <w:right w:val="none" w:sz="0" w:space="0" w:color="auto"/>
          </w:divBdr>
        </w:div>
      </w:divsChild>
    </w:div>
    <w:div w:id="1858427063">
      <w:bodyDiv w:val="1"/>
      <w:marLeft w:val="0"/>
      <w:marRight w:val="0"/>
      <w:marTop w:val="0"/>
      <w:marBottom w:val="0"/>
      <w:divBdr>
        <w:top w:val="none" w:sz="0" w:space="0" w:color="auto"/>
        <w:left w:val="none" w:sz="0" w:space="0" w:color="auto"/>
        <w:bottom w:val="none" w:sz="0" w:space="0" w:color="auto"/>
        <w:right w:val="none" w:sz="0" w:space="0" w:color="auto"/>
      </w:divBdr>
    </w:div>
    <w:div w:id="1973830274">
      <w:bodyDiv w:val="1"/>
      <w:marLeft w:val="0"/>
      <w:marRight w:val="0"/>
      <w:marTop w:val="0"/>
      <w:marBottom w:val="0"/>
      <w:divBdr>
        <w:top w:val="none" w:sz="0" w:space="0" w:color="auto"/>
        <w:left w:val="none" w:sz="0" w:space="0" w:color="auto"/>
        <w:bottom w:val="none" w:sz="0" w:space="0" w:color="auto"/>
        <w:right w:val="none" w:sz="0" w:space="0" w:color="auto"/>
      </w:divBdr>
      <w:divsChild>
        <w:div w:id="1917393510">
          <w:marLeft w:val="0"/>
          <w:marRight w:val="0"/>
          <w:marTop w:val="0"/>
          <w:marBottom w:val="240"/>
          <w:divBdr>
            <w:top w:val="none" w:sz="0" w:space="0" w:color="auto"/>
            <w:left w:val="none" w:sz="0" w:space="0" w:color="auto"/>
            <w:bottom w:val="none" w:sz="0" w:space="0" w:color="auto"/>
            <w:right w:val="none" w:sz="0" w:space="0" w:color="auto"/>
          </w:divBdr>
        </w:div>
        <w:div w:id="1440833090">
          <w:marLeft w:val="0"/>
          <w:marRight w:val="0"/>
          <w:marTop w:val="0"/>
          <w:marBottom w:val="240"/>
          <w:divBdr>
            <w:top w:val="none" w:sz="0" w:space="0" w:color="auto"/>
            <w:left w:val="none" w:sz="0" w:space="0" w:color="auto"/>
            <w:bottom w:val="none" w:sz="0" w:space="0" w:color="auto"/>
            <w:right w:val="none" w:sz="0" w:space="0" w:color="auto"/>
          </w:divBdr>
        </w:div>
        <w:div w:id="837577534">
          <w:marLeft w:val="0"/>
          <w:marRight w:val="0"/>
          <w:marTop w:val="0"/>
          <w:marBottom w:val="240"/>
          <w:divBdr>
            <w:top w:val="none" w:sz="0" w:space="0" w:color="auto"/>
            <w:left w:val="none" w:sz="0" w:space="0" w:color="auto"/>
            <w:bottom w:val="none" w:sz="0" w:space="0" w:color="auto"/>
            <w:right w:val="none" w:sz="0" w:space="0" w:color="auto"/>
          </w:divBdr>
        </w:div>
        <w:div w:id="1177572903">
          <w:marLeft w:val="0"/>
          <w:marRight w:val="0"/>
          <w:marTop w:val="0"/>
          <w:marBottom w:val="240"/>
          <w:divBdr>
            <w:top w:val="none" w:sz="0" w:space="0" w:color="auto"/>
            <w:left w:val="none" w:sz="0" w:space="0" w:color="auto"/>
            <w:bottom w:val="none" w:sz="0" w:space="0" w:color="auto"/>
            <w:right w:val="none" w:sz="0" w:space="0" w:color="auto"/>
          </w:divBdr>
        </w:div>
        <w:div w:id="766000841">
          <w:marLeft w:val="0"/>
          <w:marRight w:val="0"/>
          <w:marTop w:val="0"/>
          <w:marBottom w:val="240"/>
          <w:divBdr>
            <w:top w:val="none" w:sz="0" w:space="0" w:color="auto"/>
            <w:left w:val="none" w:sz="0" w:space="0" w:color="auto"/>
            <w:bottom w:val="none" w:sz="0" w:space="0" w:color="auto"/>
            <w:right w:val="none" w:sz="0" w:space="0" w:color="auto"/>
          </w:divBdr>
        </w:div>
        <w:div w:id="759066162">
          <w:marLeft w:val="0"/>
          <w:marRight w:val="0"/>
          <w:marTop w:val="0"/>
          <w:marBottom w:val="240"/>
          <w:divBdr>
            <w:top w:val="none" w:sz="0" w:space="0" w:color="auto"/>
            <w:left w:val="none" w:sz="0" w:space="0" w:color="auto"/>
            <w:bottom w:val="none" w:sz="0" w:space="0" w:color="auto"/>
            <w:right w:val="none" w:sz="0" w:space="0" w:color="auto"/>
          </w:divBdr>
        </w:div>
        <w:div w:id="668871942">
          <w:marLeft w:val="0"/>
          <w:marRight w:val="0"/>
          <w:marTop w:val="0"/>
          <w:marBottom w:val="240"/>
          <w:divBdr>
            <w:top w:val="none" w:sz="0" w:space="0" w:color="auto"/>
            <w:left w:val="none" w:sz="0" w:space="0" w:color="auto"/>
            <w:bottom w:val="none" w:sz="0" w:space="0" w:color="auto"/>
            <w:right w:val="none" w:sz="0" w:space="0" w:color="auto"/>
          </w:divBdr>
        </w:div>
        <w:div w:id="1473712298">
          <w:marLeft w:val="0"/>
          <w:marRight w:val="0"/>
          <w:marTop w:val="0"/>
          <w:marBottom w:val="240"/>
          <w:divBdr>
            <w:top w:val="none" w:sz="0" w:space="0" w:color="auto"/>
            <w:left w:val="none" w:sz="0" w:space="0" w:color="auto"/>
            <w:bottom w:val="none" w:sz="0" w:space="0" w:color="auto"/>
            <w:right w:val="none" w:sz="0" w:space="0" w:color="auto"/>
          </w:divBdr>
        </w:div>
        <w:div w:id="1365908518">
          <w:marLeft w:val="0"/>
          <w:marRight w:val="0"/>
          <w:marTop w:val="0"/>
          <w:marBottom w:val="240"/>
          <w:divBdr>
            <w:top w:val="none" w:sz="0" w:space="0" w:color="auto"/>
            <w:left w:val="none" w:sz="0" w:space="0" w:color="auto"/>
            <w:bottom w:val="none" w:sz="0" w:space="0" w:color="auto"/>
            <w:right w:val="none" w:sz="0" w:space="0" w:color="auto"/>
          </w:divBdr>
        </w:div>
        <w:div w:id="19140036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16259E5869646A4BD8B7D867C8A8B" ma:contentTypeVersion="" ma:contentTypeDescription="Create a new document." ma:contentTypeScope="" ma:versionID="338f88a2fcd537546f99bb54043719d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3D558-2D9C-42AE-B9D4-54E0A850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46B1C6-C6DE-49C9-875C-84116A519DD6}">
  <ds:schemaRefs>
    <ds:schemaRef ds:uri="http://schemas.microsoft.com/sharepoint/v3/contenttype/forms"/>
  </ds:schemaRefs>
</ds:datastoreItem>
</file>

<file path=customXml/itemProps3.xml><?xml version="1.0" encoding="utf-8"?>
<ds:datastoreItem xmlns:ds="http://schemas.openxmlformats.org/officeDocument/2006/customXml" ds:itemID="{F44CA431-B66E-44DF-81B0-7FE4E7E09C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B25165-53E4-A345-90FA-DC55708B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Brady, Joseph</dc:creator>
  <cp:lastModifiedBy>fateme</cp:lastModifiedBy>
  <cp:revision>25</cp:revision>
  <dcterms:created xsi:type="dcterms:W3CDTF">2018-06-04T15:45:00Z</dcterms:created>
  <dcterms:modified xsi:type="dcterms:W3CDTF">2018-07-16T08:34:00Z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0x01010098016259E5869646A4BD8B7D867C8A8B</vt:lpwstr>
  </property>
</Properties>
</file>
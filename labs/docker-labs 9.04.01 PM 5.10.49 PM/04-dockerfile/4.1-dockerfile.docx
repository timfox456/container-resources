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DCC53" w14:textId="77777777" w:rsidR="00F67575" w:rsidRPr="00634C79" w:rsidRDefault="00F67575" w:rsidP="00F67575">
      <w:pPr>
        <w:pStyle w:val="Title"/>
        <w:rPr>
          <w:rFonts w:ascii="Arial" w:hAnsi="Arial" w:cs="Arial"/>
          <w:b/>
          <w:bCs/>
          <w:sz w:val="22"/>
          <w:szCs w:val="22"/>
        </w:rPr>
      </w:pPr>
    </w:p>
    <w:p w14:paraId="746DCC54" w14:textId="77777777" w:rsidR="00F67575" w:rsidRPr="00634C79" w:rsidRDefault="00F67575" w:rsidP="00F67575">
      <w:pPr>
        <w:pStyle w:val="Title"/>
        <w:rPr>
          <w:rFonts w:ascii="Arial" w:hAnsi="Arial" w:cs="Arial"/>
          <w:b/>
          <w:bCs/>
          <w:sz w:val="22"/>
          <w:szCs w:val="22"/>
        </w:rPr>
      </w:pPr>
    </w:p>
    <w:p w14:paraId="746DCC55" w14:textId="11B36F3D" w:rsidR="00F67575" w:rsidRPr="00634C79" w:rsidRDefault="00F67575" w:rsidP="00F67575">
      <w:pPr>
        <w:pStyle w:val="Title"/>
        <w:rPr>
          <w:rFonts w:ascii="Arial" w:eastAsia="MS Mincho" w:hAnsi="Arial" w:cs="Arial"/>
          <w:b/>
          <w:color w:val="888B8D"/>
          <w:sz w:val="56"/>
          <w:szCs w:val="56"/>
        </w:rPr>
      </w:pPr>
      <w:r w:rsidRPr="00634C79">
        <w:rPr>
          <w:rFonts w:ascii="Arial" w:eastAsia="MS Mincho" w:hAnsi="Arial" w:cs="Arial"/>
          <w:b/>
          <w:color w:val="888B8D"/>
          <w:sz w:val="56"/>
          <w:szCs w:val="56"/>
        </w:rPr>
        <w:t xml:space="preserve">Cloud </w:t>
      </w:r>
      <w:del w:id="0" w:author="Mark Kerzner" w:date="2018-07-04T15:08:00Z">
        <w:r w:rsidRPr="00634C79" w:rsidDel="00EE0ED3">
          <w:rPr>
            <w:rFonts w:ascii="Arial" w:eastAsia="MS Mincho" w:hAnsi="Arial" w:cs="Arial"/>
            <w:b/>
            <w:color w:val="888B8D"/>
            <w:sz w:val="56"/>
            <w:szCs w:val="56"/>
          </w:rPr>
          <w:delText>10</w:delText>
        </w:r>
        <w:r w:rsidR="00B82C4C" w:rsidDel="00EE0ED3">
          <w:rPr>
            <w:rFonts w:ascii="Arial" w:eastAsia="MS Mincho" w:hAnsi="Arial" w:cs="Arial"/>
            <w:b/>
            <w:color w:val="888B8D"/>
            <w:sz w:val="56"/>
            <w:szCs w:val="56"/>
          </w:rPr>
          <w:delText>0</w:delText>
        </w:r>
      </w:del>
      <w:r w:rsidR="00EE0ED3">
        <w:rPr>
          <w:rFonts w:ascii="Arial" w:eastAsia="MS Mincho" w:hAnsi="Arial" w:cs="Arial"/>
          <w:b/>
          <w:color w:val="888B8D"/>
          <w:sz w:val="56"/>
          <w:szCs w:val="56"/>
        </w:rPr>
        <w:t>300</w:t>
      </w:r>
    </w:p>
    <w:p w14:paraId="746DCC56" w14:textId="77777777" w:rsidR="00F67575" w:rsidRPr="00634C79" w:rsidRDefault="00F67575" w:rsidP="00F67575">
      <w:pPr>
        <w:pStyle w:val="Title"/>
        <w:rPr>
          <w:rFonts w:ascii="Arial" w:eastAsia="MS Mincho" w:hAnsi="Arial" w:cs="Arial"/>
          <w:color w:val="888B8D"/>
          <w:sz w:val="56"/>
          <w:szCs w:val="56"/>
        </w:rPr>
      </w:pPr>
      <w:r w:rsidRPr="00634C79">
        <w:rPr>
          <w:rFonts w:ascii="Arial" w:eastAsia="MS Mincho" w:hAnsi="Arial" w:cs="Arial"/>
          <w:color w:val="888B8D"/>
          <w:sz w:val="56"/>
          <w:szCs w:val="56"/>
        </w:rPr>
        <w:t>Optum</w:t>
      </w:r>
    </w:p>
    <w:p w14:paraId="3ACC323D" w14:textId="77777777" w:rsidR="00B0494E" w:rsidRPr="00634C79" w:rsidRDefault="00B0494E" w:rsidP="00F67575">
      <w:pPr>
        <w:pStyle w:val="Subtitle"/>
        <w:rPr>
          <w:rFonts w:ascii="Arial" w:eastAsia="MS Mincho" w:hAnsi="Arial" w:cs="Arial"/>
          <w:color w:val="888B8D"/>
          <w:sz w:val="56"/>
          <w:szCs w:val="56"/>
        </w:rPr>
      </w:pPr>
    </w:p>
    <w:p w14:paraId="746DCC57" w14:textId="68CBB030" w:rsidR="00F67575" w:rsidRPr="00634C79" w:rsidRDefault="007C20E0" w:rsidP="00F67575">
      <w:pPr>
        <w:pStyle w:val="Subtitle"/>
        <w:rPr>
          <w:rFonts w:ascii="Arial" w:eastAsia="MS Mincho" w:hAnsi="Arial" w:cs="Arial"/>
          <w:color w:val="888B8D"/>
          <w:sz w:val="56"/>
          <w:szCs w:val="56"/>
        </w:rPr>
      </w:pPr>
      <w:r w:rsidRPr="00634C79">
        <w:rPr>
          <w:rFonts w:ascii="Arial" w:eastAsia="MS Mincho" w:hAnsi="Arial" w:cs="Arial"/>
          <w:color w:val="888B8D"/>
          <w:sz w:val="56"/>
          <w:szCs w:val="56"/>
        </w:rPr>
        <w:t>Student Exercise</w:t>
      </w:r>
      <w:r w:rsidR="00F67575" w:rsidRPr="00634C79">
        <w:rPr>
          <w:rFonts w:ascii="Arial" w:eastAsia="MS Mincho" w:hAnsi="Arial" w:cs="Arial"/>
          <w:color w:val="888B8D"/>
          <w:sz w:val="56"/>
          <w:szCs w:val="56"/>
        </w:rPr>
        <w:t xml:space="preserve"> Manual</w:t>
      </w:r>
    </w:p>
    <w:p w14:paraId="6DF1D443" w14:textId="7F0922C6" w:rsidR="00F67575" w:rsidRDefault="00634C79" w:rsidP="00146395">
      <w:pPr>
        <w:rPr>
          <w:rFonts w:ascii="Arial" w:eastAsia="MS Mincho" w:hAnsi="Arial" w:cs="Arial"/>
          <w:color w:val="888B8D"/>
          <w:sz w:val="56"/>
          <w:szCs w:val="56"/>
        </w:rPr>
      </w:pPr>
      <w:r w:rsidRPr="00634C79">
        <w:rPr>
          <w:rFonts w:ascii="Arial" w:eastAsia="MS Mincho" w:hAnsi="Arial" w:cs="Arial"/>
          <w:color w:val="888B8D"/>
          <w:sz w:val="56"/>
          <w:szCs w:val="56"/>
        </w:rPr>
        <w:br w:type="page"/>
      </w:r>
    </w:p>
    <w:p w14:paraId="16D249F0" w14:textId="46C204AE" w:rsidR="00511EDE" w:rsidRDefault="00511EDE" w:rsidP="009F27C0">
      <w:pPr>
        <w:pStyle w:val="Heading2"/>
      </w:pPr>
    </w:p>
    <w:p w14:paraId="7309AC5A" w14:textId="77777777" w:rsidR="002F425C" w:rsidRDefault="002F425C" w:rsidP="002F425C">
      <w:pPr>
        <w:pStyle w:val="Heading1"/>
      </w:pPr>
      <w:bookmarkStart w:id="1" w:name="lab-4.1-dockerfile"/>
      <w:r>
        <w:t>Lab 4.1: Dockerfile</w:t>
      </w:r>
    </w:p>
    <w:bookmarkEnd w:id="1"/>
    <w:p w14:paraId="5525E0D8" w14:textId="77777777" w:rsidR="002F425C" w:rsidRDefault="002F425C" w:rsidP="002F425C">
      <w:r>
        <w:t>In this app, we will create a Python app using flask, and deploy it using docker.</w:t>
      </w:r>
    </w:p>
    <w:p w14:paraId="292FAAE4" w14:textId="77777777" w:rsidR="002F425C" w:rsidRDefault="002F425C" w:rsidP="002F425C">
      <w:r>
        <w:t>Here is the Dockerfile we are going to use</w:t>
      </w:r>
    </w:p>
    <w:p w14:paraId="24BBC04D" w14:textId="77777777" w:rsidR="002F425C" w:rsidRDefault="002F425C" w:rsidP="002F425C">
      <w:pPr>
        <w:pStyle w:val="SourceCode"/>
      </w:pPr>
      <w:r>
        <w:rPr>
          <w:rStyle w:val="VerbatimChar"/>
        </w:rPr>
        <w:t># The base image</w:t>
      </w:r>
      <w:r>
        <w:br/>
      </w:r>
      <w:r>
        <w:rPr>
          <w:rStyle w:val="VerbatimChar"/>
        </w:rPr>
        <w:t>FROM ubuntu:latest</w:t>
      </w:r>
      <w:r>
        <w:br/>
      </w:r>
      <w:r>
        <w:br/>
      </w:r>
      <w:r>
        <w:rPr>
          <w:rStyle w:val="VerbatimChar"/>
        </w:rPr>
        <w:t># Install python and pip</w:t>
      </w:r>
      <w:r>
        <w:br/>
      </w:r>
      <w:r>
        <w:rPr>
          <w:rStyle w:val="VerbatimChar"/>
        </w:rPr>
        <w:t>RUN apt-get update -y</w:t>
      </w:r>
      <w:r>
        <w:br/>
      </w:r>
      <w:r>
        <w:rPr>
          <w:rStyle w:val="VerbatimChar"/>
        </w:rPr>
        <w:t>RUN apt-get install -y python-pip python-dev build-essential</w:t>
      </w:r>
      <w:r>
        <w:br/>
      </w:r>
      <w:r>
        <w:br/>
      </w:r>
      <w:r>
        <w:rPr>
          <w:rStyle w:val="VerbatimChar"/>
        </w:rPr>
        <w:t># Install Python modules needed by the Python app</w:t>
      </w:r>
      <w:r>
        <w:br/>
      </w:r>
      <w:r>
        <w:rPr>
          <w:rStyle w:val="VerbatimChar"/>
        </w:rPr>
        <w:t>COPY requirements.txt /usr/src/app/</w:t>
      </w:r>
      <w:r>
        <w:br/>
      </w:r>
      <w:r>
        <w:rPr>
          <w:rStyle w:val="VerbatimChar"/>
        </w:rPr>
        <w:t>RUN pip install --no-cache-dir -r /usr/src/app/requirements.txt</w:t>
      </w:r>
      <w:r>
        <w:br/>
      </w:r>
      <w:r>
        <w:br/>
      </w:r>
      <w:r>
        <w:rPr>
          <w:rStyle w:val="VerbatimChar"/>
        </w:rPr>
        <w:t># Copy files required for the app to run</w:t>
      </w:r>
      <w:r>
        <w:br/>
      </w:r>
      <w:r>
        <w:rPr>
          <w:rStyle w:val="VerbatimChar"/>
        </w:rPr>
        <w:t>COPY app.py /usr/src/app/</w:t>
      </w:r>
      <w:r>
        <w:br/>
      </w:r>
      <w:r>
        <w:br/>
      </w:r>
      <w:r>
        <w:rPr>
          <w:rStyle w:val="VerbatimChar"/>
        </w:rPr>
        <w:t># Declare the port number the container should expose</w:t>
      </w:r>
      <w:r>
        <w:br/>
      </w:r>
      <w:r>
        <w:rPr>
          <w:rStyle w:val="VerbatimChar"/>
        </w:rPr>
        <w:t>EXPOSE 5000</w:t>
      </w:r>
      <w:r>
        <w:br/>
      </w:r>
      <w:r>
        <w:br/>
      </w:r>
      <w:r>
        <w:rPr>
          <w:rStyle w:val="VerbatimChar"/>
        </w:rPr>
        <w:t># Run the application</w:t>
      </w:r>
      <w:r>
        <w:br/>
      </w:r>
      <w:r>
        <w:rPr>
          <w:rStyle w:val="VerbatimChar"/>
        </w:rPr>
        <w:t>CMD ["python", "/usr/src/app/app.py"]</w:t>
      </w:r>
    </w:p>
    <w:p w14:paraId="51CD0AC9" w14:textId="77777777" w:rsidR="002F425C" w:rsidRDefault="002F425C" w:rsidP="002F425C">
      <w:r>
        <w:t>Note what we're going to do. We are going to start with ubuntu.</w:t>
      </w:r>
    </w:p>
    <w:p w14:paraId="42239F6E" w14:textId="77777777" w:rsidR="002F425C" w:rsidRDefault="002F425C" w:rsidP="002F425C">
      <w:pPr>
        <w:pStyle w:val="SourceCode"/>
      </w:pPr>
      <w:r>
        <w:rPr>
          <w:rStyle w:val="KeywordTok"/>
        </w:rPr>
        <w:t>cd</w:t>
      </w:r>
      <w:r>
        <w:rPr>
          <w:rStyle w:val="NormalTok"/>
        </w:rPr>
        <w:t xml:space="preserve"> myfirstapp</w:t>
      </w:r>
      <w:r>
        <w:br/>
      </w:r>
      <w:r>
        <w:rPr>
          <w:rStyle w:val="KeywordTok"/>
        </w:rPr>
        <w:t>docker</w:t>
      </w:r>
      <w:r>
        <w:rPr>
          <w:rStyle w:val="NormalTok"/>
        </w:rPr>
        <w:t xml:space="preserve"> build -t myfirstapp</w:t>
      </w:r>
    </w:p>
    <w:p w14:paraId="6BA813B4" w14:textId="77777777" w:rsidR="002F425C" w:rsidRDefault="002F425C" w:rsidP="002F425C">
      <w:r>
        <w:t>You will get a very long output, which will be Docker loading all of your Dockerfile commands onto your container.</w:t>
      </w:r>
    </w:p>
    <w:p w14:paraId="2A08CAF1" w14:textId="77777777" w:rsidR="002F425C" w:rsidRDefault="002F425C" w:rsidP="002F425C">
      <w:r>
        <w:t>You should look at your Dockerfile</w:t>
      </w:r>
    </w:p>
    <w:p w14:paraId="2E5E3E6B" w14:textId="77777777" w:rsidR="002F425C" w:rsidRDefault="002F425C" w:rsidP="002F425C">
      <w:pPr>
        <w:pStyle w:val="SourceCode"/>
      </w:pPr>
      <w:r>
        <w:rPr>
          <w:rStyle w:val="VerbatimChar"/>
        </w:rPr>
        <w:t>Sending build context to Docker daemon  4.096kB</w:t>
      </w:r>
      <w:r>
        <w:br/>
      </w:r>
      <w:r>
        <w:rPr>
          <w:rStyle w:val="VerbatimChar"/>
        </w:rPr>
        <w:t>Step 1/8 : FROM ubuntu:latest</w:t>
      </w:r>
      <w:r>
        <w:br/>
      </w:r>
      <w:r>
        <w:rPr>
          <w:rStyle w:val="VerbatimChar"/>
        </w:rPr>
        <w:t>latest: Pulling from library/ubuntu</w:t>
      </w:r>
      <w:r>
        <w:br/>
      </w:r>
      <w:r>
        <w:rPr>
          <w:rStyle w:val="VerbatimChar"/>
        </w:rPr>
        <w:t>a48c500ed24e: Pull complete</w:t>
      </w:r>
      <w:r>
        <w:br/>
      </w:r>
      <w:r>
        <w:rPr>
          <w:rStyle w:val="VerbatimChar"/>
        </w:rPr>
        <w:t>1e1de00ff7e1: Pull complete</w:t>
      </w:r>
      <w:r>
        <w:br/>
      </w:r>
      <w:r>
        <w:rPr>
          <w:rStyle w:val="VerbatimChar"/>
        </w:rPr>
        <w:t>0330ca45a200: Pull complete</w:t>
      </w:r>
      <w:r>
        <w:br/>
      </w:r>
      <w:r>
        <w:rPr>
          <w:rStyle w:val="VerbatimChar"/>
        </w:rPr>
        <w:t>471db38bcfbf: Pull complete</w:t>
      </w:r>
      <w:r>
        <w:br/>
      </w:r>
      <w:r>
        <w:rPr>
          <w:rStyle w:val="VerbatimChar"/>
        </w:rPr>
        <w:t>0b4aba487617: Pull complete</w:t>
      </w:r>
      <w:r>
        <w:br/>
      </w:r>
      <w:r>
        <w:rPr>
          <w:rStyle w:val="VerbatimChar"/>
        </w:rPr>
        <w:t>Digest: sha256:c8c275751219dadad8fa56b3ac41ca6cb22219ff117ca98fe82b42f24e1ba64e</w:t>
      </w:r>
      <w:r>
        <w:br/>
      </w:r>
      <w:r>
        <w:rPr>
          <w:rStyle w:val="VerbatimChar"/>
        </w:rPr>
        <w:t>Status: Downloaded newer image for ubuntu:latest</w:t>
      </w:r>
      <w:r>
        <w:br/>
      </w:r>
      <w:r>
        <w:rPr>
          <w:rStyle w:val="VerbatimChar"/>
        </w:rPr>
        <w:t xml:space="preserve"> ---&gt; 452a96d81c30</w:t>
      </w:r>
      <w:r>
        <w:br/>
      </w:r>
      <w:r>
        <w:rPr>
          <w:rStyle w:val="VerbatimChar"/>
        </w:rPr>
        <w:lastRenderedPageBreak/>
        <w:t>Step 2/8 : RUN apt-get update -y</w:t>
      </w:r>
      <w:r>
        <w:br/>
      </w:r>
      <w:r>
        <w:rPr>
          <w:rStyle w:val="VerbatimChar"/>
        </w:rPr>
        <w:t xml:space="preserve"> ---&gt; Running in 84d9f73bfc4f</w:t>
      </w:r>
    </w:p>
    <w:p w14:paraId="708D518E" w14:textId="77777777" w:rsidR="002F425C" w:rsidRDefault="002F425C" w:rsidP="002F425C">
      <w:r>
        <w:t xml:space="preserve">I've snipped this for </w:t>
      </w:r>
      <w:proofErr w:type="gramStart"/>
      <w:r>
        <w:t>clarity, but</w:t>
      </w:r>
      <w:proofErr w:type="gramEnd"/>
      <w:r>
        <w:t xml:space="preserve"> pay attention to what's going on.</w:t>
      </w:r>
    </w:p>
    <w:p w14:paraId="787EA7BF" w14:textId="77777777" w:rsidR="002F425C" w:rsidRDefault="002F425C" w:rsidP="002F425C">
      <w:pPr>
        <w:pStyle w:val="Heading2"/>
      </w:pPr>
      <w:bookmarkStart w:id="2" w:name="list-your-containers"/>
      <w:r>
        <w:t>List your containers</w:t>
      </w:r>
    </w:p>
    <w:bookmarkEnd w:id="2"/>
    <w:p w14:paraId="2DF651A2" w14:textId="77777777" w:rsidR="002F425C" w:rsidRDefault="002F425C" w:rsidP="002F425C">
      <w:pPr>
        <w:pStyle w:val="SourceCode"/>
      </w:pPr>
      <w:r>
        <w:rPr>
          <w:rStyle w:val="KeywordTok"/>
        </w:rPr>
        <w:t>docker</w:t>
      </w:r>
      <w:r>
        <w:rPr>
          <w:rStyle w:val="NormalTok"/>
        </w:rPr>
        <w:t xml:space="preserve"> ls</w:t>
      </w:r>
    </w:p>
    <w:p w14:paraId="5DA68872" w14:textId="77777777" w:rsidR="002F425C" w:rsidRDefault="002F425C" w:rsidP="002F425C">
      <w:pPr>
        <w:pStyle w:val="SourceCode"/>
      </w:pPr>
      <w:r>
        <w:rPr>
          <w:rStyle w:val="VerbatimChar"/>
        </w:rPr>
        <w:t>REPOSITORY                                                   TAG                 IMAGE ID            CREATED                  SIZE</w:t>
      </w:r>
      <w:r>
        <w:br/>
      </w:r>
      <w:r>
        <w:rPr>
          <w:rStyle w:val="VerbatimChar"/>
        </w:rPr>
        <w:t>myfirstapp                                                   latest              b2959a4bbf48        Less than a second ago   462MB</w:t>
      </w:r>
      <w:r>
        <w:br/>
      </w:r>
      <w:r>
        <w:rPr>
          <w:rStyle w:val="VerbatimChar"/>
        </w:rPr>
        <w:t>ubuntu                                                       latest              452a96d81c30        3 weeks ago              79.6MB</w:t>
      </w:r>
    </w:p>
    <w:p w14:paraId="58CD5A06" w14:textId="77777777" w:rsidR="002F425C" w:rsidRDefault="002F425C" w:rsidP="002F425C">
      <w:r>
        <w:t>Notice myfirstapp is fairly large (462MB). This is because we have a full-on ubuntu system here. We may not need that.</w:t>
      </w:r>
    </w:p>
    <w:p w14:paraId="59038580" w14:textId="77777777" w:rsidR="002F425C" w:rsidRDefault="002F425C" w:rsidP="002F425C">
      <w:pPr>
        <w:pStyle w:val="Heading2"/>
      </w:pPr>
      <w:bookmarkStart w:id="3" w:name="run-the-container"/>
      <w:r>
        <w:t>Run the container</w:t>
      </w:r>
    </w:p>
    <w:bookmarkEnd w:id="3"/>
    <w:p w14:paraId="772559DC" w14:textId="77777777" w:rsidR="002F425C" w:rsidRDefault="002F425C" w:rsidP="002F425C">
      <w:pPr>
        <w:pStyle w:val="SourceCode"/>
      </w:pPr>
      <w:r>
        <w:rPr>
          <w:rStyle w:val="KeywordTok"/>
        </w:rPr>
        <w:t>docker</w:t>
      </w:r>
      <w:r>
        <w:rPr>
          <w:rStyle w:val="NormalTok"/>
        </w:rPr>
        <w:t xml:space="preserve"> container run -p </w:t>
      </w:r>
      <w:proofErr w:type="gramStart"/>
      <w:r>
        <w:rPr>
          <w:rStyle w:val="NormalTok"/>
        </w:rPr>
        <w:t>5000:5000  --</w:t>
      </w:r>
      <w:proofErr w:type="gramEnd"/>
      <w:r>
        <w:rPr>
          <w:rStyle w:val="NormalTok"/>
        </w:rPr>
        <w:t>name myfirstapp myfirstapp</w:t>
      </w:r>
    </w:p>
    <w:p w14:paraId="6EF54F5F" w14:textId="77777777" w:rsidR="002F425C" w:rsidRDefault="002F425C" w:rsidP="002F425C">
      <w:r>
        <w:t>This will run our app. console output should look like the following</w:t>
      </w:r>
    </w:p>
    <w:p w14:paraId="53F2D27E" w14:textId="77777777" w:rsidR="002F425C" w:rsidRDefault="002F425C" w:rsidP="002F425C">
      <w:pPr>
        <w:pStyle w:val="SourceCode"/>
      </w:pPr>
      <w:r>
        <w:rPr>
          <w:rStyle w:val="VerbatimChar"/>
        </w:rPr>
        <w:t>* Running on http://0.0.0.0:5000/ (Press CTRL+C to quit)</w:t>
      </w:r>
      <w:r>
        <w:br/>
      </w:r>
      <w:r>
        <w:rPr>
          <w:rStyle w:val="VerbatimChar"/>
        </w:rPr>
        <w:t>172.17.0.1 - - [24/May/2018 15:55:11] "GET / HTTP/1.1" 200 -</w:t>
      </w:r>
      <w:r>
        <w:br/>
      </w:r>
      <w:r>
        <w:rPr>
          <w:rStyle w:val="VerbatimChar"/>
        </w:rPr>
        <w:t>172.17.0.1 - - [24/May/2018 15:55:13] "GET /favicon.ico HTTP/1.1" 404 -</w:t>
      </w:r>
    </w:p>
    <w:p w14:paraId="258203AB" w14:textId="77777777" w:rsidR="002F425C" w:rsidRDefault="002F425C" w:rsidP="002F425C">
      <w:pPr>
        <w:pStyle w:val="Heading2"/>
      </w:pPr>
      <w:bookmarkStart w:id="4" w:name="go-to-browser"/>
      <w:r>
        <w:t>Go to browser</w:t>
      </w:r>
    </w:p>
    <w:bookmarkEnd w:id="4"/>
    <w:p w14:paraId="07D36D13" w14:textId="77777777" w:rsidR="002F425C" w:rsidRDefault="002F425C" w:rsidP="002F425C">
      <w:r>
        <w:t>Open your browser and go to YOURMACHINE:5000. If you are running on localhost, then go to localhost:5000</w:t>
      </w:r>
    </w:p>
    <w:p w14:paraId="550C1CFC" w14:textId="77777777" w:rsidR="002F425C" w:rsidRDefault="002F425C" w:rsidP="002F425C">
      <w:r>
        <w:t>You should see something like the following in your browser:</w:t>
      </w:r>
    </w:p>
    <w:p w14:paraId="4CC0DA65" w14:textId="77777777" w:rsidR="002F425C" w:rsidRDefault="002F425C" w:rsidP="002F425C">
      <w:pPr>
        <w:pStyle w:val="SourceCode"/>
      </w:pPr>
      <w:r>
        <w:rPr>
          <w:rStyle w:val="VerbatimChar"/>
        </w:rPr>
        <w:t>Hello! This is my Flask app.</w:t>
      </w:r>
    </w:p>
    <w:p w14:paraId="1D872F48" w14:textId="77777777" w:rsidR="002F425C" w:rsidRDefault="002F425C" w:rsidP="002F425C">
      <w:r>
        <w:t>This indicates your Flask app is running properly. You can now close your container by typing control-c</w:t>
      </w:r>
    </w:p>
    <w:p w14:paraId="22D6D9C1" w14:textId="77777777" w:rsidR="00F6292A" w:rsidRPr="00F6292A" w:rsidRDefault="00F6292A" w:rsidP="00F6292A">
      <w:bookmarkStart w:id="5" w:name="_GoBack"/>
      <w:bookmarkEnd w:id="5"/>
    </w:p>
    <w:sectPr w:rsidR="00F6292A" w:rsidRPr="00F6292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EA9D1" w14:textId="77777777" w:rsidR="001B4103" w:rsidRDefault="001B4103" w:rsidP="007C20E0">
      <w:pPr>
        <w:spacing w:after="0" w:line="240" w:lineRule="auto"/>
      </w:pPr>
      <w:r>
        <w:separator/>
      </w:r>
    </w:p>
  </w:endnote>
  <w:endnote w:type="continuationSeparator" w:id="0">
    <w:p w14:paraId="63DB5320" w14:textId="77777777" w:rsidR="001B4103" w:rsidRDefault="001B4103" w:rsidP="007C2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060281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58881F45" w14:textId="30DA5CC9" w:rsidR="0055650B" w:rsidRDefault="0055650B" w:rsidP="00F414C5">
            <w:pPr>
              <w:pStyle w:val="Footer"/>
              <w:tabs>
                <w:tab w:val="left" w:pos="2285"/>
              </w:tabs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D7DD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6292A">
              <w:rPr>
                <w:b/>
                <w:bCs/>
                <w:sz w:val="24"/>
                <w:szCs w:val="24"/>
              </w:rPr>
              <w:t>3</w:t>
            </w:r>
            <w:r>
              <w:rPr>
                <w:b/>
                <w:bCs/>
                <w:sz w:val="24"/>
                <w:szCs w:val="24"/>
              </w:rPr>
              <w:tab/>
            </w:r>
            <w:r w:rsidR="00F414C5"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  <w:t xml:space="preserve">                  </w:t>
            </w:r>
            <w:r w:rsidRPr="006B52C6">
              <w:t xml:space="preserve">Confidential and </w:t>
            </w:r>
            <w:proofErr w:type="gramStart"/>
            <w:r w:rsidRPr="006B52C6">
              <w:t>proprietary  |</w:t>
            </w:r>
            <w:proofErr w:type="gramEnd"/>
            <w:r w:rsidRPr="006B52C6">
              <w:t xml:space="preserve">  </w:t>
            </w:r>
            <w:r>
              <w:t>Optum</w:t>
            </w:r>
          </w:p>
        </w:sdtContent>
      </w:sdt>
    </w:sdtContent>
  </w:sdt>
  <w:p w14:paraId="13F9F224" w14:textId="77777777" w:rsidR="0055650B" w:rsidRDefault="005565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150110" w14:textId="77777777" w:rsidR="001B4103" w:rsidRDefault="001B4103" w:rsidP="007C20E0">
      <w:pPr>
        <w:spacing w:after="0" w:line="240" w:lineRule="auto"/>
      </w:pPr>
      <w:r>
        <w:separator/>
      </w:r>
    </w:p>
  </w:footnote>
  <w:footnote w:type="continuationSeparator" w:id="0">
    <w:p w14:paraId="674F814A" w14:textId="77777777" w:rsidR="001B4103" w:rsidRDefault="001B4103" w:rsidP="007C2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D766B" w14:textId="173E967A" w:rsidR="0055650B" w:rsidRDefault="0055650B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71F88EE" wp14:editId="495AF02B">
          <wp:simplePos x="0" y="0"/>
          <wp:positionH relativeFrom="page">
            <wp:posOffset>609600</wp:posOffset>
          </wp:positionH>
          <wp:positionV relativeFrom="page">
            <wp:posOffset>200025</wp:posOffset>
          </wp:positionV>
          <wp:extent cx="1590675" cy="584835"/>
          <wp:effectExtent l="0" t="0" r="9525" b="5715"/>
          <wp:wrapSquare wrapText="bothSides"/>
          <wp:docPr id="30" name="Picture 30" descr="OPTUM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OPTUM_RGB_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584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782BC2B" w14:textId="77777777" w:rsidR="0055650B" w:rsidRDefault="005565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41859C9"/>
    <w:multiLevelType w:val="multilevel"/>
    <w:tmpl w:val="41C2088A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84C9C65"/>
    <w:multiLevelType w:val="multilevel"/>
    <w:tmpl w:val="CCF0D17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6222842"/>
    <w:multiLevelType w:val="multilevel"/>
    <w:tmpl w:val="5250541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5909091"/>
    <w:multiLevelType w:val="multilevel"/>
    <w:tmpl w:val="89E8058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16948A0"/>
    <w:multiLevelType w:val="hybridMultilevel"/>
    <w:tmpl w:val="C9BE3A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8F7B27"/>
    <w:multiLevelType w:val="hybridMultilevel"/>
    <w:tmpl w:val="B5ECA506"/>
    <w:lvl w:ilvl="0" w:tplc="53F0AD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E401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8EA72E">
      <w:numFmt w:val="bullet"/>
      <w:lvlText w:val="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C47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3ECD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604E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06A5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E23C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74B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4060428"/>
    <w:multiLevelType w:val="hybridMultilevel"/>
    <w:tmpl w:val="4F46AC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C73E9B"/>
    <w:multiLevelType w:val="hybridMultilevel"/>
    <w:tmpl w:val="09D0DD3C"/>
    <w:lvl w:ilvl="0" w:tplc="61D6DB3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A87893"/>
    <w:multiLevelType w:val="hybridMultilevel"/>
    <w:tmpl w:val="9716AF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FA1E3C"/>
    <w:multiLevelType w:val="hybridMultilevel"/>
    <w:tmpl w:val="F65243E0"/>
    <w:lvl w:ilvl="0" w:tplc="A1386AD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E420EE"/>
    <w:multiLevelType w:val="hybridMultilevel"/>
    <w:tmpl w:val="FD54448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4DEDCFE">
      <w:start w:val="1"/>
      <w:numFmt w:val="bullet"/>
      <w:lvlText w:val="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A883266"/>
    <w:multiLevelType w:val="hybridMultilevel"/>
    <w:tmpl w:val="3CD62AB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0DF750F"/>
    <w:multiLevelType w:val="hybridMultilevel"/>
    <w:tmpl w:val="8C341A5A"/>
    <w:lvl w:ilvl="0" w:tplc="F93E658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AA0BFF"/>
    <w:multiLevelType w:val="hybridMultilevel"/>
    <w:tmpl w:val="EA0442F8"/>
    <w:lvl w:ilvl="0" w:tplc="B852C2B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6C2963"/>
    <w:multiLevelType w:val="hybridMultilevel"/>
    <w:tmpl w:val="FF5271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1A300C"/>
    <w:multiLevelType w:val="hybridMultilevel"/>
    <w:tmpl w:val="CEAE7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171D81"/>
    <w:multiLevelType w:val="hybridMultilevel"/>
    <w:tmpl w:val="65E8DD4A"/>
    <w:lvl w:ilvl="0" w:tplc="B45829F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D65447"/>
    <w:multiLevelType w:val="hybridMultilevel"/>
    <w:tmpl w:val="DFAA2206"/>
    <w:lvl w:ilvl="0" w:tplc="C8AC13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52D58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5696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802C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7605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0288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902A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04DA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7A74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212088"/>
    <w:multiLevelType w:val="hybridMultilevel"/>
    <w:tmpl w:val="72FE08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A25B60"/>
    <w:multiLevelType w:val="hybridMultilevel"/>
    <w:tmpl w:val="581695C8"/>
    <w:lvl w:ilvl="0" w:tplc="A3161D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946DF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527E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7CEF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8471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C8D9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3E6A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A4E5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881C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260DD0"/>
    <w:multiLevelType w:val="hybridMultilevel"/>
    <w:tmpl w:val="DFA680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E344D1"/>
    <w:multiLevelType w:val="multilevel"/>
    <w:tmpl w:val="4E86FC0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C102C32"/>
    <w:multiLevelType w:val="hybridMultilevel"/>
    <w:tmpl w:val="3252DD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0C586F"/>
    <w:multiLevelType w:val="hybridMultilevel"/>
    <w:tmpl w:val="281897A8"/>
    <w:lvl w:ilvl="0" w:tplc="59382E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FE40B9"/>
    <w:multiLevelType w:val="hybridMultilevel"/>
    <w:tmpl w:val="18026044"/>
    <w:lvl w:ilvl="0" w:tplc="7DFA650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F7792A"/>
    <w:multiLevelType w:val="hybridMultilevel"/>
    <w:tmpl w:val="93C0B320"/>
    <w:lvl w:ilvl="0" w:tplc="729C449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D210F0"/>
    <w:multiLevelType w:val="hybridMultilevel"/>
    <w:tmpl w:val="FA960EF6"/>
    <w:lvl w:ilvl="0" w:tplc="45346FC2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7C729F"/>
    <w:multiLevelType w:val="hybridMultilevel"/>
    <w:tmpl w:val="14764FCE"/>
    <w:lvl w:ilvl="0" w:tplc="0EBA46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7E31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48B5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924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1029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8451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7401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007C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B25A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040D85"/>
    <w:multiLevelType w:val="multilevel"/>
    <w:tmpl w:val="9B360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F017FE"/>
    <w:multiLevelType w:val="hybridMultilevel"/>
    <w:tmpl w:val="376801D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DA3FE3"/>
    <w:multiLevelType w:val="hybridMultilevel"/>
    <w:tmpl w:val="38383CCC"/>
    <w:lvl w:ilvl="0" w:tplc="D57E036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441E61"/>
    <w:multiLevelType w:val="hybridMultilevel"/>
    <w:tmpl w:val="6F548D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4DEDCFE">
      <w:start w:val="1"/>
      <w:numFmt w:val="bullet"/>
      <w:lvlText w:val="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9063E2"/>
    <w:multiLevelType w:val="hybridMultilevel"/>
    <w:tmpl w:val="FD065EE2"/>
    <w:lvl w:ilvl="0" w:tplc="D170748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01378D"/>
    <w:multiLevelType w:val="hybridMultilevel"/>
    <w:tmpl w:val="C316D1C0"/>
    <w:lvl w:ilvl="0" w:tplc="8A348D6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DEDCFE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A544A5"/>
    <w:multiLevelType w:val="hybridMultilevel"/>
    <w:tmpl w:val="641040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1208F1"/>
    <w:multiLevelType w:val="hybridMultilevel"/>
    <w:tmpl w:val="DBB42D46"/>
    <w:lvl w:ilvl="0" w:tplc="ADF4E9B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D1126C"/>
    <w:multiLevelType w:val="hybridMultilevel"/>
    <w:tmpl w:val="CA4AFED2"/>
    <w:lvl w:ilvl="0" w:tplc="616849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60A4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D220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44C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CA77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3EA1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52E9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9AB3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C6CD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F97420"/>
    <w:multiLevelType w:val="hybridMultilevel"/>
    <w:tmpl w:val="880485F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6086BF3"/>
    <w:multiLevelType w:val="hybridMultilevel"/>
    <w:tmpl w:val="F796EB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927785"/>
    <w:multiLevelType w:val="hybridMultilevel"/>
    <w:tmpl w:val="588C4DBA"/>
    <w:lvl w:ilvl="0" w:tplc="4C9EC5D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911595"/>
    <w:multiLevelType w:val="hybridMultilevel"/>
    <w:tmpl w:val="1D5CA46C"/>
    <w:lvl w:ilvl="0" w:tplc="9010208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40"/>
  </w:num>
  <w:num w:numId="3">
    <w:abstractNumId w:val="37"/>
  </w:num>
  <w:num w:numId="4">
    <w:abstractNumId w:val="32"/>
  </w:num>
  <w:num w:numId="5">
    <w:abstractNumId w:val="24"/>
  </w:num>
  <w:num w:numId="6">
    <w:abstractNumId w:val="6"/>
  </w:num>
  <w:num w:numId="7">
    <w:abstractNumId w:val="33"/>
  </w:num>
  <w:num w:numId="8">
    <w:abstractNumId w:val="25"/>
  </w:num>
  <w:num w:numId="9">
    <w:abstractNumId w:val="7"/>
  </w:num>
  <w:num w:numId="10">
    <w:abstractNumId w:val="35"/>
  </w:num>
  <w:num w:numId="11">
    <w:abstractNumId w:val="26"/>
  </w:num>
  <w:num w:numId="12">
    <w:abstractNumId w:val="36"/>
  </w:num>
  <w:num w:numId="13">
    <w:abstractNumId w:val="17"/>
  </w:num>
  <w:num w:numId="14">
    <w:abstractNumId w:val="5"/>
  </w:num>
  <w:num w:numId="15">
    <w:abstractNumId w:val="19"/>
  </w:num>
  <w:num w:numId="16">
    <w:abstractNumId w:val="27"/>
  </w:num>
  <w:num w:numId="17">
    <w:abstractNumId w:val="38"/>
  </w:num>
  <w:num w:numId="18">
    <w:abstractNumId w:val="34"/>
  </w:num>
  <w:num w:numId="19">
    <w:abstractNumId w:val="20"/>
  </w:num>
  <w:num w:numId="20">
    <w:abstractNumId w:val="40"/>
    <w:lvlOverride w:ilvl="0">
      <w:lvl w:ilvl="0" w:tplc="9010208C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1">
    <w:abstractNumId w:val="18"/>
  </w:num>
  <w:num w:numId="22">
    <w:abstractNumId w:val="8"/>
  </w:num>
  <w:num w:numId="23">
    <w:abstractNumId w:val="9"/>
  </w:num>
  <w:num w:numId="24">
    <w:abstractNumId w:val="23"/>
  </w:num>
  <w:num w:numId="25">
    <w:abstractNumId w:val="13"/>
  </w:num>
  <w:num w:numId="26">
    <w:abstractNumId w:val="12"/>
  </w:num>
  <w:num w:numId="27">
    <w:abstractNumId w:val="16"/>
  </w:num>
  <w:num w:numId="28">
    <w:abstractNumId w:val="30"/>
  </w:num>
  <w:num w:numId="29">
    <w:abstractNumId w:val="15"/>
  </w:num>
  <w:num w:numId="30">
    <w:abstractNumId w:val="14"/>
  </w:num>
  <w:num w:numId="3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1"/>
  </w:num>
  <w:num w:numId="33">
    <w:abstractNumId w:val="29"/>
  </w:num>
  <w:num w:numId="34">
    <w:abstractNumId w:val="10"/>
  </w:num>
  <w:num w:numId="35">
    <w:abstractNumId w:val="4"/>
  </w:num>
  <w:num w:numId="3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9">
    <w:abstractNumId w:val="3"/>
  </w:num>
  <w:num w:numId="40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2">
    <w:abstractNumId w:val="21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k Kerzner">
    <w15:presenceInfo w15:providerId="Windows Live" w15:userId="c0844a7f40e885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65AE"/>
    <w:rsid w:val="0000002B"/>
    <w:rsid w:val="000268EF"/>
    <w:rsid w:val="00033AC7"/>
    <w:rsid w:val="00036E29"/>
    <w:rsid w:val="000507BA"/>
    <w:rsid w:val="00061902"/>
    <w:rsid w:val="00077B11"/>
    <w:rsid w:val="00080D8D"/>
    <w:rsid w:val="00080EBD"/>
    <w:rsid w:val="00083638"/>
    <w:rsid w:val="00084B94"/>
    <w:rsid w:val="000957B5"/>
    <w:rsid w:val="000A055D"/>
    <w:rsid w:val="000A65AE"/>
    <w:rsid w:val="000C0224"/>
    <w:rsid w:val="000C79ED"/>
    <w:rsid w:val="000D4F41"/>
    <w:rsid w:val="000F030B"/>
    <w:rsid w:val="00102148"/>
    <w:rsid w:val="00110651"/>
    <w:rsid w:val="00124149"/>
    <w:rsid w:val="00134D06"/>
    <w:rsid w:val="00146395"/>
    <w:rsid w:val="0015257B"/>
    <w:rsid w:val="00164F48"/>
    <w:rsid w:val="00167BA4"/>
    <w:rsid w:val="0017072D"/>
    <w:rsid w:val="00176FB0"/>
    <w:rsid w:val="00177B4F"/>
    <w:rsid w:val="0018091D"/>
    <w:rsid w:val="00191690"/>
    <w:rsid w:val="00197026"/>
    <w:rsid w:val="001B3B39"/>
    <w:rsid w:val="001B4103"/>
    <w:rsid w:val="001D1B42"/>
    <w:rsid w:val="00202588"/>
    <w:rsid w:val="00217BD9"/>
    <w:rsid w:val="002409CD"/>
    <w:rsid w:val="002647C5"/>
    <w:rsid w:val="00293BA1"/>
    <w:rsid w:val="00297BE1"/>
    <w:rsid w:val="002A3279"/>
    <w:rsid w:val="002A3CDB"/>
    <w:rsid w:val="002B0D4F"/>
    <w:rsid w:val="002B2BEB"/>
    <w:rsid w:val="002B3B48"/>
    <w:rsid w:val="002B4297"/>
    <w:rsid w:val="002B4F8A"/>
    <w:rsid w:val="002B6312"/>
    <w:rsid w:val="002C4529"/>
    <w:rsid w:val="002E6014"/>
    <w:rsid w:val="002F425C"/>
    <w:rsid w:val="00312B42"/>
    <w:rsid w:val="0031603C"/>
    <w:rsid w:val="0032233E"/>
    <w:rsid w:val="00323135"/>
    <w:rsid w:val="0035650C"/>
    <w:rsid w:val="00373F7E"/>
    <w:rsid w:val="00395B43"/>
    <w:rsid w:val="003A6806"/>
    <w:rsid w:val="003B2548"/>
    <w:rsid w:val="003B46AA"/>
    <w:rsid w:val="003B7A04"/>
    <w:rsid w:val="003C3AB7"/>
    <w:rsid w:val="003D7DD5"/>
    <w:rsid w:val="003F74B6"/>
    <w:rsid w:val="004042E2"/>
    <w:rsid w:val="00407154"/>
    <w:rsid w:val="00407D83"/>
    <w:rsid w:val="004120D8"/>
    <w:rsid w:val="00442298"/>
    <w:rsid w:val="00445D4B"/>
    <w:rsid w:val="00456280"/>
    <w:rsid w:val="00477DF8"/>
    <w:rsid w:val="004934D2"/>
    <w:rsid w:val="004959E9"/>
    <w:rsid w:val="00495F33"/>
    <w:rsid w:val="00510155"/>
    <w:rsid w:val="00511EDE"/>
    <w:rsid w:val="00532472"/>
    <w:rsid w:val="00552495"/>
    <w:rsid w:val="0055650B"/>
    <w:rsid w:val="00583484"/>
    <w:rsid w:val="005A0EFA"/>
    <w:rsid w:val="005A297F"/>
    <w:rsid w:val="005B2048"/>
    <w:rsid w:val="005B5373"/>
    <w:rsid w:val="005B7824"/>
    <w:rsid w:val="005C0370"/>
    <w:rsid w:val="005C6519"/>
    <w:rsid w:val="005D2EC2"/>
    <w:rsid w:val="005F4233"/>
    <w:rsid w:val="005F6279"/>
    <w:rsid w:val="00610990"/>
    <w:rsid w:val="00634C79"/>
    <w:rsid w:val="00637A38"/>
    <w:rsid w:val="0064018E"/>
    <w:rsid w:val="00645F09"/>
    <w:rsid w:val="00680F45"/>
    <w:rsid w:val="00685C6E"/>
    <w:rsid w:val="006963B9"/>
    <w:rsid w:val="006A74D1"/>
    <w:rsid w:val="006B3C97"/>
    <w:rsid w:val="006E00BE"/>
    <w:rsid w:val="006E322D"/>
    <w:rsid w:val="0073183D"/>
    <w:rsid w:val="00734784"/>
    <w:rsid w:val="00751C44"/>
    <w:rsid w:val="00777867"/>
    <w:rsid w:val="007809EF"/>
    <w:rsid w:val="00784C66"/>
    <w:rsid w:val="007C20E0"/>
    <w:rsid w:val="007D4EA8"/>
    <w:rsid w:val="007D6D99"/>
    <w:rsid w:val="007F7F21"/>
    <w:rsid w:val="00804EAB"/>
    <w:rsid w:val="00806B11"/>
    <w:rsid w:val="00806D0C"/>
    <w:rsid w:val="00812871"/>
    <w:rsid w:val="00817442"/>
    <w:rsid w:val="008257B3"/>
    <w:rsid w:val="008311C1"/>
    <w:rsid w:val="00834C7A"/>
    <w:rsid w:val="00837EA1"/>
    <w:rsid w:val="0084412E"/>
    <w:rsid w:val="00861640"/>
    <w:rsid w:val="00862A64"/>
    <w:rsid w:val="00881AF8"/>
    <w:rsid w:val="00886A31"/>
    <w:rsid w:val="00891E02"/>
    <w:rsid w:val="008A2411"/>
    <w:rsid w:val="008B49F4"/>
    <w:rsid w:val="008C70C0"/>
    <w:rsid w:val="008E329E"/>
    <w:rsid w:val="00907DC7"/>
    <w:rsid w:val="009125D0"/>
    <w:rsid w:val="009131F8"/>
    <w:rsid w:val="00930EE9"/>
    <w:rsid w:val="0093302F"/>
    <w:rsid w:val="009458D0"/>
    <w:rsid w:val="009829D4"/>
    <w:rsid w:val="00991348"/>
    <w:rsid w:val="009943F3"/>
    <w:rsid w:val="00995659"/>
    <w:rsid w:val="009A3426"/>
    <w:rsid w:val="009A773C"/>
    <w:rsid w:val="009B43A4"/>
    <w:rsid w:val="009C3AFD"/>
    <w:rsid w:val="009D2A1C"/>
    <w:rsid w:val="009E6BA3"/>
    <w:rsid w:val="009F27C0"/>
    <w:rsid w:val="009F737E"/>
    <w:rsid w:val="00A03B26"/>
    <w:rsid w:val="00A161D2"/>
    <w:rsid w:val="00A17E49"/>
    <w:rsid w:val="00A20F5D"/>
    <w:rsid w:val="00A22FAE"/>
    <w:rsid w:val="00A2563B"/>
    <w:rsid w:val="00A408D9"/>
    <w:rsid w:val="00A53407"/>
    <w:rsid w:val="00A62A00"/>
    <w:rsid w:val="00A76FD0"/>
    <w:rsid w:val="00A90423"/>
    <w:rsid w:val="00AA5C9F"/>
    <w:rsid w:val="00AA7653"/>
    <w:rsid w:val="00AB5095"/>
    <w:rsid w:val="00AC63C8"/>
    <w:rsid w:val="00AD21C0"/>
    <w:rsid w:val="00B0018B"/>
    <w:rsid w:val="00B0494E"/>
    <w:rsid w:val="00B56785"/>
    <w:rsid w:val="00B82C4C"/>
    <w:rsid w:val="00BA679A"/>
    <w:rsid w:val="00BB3BA0"/>
    <w:rsid w:val="00BC0814"/>
    <w:rsid w:val="00BC58C9"/>
    <w:rsid w:val="00BC6E9D"/>
    <w:rsid w:val="00BE56E3"/>
    <w:rsid w:val="00C16E15"/>
    <w:rsid w:val="00C72CAD"/>
    <w:rsid w:val="00C814FE"/>
    <w:rsid w:val="00C94F9D"/>
    <w:rsid w:val="00CA5247"/>
    <w:rsid w:val="00CC2E2F"/>
    <w:rsid w:val="00CF1F88"/>
    <w:rsid w:val="00D11A9D"/>
    <w:rsid w:val="00D150A4"/>
    <w:rsid w:val="00D163C5"/>
    <w:rsid w:val="00D20BF9"/>
    <w:rsid w:val="00D23EEC"/>
    <w:rsid w:val="00D37D24"/>
    <w:rsid w:val="00D53F75"/>
    <w:rsid w:val="00D6302F"/>
    <w:rsid w:val="00D8006E"/>
    <w:rsid w:val="00DD29A7"/>
    <w:rsid w:val="00DD495D"/>
    <w:rsid w:val="00DE630B"/>
    <w:rsid w:val="00E11B56"/>
    <w:rsid w:val="00E14CF4"/>
    <w:rsid w:val="00E30FB2"/>
    <w:rsid w:val="00E34F13"/>
    <w:rsid w:val="00E5242F"/>
    <w:rsid w:val="00E56153"/>
    <w:rsid w:val="00E6105D"/>
    <w:rsid w:val="00E77133"/>
    <w:rsid w:val="00E91BD6"/>
    <w:rsid w:val="00E9777F"/>
    <w:rsid w:val="00EA03F7"/>
    <w:rsid w:val="00EC1EDF"/>
    <w:rsid w:val="00EE0ED3"/>
    <w:rsid w:val="00EE1070"/>
    <w:rsid w:val="00EF3194"/>
    <w:rsid w:val="00EF7189"/>
    <w:rsid w:val="00F110E0"/>
    <w:rsid w:val="00F12B11"/>
    <w:rsid w:val="00F324DE"/>
    <w:rsid w:val="00F414C5"/>
    <w:rsid w:val="00F5456E"/>
    <w:rsid w:val="00F6292A"/>
    <w:rsid w:val="00F67575"/>
    <w:rsid w:val="00F722BE"/>
    <w:rsid w:val="00F737AF"/>
    <w:rsid w:val="00F90810"/>
    <w:rsid w:val="00FB11E6"/>
    <w:rsid w:val="00FC63EA"/>
    <w:rsid w:val="00FD28CC"/>
    <w:rsid w:val="00FF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DCC53"/>
  <w15:docId w15:val="{111EDEB0-5FB4-504D-98DE-779A862F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C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qFormat/>
    <w:rsid w:val="002B6312"/>
    <w:pPr>
      <w:spacing w:before="360" w:after="60" w:line="240" w:lineRule="auto"/>
      <w:ind w:left="720"/>
      <w:outlineLvl w:val="1"/>
    </w:pPr>
    <w:rPr>
      <w:rFonts w:ascii="Arial" w:eastAsia="MS Mincho" w:hAnsi="Arial" w:cs="Arial"/>
      <w:b/>
      <w:color w:val="D45D00"/>
      <w:sz w:val="24"/>
      <w:szCs w:val="1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E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A65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5D4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4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D6D99"/>
    <w:rPr>
      <w:color w:val="800080" w:themeColor="followedHyperlink"/>
      <w:u w:val="single"/>
    </w:rPr>
  </w:style>
  <w:style w:type="paragraph" w:styleId="Title">
    <w:name w:val="Title"/>
    <w:basedOn w:val="Normal"/>
    <w:link w:val="TitleChar"/>
    <w:qFormat/>
    <w:rsid w:val="00F67575"/>
    <w:pPr>
      <w:spacing w:after="0" w:line="240" w:lineRule="auto"/>
      <w:jc w:val="center"/>
    </w:pPr>
    <w:rPr>
      <w:rFonts w:ascii="Bookman Old Style" w:eastAsia="Times New Roman" w:hAnsi="Bookman Old Style" w:cs="Times New Roman"/>
      <w:sz w:val="72"/>
      <w:szCs w:val="24"/>
    </w:rPr>
  </w:style>
  <w:style w:type="character" w:customStyle="1" w:styleId="TitleChar">
    <w:name w:val="Title Char"/>
    <w:basedOn w:val="DefaultParagraphFont"/>
    <w:link w:val="Title"/>
    <w:rsid w:val="00F67575"/>
    <w:rPr>
      <w:rFonts w:ascii="Bookman Old Style" w:eastAsia="Times New Roman" w:hAnsi="Bookman Old Style" w:cs="Times New Roman"/>
      <w:sz w:val="72"/>
      <w:szCs w:val="24"/>
    </w:rPr>
  </w:style>
  <w:style w:type="paragraph" w:styleId="Subtitle">
    <w:name w:val="Subtitle"/>
    <w:basedOn w:val="Normal"/>
    <w:link w:val="SubtitleChar"/>
    <w:qFormat/>
    <w:rsid w:val="00F67575"/>
    <w:pPr>
      <w:spacing w:after="0" w:line="240" w:lineRule="auto"/>
      <w:jc w:val="center"/>
    </w:pPr>
    <w:rPr>
      <w:rFonts w:ascii="Times New Roman" w:eastAsia="Times New Roman" w:hAnsi="Times New Roman" w:cs="Times New Roman"/>
      <w:sz w:val="48"/>
      <w:szCs w:val="24"/>
    </w:rPr>
  </w:style>
  <w:style w:type="character" w:customStyle="1" w:styleId="SubtitleChar">
    <w:name w:val="Subtitle Char"/>
    <w:basedOn w:val="DefaultParagraphFont"/>
    <w:link w:val="Subtitle"/>
    <w:rsid w:val="00F67575"/>
    <w:rPr>
      <w:rFonts w:ascii="Times New Roman" w:eastAsia="Times New Roman" w:hAnsi="Times New Roman" w:cs="Times New Roman"/>
      <w:sz w:val="48"/>
      <w:szCs w:val="24"/>
    </w:rPr>
  </w:style>
  <w:style w:type="character" w:styleId="Strong">
    <w:name w:val="Strong"/>
    <w:basedOn w:val="DefaultParagraphFont"/>
    <w:uiPriority w:val="22"/>
    <w:qFormat/>
    <w:rsid w:val="00F67575"/>
    <w:rPr>
      <w:b/>
      <w:bCs/>
    </w:rPr>
  </w:style>
  <w:style w:type="table" w:styleId="TableGrid">
    <w:name w:val="Table Grid"/>
    <w:basedOn w:val="TableNormal"/>
    <w:uiPriority w:val="59"/>
    <w:rsid w:val="00F73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2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0E0"/>
  </w:style>
  <w:style w:type="paragraph" w:styleId="Footer">
    <w:name w:val="footer"/>
    <w:basedOn w:val="Normal"/>
    <w:link w:val="FooterChar"/>
    <w:uiPriority w:val="99"/>
    <w:unhideWhenUsed/>
    <w:rsid w:val="007C2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0E0"/>
  </w:style>
  <w:style w:type="character" w:customStyle="1" w:styleId="Heading2Char">
    <w:name w:val="Heading 2 Char"/>
    <w:basedOn w:val="DefaultParagraphFont"/>
    <w:link w:val="Heading2"/>
    <w:rsid w:val="002B6312"/>
    <w:rPr>
      <w:rFonts w:ascii="Arial" w:eastAsia="MS Mincho" w:hAnsi="Arial" w:cs="Arial"/>
      <w:b/>
      <w:color w:val="D45D00"/>
      <w:sz w:val="24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34C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34C79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634C79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BC0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08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08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0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081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ED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0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0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0ED3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pl-c">
    <w:name w:val="pl-c"/>
    <w:basedOn w:val="DefaultParagraphFont"/>
    <w:rsid w:val="00EE0ED3"/>
  </w:style>
  <w:style w:type="character" w:customStyle="1" w:styleId="pl-k">
    <w:name w:val="pl-k"/>
    <w:basedOn w:val="DefaultParagraphFont"/>
    <w:rsid w:val="00EE0ED3"/>
  </w:style>
  <w:style w:type="character" w:customStyle="1" w:styleId="pl-smi">
    <w:name w:val="pl-smi"/>
    <w:basedOn w:val="DefaultParagraphFont"/>
    <w:rsid w:val="00EE0ED3"/>
  </w:style>
  <w:style w:type="character" w:customStyle="1" w:styleId="pl-en">
    <w:name w:val="pl-en"/>
    <w:basedOn w:val="DefaultParagraphFont"/>
    <w:rsid w:val="00EE0ED3"/>
  </w:style>
  <w:style w:type="character" w:customStyle="1" w:styleId="pl-v">
    <w:name w:val="pl-v"/>
    <w:basedOn w:val="DefaultParagraphFont"/>
    <w:rsid w:val="00EE0ED3"/>
  </w:style>
  <w:style w:type="character" w:customStyle="1" w:styleId="pl-s">
    <w:name w:val="pl-s"/>
    <w:basedOn w:val="DefaultParagraphFont"/>
    <w:rsid w:val="00EE0ED3"/>
  </w:style>
  <w:style w:type="character" w:customStyle="1" w:styleId="pl-pds">
    <w:name w:val="pl-pds"/>
    <w:basedOn w:val="DefaultParagraphFont"/>
    <w:rsid w:val="00EE0ED3"/>
  </w:style>
  <w:style w:type="character" w:customStyle="1" w:styleId="pl-c1">
    <w:name w:val="pl-c1"/>
    <w:basedOn w:val="DefaultParagraphFont"/>
    <w:rsid w:val="00EE0ED3"/>
  </w:style>
  <w:style w:type="character" w:customStyle="1" w:styleId="pl-ent">
    <w:name w:val="pl-ent"/>
    <w:basedOn w:val="DefaultParagraphFont"/>
    <w:rsid w:val="00EE0ED3"/>
  </w:style>
  <w:style w:type="paragraph" w:styleId="TOC3">
    <w:name w:val="toc 3"/>
    <w:basedOn w:val="Normal"/>
    <w:next w:val="Normal"/>
    <w:autoRedefine/>
    <w:uiPriority w:val="39"/>
    <w:unhideWhenUsed/>
    <w:rsid w:val="00D150A4"/>
    <w:pPr>
      <w:spacing w:after="100"/>
      <w:ind w:left="440"/>
    </w:pPr>
  </w:style>
  <w:style w:type="paragraph" w:customStyle="1" w:styleId="Compact">
    <w:name w:val="Compact"/>
    <w:basedOn w:val="Normal"/>
    <w:qFormat/>
    <w:rsid w:val="00F414C5"/>
    <w:pPr>
      <w:spacing w:before="36" w:after="36" w:line="240" w:lineRule="auto"/>
    </w:pPr>
    <w:rPr>
      <w:sz w:val="24"/>
      <w:szCs w:val="24"/>
    </w:rPr>
  </w:style>
  <w:style w:type="character" w:customStyle="1" w:styleId="Link">
    <w:name w:val="Link"/>
    <w:basedOn w:val="DefaultParagraphFont"/>
    <w:rsid w:val="00F414C5"/>
    <w:rPr>
      <w:color w:val="4F81BD" w:themeColor="accent1"/>
    </w:rPr>
  </w:style>
  <w:style w:type="character" w:customStyle="1" w:styleId="VerbatimChar">
    <w:name w:val="Verbatim Char"/>
    <w:basedOn w:val="DefaultParagraphFont"/>
    <w:link w:val="SourceCode"/>
    <w:rsid w:val="00146395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146395"/>
    <w:pPr>
      <w:wordWrap w:val="0"/>
      <w:spacing w:before="180" w:after="18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146395"/>
    <w:rPr>
      <w:rFonts w:ascii="Consolas" w:hAnsi="Consolas"/>
      <w:b/>
      <w:color w:val="007020"/>
    </w:rPr>
  </w:style>
  <w:style w:type="character" w:customStyle="1" w:styleId="StringTok">
    <w:name w:val="StringTok"/>
    <w:basedOn w:val="VerbatimChar"/>
    <w:rsid w:val="00146395"/>
    <w:rPr>
      <w:rFonts w:ascii="Consolas" w:hAnsi="Consolas"/>
      <w:color w:val="4070A0"/>
    </w:rPr>
  </w:style>
  <w:style w:type="character" w:customStyle="1" w:styleId="OtherTok">
    <w:name w:val="OtherTok"/>
    <w:basedOn w:val="VerbatimChar"/>
    <w:rsid w:val="00146395"/>
    <w:rPr>
      <w:rFonts w:ascii="Consolas" w:hAnsi="Consolas"/>
      <w:color w:val="007020"/>
    </w:rPr>
  </w:style>
  <w:style w:type="character" w:customStyle="1" w:styleId="NormalTok">
    <w:name w:val="NormalTok"/>
    <w:basedOn w:val="VerbatimChar"/>
    <w:rsid w:val="00146395"/>
    <w:rPr>
      <w:rFonts w:ascii="Consolas" w:hAnsi="Consolas"/>
    </w:rPr>
  </w:style>
  <w:style w:type="character" w:customStyle="1" w:styleId="CommentTok">
    <w:name w:val="CommentTok"/>
    <w:basedOn w:val="VerbatimChar"/>
    <w:rsid w:val="00F6292A"/>
    <w:rPr>
      <w:rFonts w:ascii="Consolas" w:hAnsi="Consolas"/>
      <w:i/>
      <w:color w:val="60A0B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6784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456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2593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90755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5308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3157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46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5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4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6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50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6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43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37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21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37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3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3286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4811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230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6896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2899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062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5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85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19147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2999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4017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905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2644">
          <w:marLeft w:val="36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35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30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7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29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0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61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1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2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85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016259E5869646A4BD8B7D867C8A8B" ma:contentTypeVersion="" ma:contentTypeDescription="Create a new document." ma:contentTypeScope="" ma:versionID="338f88a2fcd537546f99bb54043719d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D558-2D9C-42AE-B9D4-54E0A850FE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4CA431-B66E-44DF-81B0-7FE4E7E09C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346B1C6-C6DE-49C9-875C-84116A519D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F8DDB3-ECF3-8F4D-B375-1390B99E5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Allegis Group, Inc.</Company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Brady, Joseph</dc:creator>
  <cp:lastModifiedBy>fateme</cp:lastModifiedBy>
  <cp:revision>26</cp:revision>
  <dcterms:created xsi:type="dcterms:W3CDTF">2018-06-04T15:45:00Z</dcterms:created>
  <dcterms:modified xsi:type="dcterms:W3CDTF">2018-07-16T08:36:00Z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0x01010098016259E5869646A4BD8B7D867C8A8B</vt:lpwstr>
  </property>
</Properties>
</file>
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3A26DB69" w14:textId="479199A5" w:rsidR="00634C79" w:rsidRPr="00F414C5" w:rsidRDefault="00634C79" w:rsidP="00F414C5">
      <w:pPr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</w:p>
    <w:p w14:paraId="6DF1D443" w14:textId="77777777" w:rsidR="00F67575" w:rsidRPr="00634C79" w:rsidRDefault="00F67575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3EFFC518" w14:textId="77777777" w:rsidR="00F414C5" w:rsidRDefault="00F414C5" w:rsidP="00F414C5">
      <w:pPr>
        <w:pStyle w:val="Heading1"/>
      </w:pPr>
      <w:bookmarkStart w:id="1" w:name="docker-labs"/>
      <w:r>
        <w:t>docker-labs</w:t>
      </w:r>
    </w:p>
    <w:bookmarkEnd w:id="1"/>
    <w:p w14:paraId="75390D98" w14:textId="77777777" w:rsidR="00F414C5" w:rsidRDefault="00F414C5" w:rsidP="00F414C5">
      <w:r>
        <w:t>These are Docker labs</w:t>
      </w:r>
    </w:p>
    <w:p w14:paraId="28CB854B" w14:textId="77777777" w:rsidR="00F414C5" w:rsidRDefault="009D2A1C" w:rsidP="00F414C5">
      <w:pPr>
        <w:pStyle w:val="Compact"/>
        <w:numPr>
          <w:ilvl w:val="0"/>
          <w:numId w:val="38"/>
        </w:numPr>
      </w:pPr>
      <w:hyperlink r:id="rId11">
        <w:r w:rsidR="00F414C5">
          <w:rPr>
            <w:rStyle w:val="Link"/>
          </w:rPr>
          <w:t>Install</w:t>
        </w:r>
      </w:hyperlink>
    </w:p>
    <w:p w14:paraId="22C55881" w14:textId="77777777" w:rsidR="00F414C5" w:rsidRDefault="009D2A1C" w:rsidP="00F414C5">
      <w:pPr>
        <w:pStyle w:val="Compact"/>
        <w:numPr>
          <w:ilvl w:val="0"/>
          <w:numId w:val="39"/>
        </w:numPr>
      </w:pPr>
      <w:hyperlink r:id="rId12">
        <w:r w:rsidR="00F414C5">
          <w:rPr>
            <w:rStyle w:val="Link"/>
          </w:rPr>
          <w:t>Install on Ubuntu</w:t>
        </w:r>
      </w:hyperlink>
    </w:p>
    <w:p w14:paraId="07E10091" w14:textId="77777777" w:rsidR="00F414C5" w:rsidRDefault="009D2A1C" w:rsidP="00F414C5">
      <w:pPr>
        <w:pStyle w:val="Compact"/>
        <w:numPr>
          <w:ilvl w:val="0"/>
          <w:numId w:val="40"/>
        </w:numPr>
      </w:pPr>
      <w:hyperlink r:id="rId13">
        <w:r w:rsidR="00F414C5">
          <w:rPr>
            <w:rStyle w:val="Link"/>
          </w:rPr>
          <w:t>Containers</w:t>
        </w:r>
      </w:hyperlink>
    </w:p>
    <w:p w14:paraId="5DDF7AE3" w14:textId="77777777" w:rsidR="00F414C5" w:rsidRDefault="009D2A1C" w:rsidP="00F414C5">
      <w:pPr>
        <w:pStyle w:val="Compact"/>
        <w:numPr>
          <w:ilvl w:val="0"/>
          <w:numId w:val="39"/>
        </w:numPr>
      </w:pPr>
      <w:hyperlink r:id="rId14">
        <w:r w:rsidR="00F414C5">
          <w:rPr>
            <w:rStyle w:val="Link"/>
          </w:rPr>
          <w:t>Alpine</w:t>
        </w:r>
      </w:hyperlink>
    </w:p>
    <w:p w14:paraId="16D249F0" w14:textId="33840135" w:rsidR="00511EDE" w:rsidRPr="00634C79" w:rsidRDefault="00511EDE" w:rsidP="00F414C5">
      <w:pPr>
        <w:spacing w:after="0" w:line="240" w:lineRule="auto"/>
        <w:rPr>
          <w:rFonts w:ascii="Arial" w:hAnsi="Arial" w:cs="Arial"/>
        </w:rPr>
      </w:pPr>
      <w:bookmarkStart w:id="2" w:name="_GoBack"/>
      <w:bookmarkEnd w:id="2"/>
    </w:p>
    <w:sectPr w:rsidR="00511EDE" w:rsidRPr="00634C7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B3173" w14:textId="77777777" w:rsidR="009D2A1C" w:rsidRDefault="009D2A1C" w:rsidP="007C20E0">
      <w:pPr>
        <w:spacing w:after="0" w:line="240" w:lineRule="auto"/>
      </w:pPr>
      <w:r>
        <w:separator/>
      </w:r>
    </w:p>
  </w:endnote>
  <w:endnote w:type="continuationSeparator" w:id="0">
    <w:p w14:paraId="082A98F6" w14:textId="77777777" w:rsidR="009D2A1C" w:rsidRDefault="009D2A1C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4251EC9F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12B11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proprietary  |  </w:t>
            </w:r>
            <w:r>
              <w:t>Optum</w:t>
            </w:r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89EB7" w14:textId="77777777" w:rsidR="009D2A1C" w:rsidRDefault="009D2A1C" w:rsidP="007C20E0">
      <w:pPr>
        <w:spacing w:after="0" w:line="240" w:lineRule="auto"/>
      </w:pPr>
      <w:r>
        <w:separator/>
      </w:r>
    </w:p>
  </w:footnote>
  <w:footnote w:type="continuationSeparator" w:id="0">
    <w:p w14:paraId="1534F9E9" w14:textId="77777777" w:rsidR="009D2A1C" w:rsidRDefault="009D2A1C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1859C9"/>
    <w:multiLevelType w:val="multilevel"/>
    <w:tmpl w:val="41C2088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4C9C65"/>
    <w:multiLevelType w:val="multilevel"/>
    <w:tmpl w:val="CCF0D1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5909091"/>
    <w:multiLevelType w:val="multilevel"/>
    <w:tmpl w:val="89E805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6948A0"/>
    <w:multiLevelType w:val="hybridMultilevel"/>
    <w:tmpl w:val="C9BE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8F7B27"/>
    <w:multiLevelType w:val="hybridMultilevel"/>
    <w:tmpl w:val="B5ECA506"/>
    <w:lvl w:ilvl="0" w:tplc="53F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0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72E"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6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3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4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060428"/>
    <w:multiLevelType w:val="hybridMultilevel"/>
    <w:tmpl w:val="4F46A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73E9B"/>
    <w:multiLevelType w:val="hybridMultilevel"/>
    <w:tmpl w:val="09D0DD3C"/>
    <w:lvl w:ilvl="0" w:tplc="61D6DB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A87893"/>
    <w:multiLevelType w:val="hybridMultilevel"/>
    <w:tmpl w:val="9716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FA1E3C"/>
    <w:multiLevelType w:val="hybridMultilevel"/>
    <w:tmpl w:val="F65243E0"/>
    <w:lvl w:ilvl="0" w:tplc="A1386A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E420EE"/>
    <w:multiLevelType w:val="hybridMultilevel"/>
    <w:tmpl w:val="FD544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A883266"/>
    <w:multiLevelType w:val="hybridMultilevel"/>
    <w:tmpl w:val="3CD62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DF750F"/>
    <w:multiLevelType w:val="hybridMultilevel"/>
    <w:tmpl w:val="8C341A5A"/>
    <w:lvl w:ilvl="0" w:tplc="F93E65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A0BFF"/>
    <w:multiLevelType w:val="hybridMultilevel"/>
    <w:tmpl w:val="EA0442F8"/>
    <w:lvl w:ilvl="0" w:tplc="B852C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C2963"/>
    <w:multiLevelType w:val="hybridMultilevel"/>
    <w:tmpl w:val="FF527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A300C"/>
    <w:multiLevelType w:val="hybridMultilevel"/>
    <w:tmpl w:val="CEAE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71D81"/>
    <w:multiLevelType w:val="hybridMultilevel"/>
    <w:tmpl w:val="65E8DD4A"/>
    <w:lvl w:ilvl="0" w:tplc="B4582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65447"/>
    <w:multiLevelType w:val="hybridMultilevel"/>
    <w:tmpl w:val="DFAA2206"/>
    <w:lvl w:ilvl="0" w:tplc="C8AC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D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9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2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6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2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2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A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12088"/>
    <w:multiLevelType w:val="hybridMultilevel"/>
    <w:tmpl w:val="72FE0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25B60"/>
    <w:multiLevelType w:val="hybridMultilevel"/>
    <w:tmpl w:val="581695C8"/>
    <w:lvl w:ilvl="0" w:tplc="A3161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6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7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E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7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8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E6A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4E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60DD0"/>
    <w:multiLevelType w:val="hybridMultilevel"/>
    <w:tmpl w:val="DFA6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C32"/>
    <w:multiLevelType w:val="hybridMultilevel"/>
    <w:tmpl w:val="3252D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C586F"/>
    <w:multiLevelType w:val="hybridMultilevel"/>
    <w:tmpl w:val="281897A8"/>
    <w:lvl w:ilvl="0" w:tplc="59382E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E40B9"/>
    <w:multiLevelType w:val="hybridMultilevel"/>
    <w:tmpl w:val="18026044"/>
    <w:lvl w:ilvl="0" w:tplc="7DFA6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7792A"/>
    <w:multiLevelType w:val="hybridMultilevel"/>
    <w:tmpl w:val="93C0B320"/>
    <w:lvl w:ilvl="0" w:tplc="729C44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210F0"/>
    <w:multiLevelType w:val="hybridMultilevel"/>
    <w:tmpl w:val="FA960EF6"/>
    <w:lvl w:ilvl="0" w:tplc="45346FC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C729F"/>
    <w:multiLevelType w:val="hybridMultilevel"/>
    <w:tmpl w:val="14764FCE"/>
    <w:lvl w:ilvl="0" w:tplc="0EBA4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3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8B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24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02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5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0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7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40D85"/>
    <w:multiLevelType w:val="multilevel"/>
    <w:tmpl w:val="9B3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F017FE"/>
    <w:multiLevelType w:val="hybridMultilevel"/>
    <w:tmpl w:val="376801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DA3FE3"/>
    <w:multiLevelType w:val="hybridMultilevel"/>
    <w:tmpl w:val="38383CCC"/>
    <w:lvl w:ilvl="0" w:tplc="D57E03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441E61"/>
    <w:multiLevelType w:val="hybridMultilevel"/>
    <w:tmpl w:val="6F548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9063E2"/>
    <w:multiLevelType w:val="hybridMultilevel"/>
    <w:tmpl w:val="FD065EE2"/>
    <w:lvl w:ilvl="0" w:tplc="D1707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1378D"/>
    <w:multiLevelType w:val="hybridMultilevel"/>
    <w:tmpl w:val="C316D1C0"/>
    <w:lvl w:ilvl="0" w:tplc="8A348D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EDCF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544A5"/>
    <w:multiLevelType w:val="hybridMultilevel"/>
    <w:tmpl w:val="64104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208F1"/>
    <w:multiLevelType w:val="hybridMultilevel"/>
    <w:tmpl w:val="DBB42D46"/>
    <w:lvl w:ilvl="0" w:tplc="ADF4E9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1126C"/>
    <w:multiLevelType w:val="hybridMultilevel"/>
    <w:tmpl w:val="CA4AFED2"/>
    <w:lvl w:ilvl="0" w:tplc="61684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0A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22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C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EA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2E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A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97420"/>
    <w:multiLevelType w:val="hybridMultilevel"/>
    <w:tmpl w:val="880485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086BF3"/>
    <w:multiLevelType w:val="hybridMultilevel"/>
    <w:tmpl w:val="F79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27785"/>
    <w:multiLevelType w:val="hybridMultilevel"/>
    <w:tmpl w:val="588C4DBA"/>
    <w:lvl w:ilvl="0" w:tplc="4C9EC5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11595"/>
    <w:multiLevelType w:val="hybridMultilevel"/>
    <w:tmpl w:val="1D5CA46C"/>
    <w:lvl w:ilvl="0" w:tplc="90102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8"/>
  </w:num>
  <w:num w:numId="3">
    <w:abstractNumId w:val="35"/>
  </w:num>
  <w:num w:numId="4">
    <w:abstractNumId w:val="30"/>
  </w:num>
  <w:num w:numId="5">
    <w:abstractNumId w:val="22"/>
  </w:num>
  <w:num w:numId="6">
    <w:abstractNumId w:val="5"/>
  </w:num>
  <w:num w:numId="7">
    <w:abstractNumId w:val="31"/>
  </w:num>
  <w:num w:numId="8">
    <w:abstractNumId w:val="23"/>
  </w:num>
  <w:num w:numId="9">
    <w:abstractNumId w:val="6"/>
  </w:num>
  <w:num w:numId="10">
    <w:abstractNumId w:val="33"/>
  </w:num>
  <w:num w:numId="11">
    <w:abstractNumId w:val="24"/>
  </w:num>
  <w:num w:numId="12">
    <w:abstractNumId w:val="34"/>
  </w:num>
  <w:num w:numId="13">
    <w:abstractNumId w:val="16"/>
  </w:num>
  <w:num w:numId="14">
    <w:abstractNumId w:val="4"/>
  </w:num>
  <w:num w:numId="15">
    <w:abstractNumId w:val="18"/>
  </w:num>
  <w:num w:numId="16">
    <w:abstractNumId w:val="25"/>
  </w:num>
  <w:num w:numId="17">
    <w:abstractNumId w:val="36"/>
  </w:num>
  <w:num w:numId="18">
    <w:abstractNumId w:val="32"/>
  </w:num>
  <w:num w:numId="19">
    <w:abstractNumId w:val="19"/>
  </w:num>
  <w:num w:numId="20">
    <w:abstractNumId w:val="38"/>
    <w:lvlOverride w:ilvl="0">
      <w:lvl w:ilvl="0" w:tplc="9010208C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17"/>
  </w:num>
  <w:num w:numId="22">
    <w:abstractNumId w:val="7"/>
  </w:num>
  <w:num w:numId="23">
    <w:abstractNumId w:val="8"/>
  </w:num>
  <w:num w:numId="24">
    <w:abstractNumId w:val="21"/>
  </w:num>
  <w:num w:numId="25">
    <w:abstractNumId w:val="12"/>
  </w:num>
  <w:num w:numId="26">
    <w:abstractNumId w:val="11"/>
  </w:num>
  <w:num w:numId="27">
    <w:abstractNumId w:val="15"/>
  </w:num>
  <w:num w:numId="28">
    <w:abstractNumId w:val="28"/>
  </w:num>
  <w:num w:numId="29">
    <w:abstractNumId w:val="14"/>
  </w:num>
  <w:num w:numId="30">
    <w:abstractNumId w:val="13"/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27"/>
  </w:num>
  <w:num w:numId="34">
    <w:abstractNumId w:val="9"/>
  </w:num>
  <w:num w:numId="35">
    <w:abstractNumId w:val="3"/>
  </w:num>
  <w:num w:numId="3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2"/>
  </w:num>
  <w:num w:numId="4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6E29"/>
    <w:rsid w:val="000507BA"/>
    <w:rsid w:val="00077B11"/>
    <w:rsid w:val="00080D8D"/>
    <w:rsid w:val="00080EBD"/>
    <w:rsid w:val="00083638"/>
    <w:rsid w:val="00084B94"/>
    <w:rsid w:val="000A055D"/>
    <w:rsid w:val="000A65AE"/>
    <w:rsid w:val="000C0224"/>
    <w:rsid w:val="000C79ED"/>
    <w:rsid w:val="000D4F41"/>
    <w:rsid w:val="000F030B"/>
    <w:rsid w:val="00102148"/>
    <w:rsid w:val="00110651"/>
    <w:rsid w:val="00124149"/>
    <w:rsid w:val="00134D06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D1B42"/>
    <w:rsid w:val="00202588"/>
    <w:rsid w:val="00217BD9"/>
    <w:rsid w:val="002409CD"/>
    <w:rsid w:val="002647C5"/>
    <w:rsid w:val="00293BA1"/>
    <w:rsid w:val="00297BE1"/>
    <w:rsid w:val="002A3279"/>
    <w:rsid w:val="002A3CDB"/>
    <w:rsid w:val="002B0D4F"/>
    <w:rsid w:val="002B2BEB"/>
    <w:rsid w:val="002B3B48"/>
    <w:rsid w:val="002B4F8A"/>
    <w:rsid w:val="002B6312"/>
    <w:rsid w:val="002C4529"/>
    <w:rsid w:val="002E6014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7154"/>
    <w:rsid w:val="00407D83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311C1"/>
    <w:rsid w:val="00834C7A"/>
    <w:rsid w:val="00837EA1"/>
    <w:rsid w:val="0084412E"/>
    <w:rsid w:val="00861640"/>
    <w:rsid w:val="00862A64"/>
    <w:rsid w:val="00881AF8"/>
    <w:rsid w:val="00886A31"/>
    <w:rsid w:val="00891E02"/>
    <w:rsid w:val="008A2411"/>
    <w:rsid w:val="008B49F4"/>
    <w:rsid w:val="008C70C0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737E"/>
    <w:rsid w:val="00A03B26"/>
    <w:rsid w:val="00A161D2"/>
    <w:rsid w:val="00A17E49"/>
    <w:rsid w:val="00A20F5D"/>
    <w:rsid w:val="00A22FAE"/>
    <w:rsid w:val="00A2563B"/>
    <w:rsid w:val="00A408D9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82C4C"/>
    <w:rsid w:val="00BA679A"/>
    <w:rsid w:val="00BB3BA0"/>
    <w:rsid w:val="00BC0814"/>
    <w:rsid w:val="00BC58C9"/>
    <w:rsid w:val="00BC6E9D"/>
    <w:rsid w:val="00BE56E3"/>
    <w:rsid w:val="00C16E15"/>
    <w:rsid w:val="00C72CAD"/>
    <w:rsid w:val="00C814FE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D29A7"/>
    <w:rsid w:val="00DD495D"/>
    <w:rsid w:val="00DE630B"/>
    <w:rsid w:val="00E11B56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324DE"/>
    <w:rsid w:val="00F414C5"/>
    <w:rsid w:val="00F5456E"/>
    <w:rsid w:val="00F67575"/>
    <w:rsid w:val="00F722BE"/>
    <w:rsid w:val="00F737AF"/>
    <w:rsid w:val="00F90810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./02-containers/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./01-install/install-ubuntu.m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./01-install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./02-containers/2.1-alpine.m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DC3CED-1F97-D54E-9BAE-7720C71EA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19</cp:revision>
  <dcterms:created xsi:type="dcterms:W3CDTF">2018-06-04T15:45:00Z</dcterms:created>
  <dcterms:modified xsi:type="dcterms:W3CDTF">2018-07-15T20:24:00Z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
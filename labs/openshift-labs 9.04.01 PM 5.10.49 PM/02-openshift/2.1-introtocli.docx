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C53" w14:textId="77777777" w:rsidR="00F67575" w:rsidRPr="00634C79" w:rsidRDefault="00F67575" w:rsidP="00F67575">
      <w:pPr>
        <w:pStyle w:val="Title"/>
        <w:rPr>
          <w:rFonts w:ascii="Arial" w:hAnsi="Arial" w:cs="Arial"/>
          <w:b/>
          <w:bCs/>
          <w:sz w:val="22"/>
          <w:szCs w:val="22"/>
        </w:rPr>
      </w:pPr>
    </w:p>
    <w:p w14:paraId="746DCC54" w14:textId="77777777" w:rsidR="00F67575" w:rsidRPr="00634C79" w:rsidRDefault="00F67575" w:rsidP="00F67575">
      <w:pPr>
        <w:pStyle w:val="Title"/>
        <w:rPr>
          <w:rFonts w:ascii="Arial" w:hAnsi="Arial" w:cs="Arial"/>
          <w:b/>
          <w:bCs/>
          <w:sz w:val="22"/>
          <w:szCs w:val="22"/>
        </w:rPr>
      </w:pPr>
    </w:p>
    <w:p w14:paraId="746DCC55" w14:textId="11B36F3D" w:rsidR="00F67575" w:rsidRPr="00634C79" w:rsidRDefault="00F67575" w:rsidP="00F67575">
      <w:pPr>
        <w:pStyle w:val="Title"/>
        <w:rPr>
          <w:rFonts w:ascii="Arial" w:eastAsia="MS Mincho" w:hAnsi="Arial" w:cs="Arial"/>
          <w:b/>
          <w:color w:val="888B8D"/>
          <w:sz w:val="56"/>
          <w:szCs w:val="56"/>
        </w:rPr>
      </w:pPr>
      <w:r w:rsidRPr="00634C79">
        <w:rPr>
          <w:rFonts w:ascii="Arial" w:eastAsia="MS Mincho" w:hAnsi="Arial" w:cs="Arial"/>
          <w:b/>
          <w:color w:val="888B8D"/>
          <w:sz w:val="56"/>
          <w:szCs w:val="56"/>
        </w:rPr>
        <w:t xml:space="preserve">Cloud </w:t>
      </w:r>
      <w:del w:id="0" w:author="Mark Kerzner" w:date="2018-07-04T15:08:00Z">
        <w:r w:rsidRPr="00634C79" w:rsidDel="00EE0ED3">
          <w:rPr>
            <w:rFonts w:ascii="Arial" w:eastAsia="MS Mincho" w:hAnsi="Arial" w:cs="Arial"/>
            <w:b/>
            <w:color w:val="888B8D"/>
            <w:sz w:val="56"/>
            <w:szCs w:val="56"/>
          </w:rPr>
          <w:delText>10</w:delText>
        </w:r>
        <w:r w:rsidR="00B82C4C" w:rsidDel="00EE0ED3">
          <w:rPr>
            <w:rFonts w:ascii="Arial" w:eastAsia="MS Mincho" w:hAnsi="Arial" w:cs="Arial"/>
            <w:b/>
            <w:color w:val="888B8D"/>
            <w:sz w:val="56"/>
            <w:szCs w:val="56"/>
          </w:rPr>
          <w:delText>0</w:delText>
        </w:r>
      </w:del>
      <w:r w:rsidR="00EE0ED3">
        <w:rPr>
          <w:rFonts w:ascii="Arial" w:eastAsia="MS Mincho" w:hAnsi="Arial" w:cs="Arial"/>
          <w:b/>
          <w:color w:val="888B8D"/>
          <w:sz w:val="56"/>
          <w:szCs w:val="56"/>
        </w:rPr>
        <w:t>300</w:t>
      </w:r>
    </w:p>
    <w:p w14:paraId="746DCC56" w14:textId="77777777" w:rsidR="00F67575" w:rsidRPr="00634C79" w:rsidRDefault="00F67575" w:rsidP="00F67575">
      <w:pPr>
        <w:pStyle w:val="Title"/>
        <w:rPr>
          <w:rFonts w:ascii="Arial" w:eastAsia="MS Mincho" w:hAnsi="Arial" w:cs="Arial"/>
          <w:color w:val="888B8D"/>
          <w:sz w:val="56"/>
          <w:szCs w:val="56"/>
        </w:rPr>
      </w:pPr>
      <w:r w:rsidRPr="00634C79">
        <w:rPr>
          <w:rFonts w:ascii="Arial" w:eastAsia="MS Mincho" w:hAnsi="Arial" w:cs="Arial"/>
          <w:color w:val="888B8D"/>
          <w:sz w:val="56"/>
          <w:szCs w:val="56"/>
        </w:rPr>
        <w:t>Optum</w:t>
      </w:r>
    </w:p>
    <w:p w14:paraId="3ACC323D" w14:textId="77777777" w:rsidR="00B0494E" w:rsidRPr="00634C79" w:rsidRDefault="00B0494E" w:rsidP="00F67575">
      <w:pPr>
        <w:pStyle w:val="Subtitle"/>
        <w:rPr>
          <w:rFonts w:ascii="Arial" w:eastAsia="MS Mincho" w:hAnsi="Arial" w:cs="Arial"/>
          <w:color w:val="888B8D"/>
          <w:sz w:val="56"/>
          <w:szCs w:val="56"/>
        </w:rPr>
      </w:pPr>
    </w:p>
    <w:p w14:paraId="746DCC57" w14:textId="68CBB030" w:rsidR="00F67575" w:rsidRPr="00634C79" w:rsidRDefault="007C20E0" w:rsidP="00F67575">
      <w:pPr>
        <w:pStyle w:val="Subtitle"/>
        <w:rPr>
          <w:rFonts w:ascii="Arial" w:eastAsia="MS Mincho" w:hAnsi="Arial" w:cs="Arial"/>
          <w:color w:val="888B8D"/>
          <w:sz w:val="56"/>
          <w:szCs w:val="56"/>
        </w:rPr>
      </w:pPr>
      <w:r w:rsidRPr="00634C79">
        <w:rPr>
          <w:rFonts w:ascii="Arial" w:eastAsia="MS Mincho" w:hAnsi="Arial" w:cs="Arial"/>
          <w:color w:val="888B8D"/>
          <w:sz w:val="56"/>
          <w:szCs w:val="56"/>
        </w:rPr>
        <w:t>Student Exercise</w:t>
      </w:r>
      <w:r w:rsidR="00F67575" w:rsidRPr="00634C79">
        <w:rPr>
          <w:rFonts w:ascii="Arial" w:eastAsia="MS Mincho" w:hAnsi="Arial" w:cs="Arial"/>
          <w:color w:val="888B8D"/>
          <w:sz w:val="56"/>
          <w:szCs w:val="56"/>
        </w:rPr>
        <w:t xml:space="preserve"> Manual</w:t>
      </w:r>
    </w:p>
    <w:p w14:paraId="1D872F48" w14:textId="4F6F7AB9" w:rsidR="002F425C" w:rsidRDefault="00634C79" w:rsidP="00C90E3B">
      <w:r w:rsidRPr="00634C79">
        <w:rPr>
          <w:rFonts w:ascii="Arial" w:eastAsia="MS Mincho" w:hAnsi="Arial" w:cs="Arial"/>
          <w:color w:val="888B8D"/>
          <w:sz w:val="56"/>
          <w:szCs w:val="56"/>
        </w:rPr>
        <w:br w:type="page"/>
      </w:r>
      <w:bookmarkStart w:id="1" w:name="_GoBack"/>
      <w:bookmarkEnd w:id="1"/>
    </w:p>
    <w:p w14:paraId="0C3F4B7C" w14:textId="77777777" w:rsidR="00C212AE" w:rsidRDefault="00C212AE" w:rsidP="00C212AE">
      <w:pPr>
        <w:pStyle w:val="Heading1"/>
      </w:pPr>
      <w:bookmarkStart w:id="2" w:name="openshift-lab-2.1"/>
      <w:r>
        <w:lastRenderedPageBreak/>
        <w:t># Openshift Lab 2.1:</w:t>
      </w:r>
    </w:p>
    <w:p w14:paraId="733F9E00" w14:textId="77777777" w:rsidR="00C212AE" w:rsidRDefault="00C212AE" w:rsidP="00C212AE">
      <w:pPr>
        <w:pStyle w:val="Heading2"/>
      </w:pPr>
      <w:bookmarkStart w:id="3" w:name="introduction-to-openshift-command-line-i"/>
      <w:bookmarkEnd w:id="2"/>
      <w:r>
        <w:t>Introduction to Openshift Command Line Interface</w:t>
      </w:r>
    </w:p>
    <w:p w14:paraId="6A9D4A8D" w14:textId="77777777" w:rsidR="00C212AE" w:rsidRDefault="00C212AE" w:rsidP="00C212AE">
      <w:pPr>
        <w:pStyle w:val="Heading3"/>
      </w:pPr>
      <w:bookmarkStart w:id="4" w:name="prerequisites"/>
      <w:bookmarkEnd w:id="3"/>
      <w:r>
        <w:t>Prerequisites</w:t>
      </w:r>
    </w:p>
    <w:bookmarkEnd w:id="4"/>
    <w:p w14:paraId="2F41FA6F" w14:textId="77777777" w:rsidR="00C212AE" w:rsidRDefault="00C212AE" w:rsidP="001037C7">
      <w:pPr>
        <w:pStyle w:val="Compact"/>
        <w:numPr>
          <w:ilvl w:val="0"/>
          <w:numId w:val="2"/>
        </w:numPr>
      </w:pPr>
      <w:r>
        <w:t>A computer system with internet connectivity.</w:t>
      </w:r>
    </w:p>
    <w:p w14:paraId="11314DCB" w14:textId="77777777" w:rsidR="00C212AE" w:rsidRDefault="00C212AE" w:rsidP="001037C7">
      <w:pPr>
        <w:pStyle w:val="Compact"/>
        <w:numPr>
          <w:ilvl w:val="0"/>
          <w:numId w:val="2"/>
        </w:numPr>
      </w:pPr>
      <w:r>
        <w:t>A Github account.</w:t>
      </w:r>
    </w:p>
    <w:p w14:paraId="2B821394" w14:textId="77777777" w:rsidR="00C212AE" w:rsidRDefault="00C212AE" w:rsidP="001037C7">
      <w:pPr>
        <w:pStyle w:val="Compact"/>
        <w:numPr>
          <w:ilvl w:val="0"/>
          <w:numId w:val="2"/>
        </w:numPr>
      </w:pPr>
      <w:r>
        <w:t>A free Openshift Online account.</w:t>
      </w:r>
    </w:p>
    <w:p w14:paraId="3835DC66" w14:textId="77777777" w:rsidR="00C212AE" w:rsidRDefault="00C212AE" w:rsidP="001037C7">
      <w:pPr>
        <w:pStyle w:val="Compact"/>
        <w:numPr>
          <w:ilvl w:val="0"/>
          <w:numId w:val="2"/>
        </w:numPr>
      </w:pPr>
      <w:r>
        <w:t>Git software installed.</w:t>
      </w:r>
    </w:p>
    <w:p w14:paraId="05550169" w14:textId="77777777" w:rsidR="00C212AE" w:rsidRDefault="00C212AE" w:rsidP="001037C7">
      <w:pPr>
        <w:pStyle w:val="Compact"/>
        <w:numPr>
          <w:ilvl w:val="0"/>
          <w:numId w:val="2"/>
        </w:numPr>
      </w:pPr>
      <w:r>
        <w:t>Complete Openshift Labs 1.1, 1.2, 1.3 before this step</w:t>
      </w:r>
    </w:p>
    <w:p w14:paraId="2923D025" w14:textId="77777777" w:rsidR="00C212AE" w:rsidRDefault="00C212AE" w:rsidP="001037C7">
      <w:pPr>
        <w:pStyle w:val="Compact"/>
        <w:numPr>
          <w:ilvl w:val="0"/>
          <w:numId w:val="2"/>
        </w:numPr>
      </w:pPr>
      <w:r>
        <w:t>Keep an open browser window logged in to your Github account</w:t>
      </w:r>
    </w:p>
    <w:p w14:paraId="5DF4DB5B" w14:textId="77777777" w:rsidR="00C212AE" w:rsidRDefault="00C212AE" w:rsidP="001037C7">
      <w:pPr>
        <w:pStyle w:val="Compact"/>
        <w:numPr>
          <w:ilvl w:val="0"/>
          <w:numId w:val="2"/>
        </w:numPr>
      </w:pPr>
      <w:r>
        <w:t>Open command prompt/terminal (as instructed in Lab 1.3) to use the Openshift Command Line Interface (CLI).</w:t>
      </w:r>
    </w:p>
    <w:p w14:paraId="15900994" w14:textId="77777777" w:rsidR="00C212AE" w:rsidRDefault="00C212AE" w:rsidP="00C212AE">
      <w:pPr>
        <w:pStyle w:val="Heading3"/>
      </w:pPr>
      <w:bookmarkStart w:id="5" w:name="topics-to-cover"/>
      <w:r>
        <w:t>Topics to Cover</w:t>
      </w:r>
    </w:p>
    <w:bookmarkEnd w:id="5"/>
    <w:p w14:paraId="51CC2C3C" w14:textId="77777777" w:rsidR="00C212AE" w:rsidRDefault="00C212AE" w:rsidP="001037C7">
      <w:pPr>
        <w:pStyle w:val="Compact"/>
        <w:numPr>
          <w:ilvl w:val="0"/>
          <w:numId w:val="2"/>
        </w:numPr>
      </w:pPr>
      <w:r>
        <w:t>Login to Openshift using CLI.</w:t>
      </w:r>
    </w:p>
    <w:p w14:paraId="20C9DFDA" w14:textId="77777777" w:rsidR="00C212AE" w:rsidRDefault="00C212AE" w:rsidP="001037C7">
      <w:pPr>
        <w:pStyle w:val="Compact"/>
        <w:numPr>
          <w:ilvl w:val="0"/>
          <w:numId w:val="2"/>
        </w:numPr>
      </w:pPr>
      <w:r>
        <w:t>Delete existing project or projects using the CLI.</w:t>
      </w:r>
    </w:p>
    <w:p w14:paraId="7B9D70CE" w14:textId="77777777" w:rsidR="00C212AE" w:rsidRDefault="00C212AE" w:rsidP="001037C7">
      <w:pPr>
        <w:pStyle w:val="Compact"/>
        <w:numPr>
          <w:ilvl w:val="0"/>
          <w:numId w:val="2"/>
        </w:numPr>
      </w:pPr>
      <w:r>
        <w:t>Create a project using the CLI.</w:t>
      </w:r>
    </w:p>
    <w:p w14:paraId="61FD7B08" w14:textId="77777777" w:rsidR="00C212AE" w:rsidRDefault="00C212AE" w:rsidP="001037C7">
      <w:pPr>
        <w:pStyle w:val="Compact"/>
        <w:numPr>
          <w:ilvl w:val="0"/>
          <w:numId w:val="2"/>
        </w:numPr>
      </w:pPr>
      <w:r>
        <w:t>Deploy an example application from source code.</w:t>
      </w:r>
    </w:p>
    <w:p w14:paraId="5465C6D5" w14:textId="77777777" w:rsidR="00C212AE" w:rsidRDefault="00C212AE" w:rsidP="001037C7">
      <w:pPr>
        <w:pStyle w:val="Compact"/>
        <w:numPr>
          <w:ilvl w:val="0"/>
          <w:numId w:val="2"/>
        </w:numPr>
      </w:pPr>
      <w:r>
        <w:t>Configuring a route for your application.</w:t>
      </w:r>
    </w:p>
    <w:p w14:paraId="5F89CCEB" w14:textId="77777777" w:rsidR="00C212AE" w:rsidRDefault="00C212AE" w:rsidP="001037C7">
      <w:pPr>
        <w:pStyle w:val="Compact"/>
        <w:numPr>
          <w:ilvl w:val="0"/>
          <w:numId w:val="2"/>
        </w:numPr>
      </w:pPr>
      <w:r>
        <w:t>Logout of Openshift CLI.</w:t>
      </w:r>
    </w:p>
    <w:p w14:paraId="448730A8" w14:textId="77777777" w:rsidR="00C212AE" w:rsidRDefault="00C212AE" w:rsidP="00C212AE">
      <w:pPr>
        <w:pStyle w:val="Heading3"/>
      </w:pPr>
      <w:bookmarkStart w:id="6" w:name="step-1---command-line-interface-login"/>
      <w:r>
        <w:t>Step 1 - Command Line Interface Login</w:t>
      </w:r>
    </w:p>
    <w:bookmarkEnd w:id="6"/>
    <w:p w14:paraId="11627C58" w14:textId="77777777" w:rsidR="00C212AE" w:rsidRDefault="00C212AE" w:rsidP="00C212AE">
      <w:r>
        <w:t>Open the command line interface (if it is not still open). Remember to open it as an administrator if you are using Windows. * In the command prompt type:</w:t>
      </w:r>
    </w:p>
    <w:p w14:paraId="0A48F13F" w14:textId="77777777" w:rsidR="00C212AE" w:rsidRDefault="00C212AE" w:rsidP="00C212AE">
      <w:pPr>
        <w:pStyle w:val="SourceCode"/>
      </w:pPr>
      <w:r>
        <w:rPr>
          <w:rStyle w:val="VerbatimChar"/>
        </w:rPr>
        <w:t xml:space="preserve">    oc help</w:t>
      </w:r>
    </w:p>
    <w:p w14:paraId="2B5BB6FC" w14:textId="77777777" w:rsidR="00C212AE" w:rsidRDefault="00C212AE" w:rsidP="001037C7">
      <w:pPr>
        <w:numPr>
          <w:ilvl w:val="0"/>
          <w:numId w:val="2"/>
        </w:numPr>
        <w:spacing w:before="180" w:after="180" w:line="240" w:lineRule="auto"/>
      </w:pPr>
      <w:r>
        <w:t>Read through the list of available commands.</w:t>
      </w:r>
    </w:p>
    <w:p w14:paraId="7887A4C1" w14:textId="77777777" w:rsidR="00C212AE" w:rsidRDefault="00C212AE" w:rsidP="001037C7">
      <w:pPr>
        <w:numPr>
          <w:ilvl w:val="0"/>
          <w:numId w:val="2"/>
        </w:numPr>
        <w:spacing w:before="180" w:after="180" w:line="240" w:lineRule="auto"/>
      </w:pPr>
      <w:r>
        <w:t>If you want help with a specific command, type "oc command -- help". Instead of the word command type the actual command. Try typing the command below.</w:t>
      </w:r>
    </w:p>
    <w:p w14:paraId="06C87DB2" w14:textId="77777777" w:rsidR="00C212AE" w:rsidRDefault="00C212AE" w:rsidP="001037C7">
      <w:pPr>
        <w:numPr>
          <w:ilvl w:val="0"/>
          <w:numId w:val="1"/>
        </w:numPr>
        <w:spacing w:before="180" w:after="180" w:line="240" w:lineRule="auto"/>
      </w:pPr>
      <w:r>
        <w:t>oc login --help</w:t>
      </w:r>
    </w:p>
    <w:p w14:paraId="548AD9A0" w14:textId="77777777" w:rsidR="00C212AE" w:rsidRDefault="00C212AE" w:rsidP="001037C7">
      <w:pPr>
        <w:pStyle w:val="Compact"/>
        <w:numPr>
          <w:ilvl w:val="0"/>
          <w:numId w:val="2"/>
        </w:numPr>
      </w:pPr>
      <w:r>
        <w:t>This gives you helpful information for knowing how to login to your Openshift service using CLI.</w:t>
      </w:r>
      <w:r>
        <w:br/>
      </w:r>
    </w:p>
    <w:p w14:paraId="6DCB9F4C" w14:textId="77777777" w:rsidR="00C212AE" w:rsidRDefault="00C212AE" w:rsidP="001037C7">
      <w:pPr>
        <w:pStyle w:val="Compact"/>
        <w:numPr>
          <w:ilvl w:val="0"/>
          <w:numId w:val="2"/>
        </w:numPr>
      </w:pPr>
      <w:r>
        <w:t>In order to login, you will need to get some information from your Openshift online account.</w:t>
      </w:r>
    </w:p>
    <w:p w14:paraId="37AB0E16" w14:textId="77777777" w:rsidR="00C212AE" w:rsidRDefault="00C212AE" w:rsidP="001037C7">
      <w:pPr>
        <w:numPr>
          <w:ilvl w:val="0"/>
          <w:numId w:val="2"/>
        </w:numPr>
        <w:spacing w:before="180" w:after="180" w:line="240" w:lineRule="auto"/>
      </w:pPr>
      <w:r>
        <w:t>Go back to the screen on your Openshift online web console to where you downloaded the oc.exe file in Openshift Lab 1.3.</w:t>
      </w:r>
    </w:p>
    <w:p w14:paraId="384835FD" w14:textId="77777777" w:rsidR="00C212AE" w:rsidRDefault="00C212AE" w:rsidP="001037C7">
      <w:pPr>
        <w:numPr>
          <w:ilvl w:val="0"/>
          <w:numId w:val="2"/>
        </w:numPr>
        <w:spacing w:before="180" w:after="180" w:line="240" w:lineRule="auto"/>
      </w:pPr>
      <w:r>
        <w:t>Under the download links, copy the session token by clicking on the copy icon to the right of the top field (Under the Mac OS X download link) as pictured below.</w:t>
      </w:r>
    </w:p>
    <w:p w14:paraId="454BF623" w14:textId="77777777" w:rsidR="00C212AE" w:rsidRDefault="00C212AE" w:rsidP="00C212AE">
      <w:pPr>
        <w:pStyle w:val="Compact"/>
      </w:pPr>
    </w:p>
    <w:p w14:paraId="0E2E84A5" w14:textId="77777777" w:rsidR="00C212AE" w:rsidRDefault="00C212AE" w:rsidP="001037C7">
      <w:pPr>
        <w:pStyle w:val="Compact"/>
        <w:numPr>
          <w:ilvl w:val="0"/>
          <w:numId w:val="2"/>
        </w:numPr>
      </w:pPr>
      <w:r>
        <w:t>Your login command with the session token should now be copied to your clipboard.</w:t>
      </w:r>
    </w:p>
    <w:p w14:paraId="29A35EF2" w14:textId="77777777" w:rsidR="00C212AE" w:rsidRDefault="00C212AE" w:rsidP="001037C7">
      <w:pPr>
        <w:numPr>
          <w:ilvl w:val="0"/>
          <w:numId w:val="2"/>
        </w:numPr>
        <w:spacing w:before="180" w:after="180" w:line="240" w:lineRule="auto"/>
      </w:pPr>
      <w:r>
        <w:t>Go back to your Command Prompt or terminal and login to your Openshift account.</w:t>
      </w:r>
    </w:p>
    <w:p w14:paraId="7B7E3BCF" w14:textId="77777777" w:rsidR="00C212AE" w:rsidRDefault="00C212AE" w:rsidP="001037C7">
      <w:pPr>
        <w:numPr>
          <w:ilvl w:val="0"/>
          <w:numId w:val="2"/>
        </w:numPr>
        <w:spacing w:before="180" w:after="180" w:line="240" w:lineRule="auto"/>
      </w:pPr>
      <w:r>
        <w:t>Paste the text into the Command Prompt or Terminal. You can use Ctrl - V if your O/S supports it. Hit enter.</w:t>
      </w:r>
    </w:p>
    <w:p w14:paraId="34C9627F" w14:textId="77777777" w:rsidR="00C212AE" w:rsidRDefault="00C212AE" w:rsidP="001037C7">
      <w:pPr>
        <w:numPr>
          <w:ilvl w:val="0"/>
          <w:numId w:val="2"/>
        </w:numPr>
        <w:spacing w:before="180" w:after="180" w:line="240" w:lineRule="auto"/>
      </w:pPr>
      <w:r>
        <w:t>If it works, it will say that you have logged in and it will provide basic information as below. It should say your actual user name instead of username.</w:t>
      </w:r>
    </w:p>
    <w:p w14:paraId="2CD46400" w14:textId="77777777" w:rsidR="00C212AE" w:rsidRDefault="00C212AE" w:rsidP="001037C7">
      <w:pPr>
        <w:numPr>
          <w:ilvl w:val="0"/>
          <w:numId w:val="1"/>
        </w:numPr>
        <w:spacing w:before="180" w:after="180" w:line="240" w:lineRule="auto"/>
      </w:pPr>
      <w:r>
        <w:t>Logged into "https://api.starter-us-west-1.openshift.com:443" as "username" using the token provided. You have one project on this server: "username-example" Using project "username-example".</w:t>
      </w:r>
    </w:p>
    <w:p w14:paraId="6B0D20E0" w14:textId="77777777" w:rsidR="00C212AE" w:rsidRDefault="00C212AE" w:rsidP="001037C7">
      <w:pPr>
        <w:numPr>
          <w:ilvl w:val="0"/>
          <w:numId w:val="1"/>
        </w:numPr>
        <w:spacing w:before="180" w:after="180" w:line="240" w:lineRule="auto"/>
      </w:pPr>
      <w:r>
        <w:t>C:32&gt;</w:t>
      </w:r>
    </w:p>
    <w:p w14:paraId="71B31926" w14:textId="77777777" w:rsidR="00C212AE" w:rsidRDefault="00C212AE" w:rsidP="00C212AE">
      <w:pPr>
        <w:pStyle w:val="Heading3"/>
      </w:pPr>
      <w:bookmarkStart w:id="7" w:name="step-2---delete-existing-projects-or-app"/>
      <w:r>
        <w:t>Step 2 - Delete Existing Projects or Apps or Services</w:t>
      </w:r>
    </w:p>
    <w:bookmarkEnd w:id="7"/>
    <w:p w14:paraId="7ED8B6AB" w14:textId="77777777" w:rsidR="00C212AE" w:rsidRDefault="00C212AE" w:rsidP="001037C7">
      <w:pPr>
        <w:numPr>
          <w:ilvl w:val="0"/>
          <w:numId w:val="2"/>
        </w:numPr>
        <w:spacing w:before="180" w:after="180" w:line="240" w:lineRule="auto"/>
      </w:pPr>
      <w:r>
        <w:t>In order to try to install another project, you must not have any projects installed already. (If you are using the Openshift Online starter free plan.) We will learn how to delete existing projects by using the CLI.</w:t>
      </w:r>
    </w:p>
    <w:p w14:paraId="5AE4C5AA" w14:textId="77777777" w:rsidR="00C212AE" w:rsidRDefault="00C212AE" w:rsidP="001037C7">
      <w:pPr>
        <w:numPr>
          <w:ilvl w:val="0"/>
          <w:numId w:val="2"/>
        </w:numPr>
        <w:spacing w:before="180" w:after="180" w:line="240" w:lineRule="auto"/>
      </w:pPr>
      <w:r>
        <w:t>Note that if you want to delete the entire project, then you only need to use the "oc delete project" command. The "oc delete" command can also delete specific objects or items from your project.</w:t>
      </w:r>
    </w:p>
    <w:p w14:paraId="157FFB3A" w14:textId="77777777" w:rsidR="00C212AE" w:rsidRDefault="00C212AE" w:rsidP="001037C7">
      <w:pPr>
        <w:numPr>
          <w:ilvl w:val="0"/>
          <w:numId w:val="2"/>
        </w:numPr>
        <w:spacing w:before="180" w:after="180" w:line="240" w:lineRule="auto"/>
      </w:pPr>
      <w:r>
        <w:t>If you do not have any projects now, you do not need to delete a project below.</w:t>
      </w:r>
    </w:p>
    <w:p w14:paraId="69D5AC32" w14:textId="77777777" w:rsidR="00C212AE" w:rsidRDefault="00C212AE" w:rsidP="001037C7">
      <w:pPr>
        <w:numPr>
          <w:ilvl w:val="0"/>
          <w:numId w:val="2"/>
        </w:numPr>
        <w:spacing w:before="180" w:after="180" w:line="240" w:lineRule="auto"/>
      </w:pPr>
      <w:r>
        <w:t>Type the following command into the command prompt or terminal.</w:t>
      </w:r>
    </w:p>
    <w:p w14:paraId="453BE8FC" w14:textId="77777777" w:rsidR="00C212AE" w:rsidRDefault="00C212AE" w:rsidP="001037C7">
      <w:pPr>
        <w:numPr>
          <w:ilvl w:val="0"/>
          <w:numId w:val="1"/>
        </w:numPr>
        <w:spacing w:before="180" w:after="180" w:line="240" w:lineRule="auto"/>
      </w:pPr>
      <w:r>
        <w:t>oc get projects</w:t>
      </w:r>
    </w:p>
    <w:p w14:paraId="2665D7D3" w14:textId="77777777" w:rsidR="00C212AE" w:rsidRDefault="00C212AE" w:rsidP="001037C7">
      <w:pPr>
        <w:numPr>
          <w:ilvl w:val="0"/>
          <w:numId w:val="2"/>
        </w:numPr>
        <w:spacing w:before="180" w:after="180" w:line="240" w:lineRule="auto"/>
      </w:pPr>
      <w:r>
        <w:t>You will see a list of projects if you have any. To select a project use this command below. Replace username-example with the actual name of your project.</w:t>
      </w:r>
    </w:p>
    <w:p w14:paraId="2C15900C" w14:textId="77777777" w:rsidR="00C212AE" w:rsidRDefault="00C212AE" w:rsidP="001037C7">
      <w:pPr>
        <w:numPr>
          <w:ilvl w:val="0"/>
          <w:numId w:val="1"/>
        </w:numPr>
        <w:spacing w:before="180" w:after="180" w:line="240" w:lineRule="auto"/>
      </w:pPr>
      <w:r>
        <w:t>oc project username-example</w:t>
      </w:r>
    </w:p>
    <w:p w14:paraId="5243E065" w14:textId="77777777" w:rsidR="00C212AE" w:rsidRDefault="00C212AE" w:rsidP="001037C7">
      <w:pPr>
        <w:numPr>
          <w:ilvl w:val="0"/>
          <w:numId w:val="2"/>
        </w:numPr>
        <w:spacing w:before="180" w:after="180" w:line="240" w:lineRule="auto"/>
      </w:pPr>
      <w:r>
        <w:t>Delete the objects in your selected project with this command.</w:t>
      </w:r>
    </w:p>
    <w:p w14:paraId="110459D6" w14:textId="77777777" w:rsidR="00C212AE" w:rsidRDefault="00C212AE" w:rsidP="001037C7">
      <w:pPr>
        <w:numPr>
          <w:ilvl w:val="0"/>
          <w:numId w:val="1"/>
        </w:numPr>
        <w:spacing w:before="180" w:after="180" w:line="240" w:lineRule="auto"/>
      </w:pPr>
      <w:r>
        <w:t>oc delete all --all</w:t>
      </w:r>
    </w:p>
    <w:p w14:paraId="6EF723BB" w14:textId="77777777" w:rsidR="00C212AE" w:rsidRDefault="00C212AE" w:rsidP="001037C7">
      <w:pPr>
        <w:pStyle w:val="Compact"/>
        <w:numPr>
          <w:ilvl w:val="0"/>
          <w:numId w:val="2"/>
        </w:numPr>
      </w:pPr>
      <w:r>
        <w:t>It should list the names of the objects deleted.</w:t>
      </w:r>
    </w:p>
    <w:p w14:paraId="1A22B798" w14:textId="77777777" w:rsidR="00C212AE" w:rsidRDefault="00C212AE" w:rsidP="001037C7">
      <w:pPr>
        <w:numPr>
          <w:ilvl w:val="0"/>
          <w:numId w:val="2"/>
        </w:numPr>
        <w:spacing w:before="180" w:after="180" w:line="240" w:lineRule="auto"/>
      </w:pPr>
      <w:r>
        <w:t>Check the names of any persistent volume claims PVC.</w:t>
      </w:r>
    </w:p>
    <w:p w14:paraId="40EA0308" w14:textId="77777777" w:rsidR="00C212AE" w:rsidRDefault="00C212AE" w:rsidP="001037C7">
      <w:pPr>
        <w:numPr>
          <w:ilvl w:val="0"/>
          <w:numId w:val="1"/>
        </w:numPr>
        <w:spacing w:before="180" w:after="180" w:line="240" w:lineRule="auto"/>
      </w:pPr>
      <w:r>
        <w:t>oc get pvc</w:t>
      </w:r>
    </w:p>
    <w:p w14:paraId="6C832850" w14:textId="77777777" w:rsidR="00C212AE" w:rsidRDefault="00C212AE" w:rsidP="001037C7">
      <w:pPr>
        <w:pStyle w:val="Compact"/>
        <w:numPr>
          <w:ilvl w:val="0"/>
          <w:numId w:val="2"/>
        </w:numPr>
      </w:pPr>
      <w:r>
        <w:t>If it says "No resources found," you do not need to delete it.</w:t>
      </w:r>
    </w:p>
    <w:p w14:paraId="7EAE802B" w14:textId="77777777" w:rsidR="00C212AE" w:rsidRDefault="00C212AE" w:rsidP="001037C7">
      <w:pPr>
        <w:numPr>
          <w:ilvl w:val="0"/>
          <w:numId w:val="2"/>
        </w:numPr>
        <w:spacing w:before="180" w:after="180" w:line="240" w:lineRule="auto"/>
      </w:pPr>
      <w:r>
        <w:t>If you have any PVC, such as mongodb, delete it using:</w:t>
      </w:r>
    </w:p>
    <w:p w14:paraId="0777DC3F" w14:textId="77777777" w:rsidR="00C212AE" w:rsidRDefault="00C212AE" w:rsidP="001037C7">
      <w:pPr>
        <w:numPr>
          <w:ilvl w:val="0"/>
          <w:numId w:val="1"/>
        </w:numPr>
        <w:spacing w:before="180" w:after="180" w:line="240" w:lineRule="auto"/>
      </w:pPr>
      <w:r>
        <w:t>oc delete pvc mongodb</w:t>
      </w:r>
    </w:p>
    <w:p w14:paraId="1C4922A6" w14:textId="77777777" w:rsidR="00C212AE" w:rsidRDefault="00C212AE" w:rsidP="001037C7">
      <w:pPr>
        <w:numPr>
          <w:ilvl w:val="0"/>
          <w:numId w:val="2"/>
        </w:numPr>
        <w:spacing w:before="180" w:after="180" w:line="240" w:lineRule="auto"/>
      </w:pPr>
      <w:r>
        <w:lastRenderedPageBreak/>
        <w:t>Now go ahead and delete the project with this command. Replace username-example with the actual name of your project.</w:t>
      </w:r>
    </w:p>
    <w:p w14:paraId="3CC2F1E7" w14:textId="77777777" w:rsidR="00C212AE" w:rsidRDefault="00C212AE" w:rsidP="001037C7">
      <w:pPr>
        <w:numPr>
          <w:ilvl w:val="0"/>
          <w:numId w:val="1"/>
        </w:numPr>
        <w:spacing w:before="180" w:after="180" w:line="240" w:lineRule="auto"/>
      </w:pPr>
      <w:r>
        <w:t>oc delete project username-example</w:t>
      </w:r>
    </w:p>
    <w:p w14:paraId="1DC6FC38" w14:textId="77777777" w:rsidR="00C212AE" w:rsidRDefault="00C212AE" w:rsidP="001037C7">
      <w:pPr>
        <w:numPr>
          <w:ilvl w:val="0"/>
          <w:numId w:val="2"/>
        </w:numPr>
        <w:spacing w:before="180" w:after="180" w:line="240" w:lineRule="auto"/>
      </w:pPr>
      <w:r>
        <w:t>Check the status of available projects; if you only had one project, you should not have any projects now.</w:t>
      </w:r>
    </w:p>
    <w:p w14:paraId="75C6A6E3" w14:textId="77777777" w:rsidR="00C212AE" w:rsidRDefault="00C212AE" w:rsidP="001037C7">
      <w:pPr>
        <w:numPr>
          <w:ilvl w:val="0"/>
          <w:numId w:val="1"/>
        </w:numPr>
        <w:spacing w:before="180" w:after="180" w:line="240" w:lineRule="auto"/>
      </w:pPr>
      <w:r>
        <w:t>oc projects</w:t>
      </w:r>
    </w:p>
    <w:p w14:paraId="60FD5BA8" w14:textId="77777777" w:rsidR="00C212AE" w:rsidRDefault="00C212AE" w:rsidP="001037C7">
      <w:pPr>
        <w:numPr>
          <w:ilvl w:val="0"/>
          <w:numId w:val="2"/>
        </w:numPr>
        <w:spacing w:before="180" w:after="180" w:line="240" w:lineRule="auto"/>
      </w:pPr>
      <w:r>
        <w:t>To change to another project, you will type "oc project" then the project name. Just for your information, If you had another project named "project2" you could type the command below.</w:t>
      </w:r>
    </w:p>
    <w:p w14:paraId="72B22C59" w14:textId="77777777" w:rsidR="00C212AE" w:rsidRDefault="00C212AE" w:rsidP="001037C7">
      <w:pPr>
        <w:numPr>
          <w:ilvl w:val="0"/>
          <w:numId w:val="1"/>
        </w:numPr>
        <w:spacing w:before="180" w:after="180" w:line="240" w:lineRule="auto"/>
      </w:pPr>
      <w:r>
        <w:t>oc project project2</w:t>
      </w:r>
    </w:p>
    <w:p w14:paraId="385C36E3" w14:textId="77777777" w:rsidR="00C212AE" w:rsidRDefault="00C212AE" w:rsidP="00C212AE">
      <w:pPr>
        <w:pStyle w:val="Heading2"/>
      </w:pPr>
      <w:bookmarkStart w:id="8" w:name="step-3---create-a-project-using-the-cli"/>
      <w:r>
        <w:t>Step 3 - Create a Project Using the CLI</w:t>
      </w:r>
    </w:p>
    <w:bookmarkEnd w:id="8"/>
    <w:p w14:paraId="44B27350" w14:textId="77777777" w:rsidR="00C212AE" w:rsidRDefault="00C212AE" w:rsidP="00C212AE">
      <w:r>
        <w:t>In this step, create a project and then we will deploy an application in Step 4.</w:t>
      </w:r>
    </w:p>
    <w:p w14:paraId="0CFE9D88" w14:textId="77777777" w:rsidR="00C212AE" w:rsidRDefault="00C212AE" w:rsidP="001037C7">
      <w:pPr>
        <w:numPr>
          <w:ilvl w:val="0"/>
          <w:numId w:val="2"/>
        </w:numPr>
        <w:spacing w:before="180" w:after="180" w:line="240" w:lineRule="auto"/>
      </w:pPr>
      <w:r>
        <w:t>For examples below, instead of typing username-example, type a unique project name. As before, you can use replace the word "username" with your actual username.</w:t>
      </w:r>
    </w:p>
    <w:p w14:paraId="1EEE193D" w14:textId="77777777" w:rsidR="00C212AE" w:rsidRDefault="00C212AE" w:rsidP="001037C7">
      <w:pPr>
        <w:numPr>
          <w:ilvl w:val="0"/>
          <w:numId w:val="2"/>
        </w:numPr>
        <w:spacing w:before="180" w:after="180" w:line="240" w:lineRule="auto"/>
      </w:pPr>
      <w:r>
        <w:t>Option 1: Minimal description.</w:t>
      </w:r>
    </w:p>
    <w:p w14:paraId="2F4B00CB" w14:textId="77777777" w:rsidR="00C212AE" w:rsidRDefault="00C212AE" w:rsidP="001037C7">
      <w:pPr>
        <w:numPr>
          <w:ilvl w:val="0"/>
          <w:numId w:val="1"/>
        </w:numPr>
        <w:spacing w:before="180" w:after="180" w:line="240" w:lineRule="auto"/>
      </w:pPr>
      <w:r>
        <w:t>oc new-project username-example</w:t>
      </w:r>
    </w:p>
    <w:p w14:paraId="6B6A3818" w14:textId="77777777" w:rsidR="00C212AE" w:rsidRDefault="00C212AE" w:rsidP="001037C7">
      <w:pPr>
        <w:pStyle w:val="Compact"/>
        <w:numPr>
          <w:ilvl w:val="0"/>
          <w:numId w:val="2"/>
        </w:numPr>
      </w:pPr>
      <w:r>
        <w:t>Option 2: Full description. Use the following arguments with the command.</w:t>
      </w:r>
    </w:p>
    <w:p w14:paraId="64F6F471" w14:textId="77777777" w:rsidR="00C212AE" w:rsidRDefault="00C212AE" w:rsidP="001037C7">
      <w:pPr>
        <w:pStyle w:val="Compact"/>
        <w:numPr>
          <w:ilvl w:val="1"/>
          <w:numId w:val="2"/>
        </w:numPr>
      </w:pPr>
      <w:r>
        <w:t>--description="" is for the project description.</w:t>
      </w:r>
    </w:p>
    <w:p w14:paraId="710C797A" w14:textId="77777777" w:rsidR="00C212AE" w:rsidRDefault="00C212AE" w:rsidP="001037C7">
      <w:pPr>
        <w:pStyle w:val="Compact"/>
        <w:numPr>
          <w:ilvl w:val="1"/>
          <w:numId w:val="2"/>
        </w:numPr>
      </w:pPr>
      <w:r>
        <w:t>--display-name="" is for the project display name.</w:t>
      </w:r>
    </w:p>
    <w:p w14:paraId="069D22C7" w14:textId="77777777" w:rsidR="00C212AE" w:rsidRDefault="00C212AE" w:rsidP="001037C7">
      <w:pPr>
        <w:numPr>
          <w:ilvl w:val="1"/>
          <w:numId w:val="2"/>
        </w:numPr>
        <w:spacing w:before="180" w:after="180" w:line="240" w:lineRule="auto"/>
      </w:pPr>
      <w:r>
        <w:t>Names in description and display name can have spaces but must be in quotes.</w:t>
      </w:r>
    </w:p>
    <w:p w14:paraId="554BDDAB" w14:textId="77777777" w:rsidR="00C212AE" w:rsidRDefault="00C212AE" w:rsidP="001037C7">
      <w:pPr>
        <w:numPr>
          <w:ilvl w:val="1"/>
          <w:numId w:val="1"/>
        </w:numPr>
        <w:spacing w:before="180" w:after="180" w:line="240" w:lineRule="auto"/>
      </w:pPr>
      <w:r>
        <w:t>oc new-project username-example --display-name="Example Project" --description="Example Project made with CLI"</w:t>
      </w:r>
    </w:p>
    <w:p w14:paraId="5A83DDDC" w14:textId="77777777" w:rsidR="00C212AE" w:rsidRDefault="00C212AE" w:rsidP="00C212AE">
      <w:r>
        <w:t>Note: The actions you use with oc affect the project you are currently on. If you have more than one project you will need to make sure you are on the right project. To check which project you are currently on, use this command.</w:t>
      </w:r>
    </w:p>
    <w:p w14:paraId="0FE31A9D" w14:textId="77777777" w:rsidR="00C212AE" w:rsidRDefault="00C212AE" w:rsidP="00C212AE">
      <w:pPr>
        <w:pStyle w:val="SourceCode"/>
      </w:pPr>
      <w:r>
        <w:rPr>
          <w:rStyle w:val="VerbatimChar"/>
        </w:rPr>
        <w:t xml:space="preserve">      oc project</w:t>
      </w:r>
    </w:p>
    <w:p w14:paraId="1680BCC6" w14:textId="77777777" w:rsidR="00C212AE" w:rsidRDefault="00C212AE" w:rsidP="001037C7">
      <w:pPr>
        <w:pStyle w:val="Compact"/>
        <w:numPr>
          <w:ilvl w:val="0"/>
          <w:numId w:val="2"/>
        </w:numPr>
      </w:pPr>
      <w:r>
        <w:t>Note that oc projects tells you the list of projects, and oc project tells you which one you are on.</w:t>
      </w:r>
    </w:p>
    <w:p w14:paraId="63D6B332" w14:textId="77777777" w:rsidR="00C212AE" w:rsidRDefault="00C212AE" w:rsidP="00C212AE">
      <w:pPr>
        <w:pStyle w:val="Heading2"/>
      </w:pPr>
      <w:bookmarkStart w:id="9" w:name="step-4---deploy-an-app-from-source-code"/>
      <w:r>
        <w:t>Step 4 - Deploy an app from source code</w:t>
      </w:r>
    </w:p>
    <w:bookmarkEnd w:id="9"/>
    <w:p w14:paraId="3EA57901" w14:textId="77777777" w:rsidR="00C212AE" w:rsidRDefault="00C212AE" w:rsidP="00C212AE">
      <w:r>
        <w:t>In this step we will deploy the same application we used in Openshift Lab 1.2; but this time, we will use the command line. * In Lab 1.2 Step 1, we instructed you to Fork an application to your Github account from: https://github.com/elephantscale/hello-openshift-nodejs</w:t>
      </w:r>
    </w:p>
    <w:p w14:paraId="6D1FEE28" w14:textId="77777777" w:rsidR="00C212AE" w:rsidRDefault="00C212AE" w:rsidP="001037C7">
      <w:pPr>
        <w:numPr>
          <w:ilvl w:val="0"/>
          <w:numId w:val="2"/>
        </w:numPr>
        <w:spacing w:before="180" w:after="180" w:line="240" w:lineRule="auto"/>
      </w:pPr>
      <w:r>
        <w:lastRenderedPageBreak/>
        <w:t>If you have already forked this application to your own Github account, and cloned the application to your local system, you do not need to do it again. If not, go to Lab 1.2 Step 1 and follow the directions until you get to Step 2, then return back here.</w:t>
      </w:r>
    </w:p>
    <w:p w14:paraId="7D0069B7" w14:textId="77777777" w:rsidR="00C212AE" w:rsidRDefault="00C212AE" w:rsidP="001037C7">
      <w:pPr>
        <w:numPr>
          <w:ilvl w:val="0"/>
          <w:numId w:val="2"/>
        </w:numPr>
        <w:spacing w:before="180" w:after="180" w:line="240" w:lineRule="auto"/>
      </w:pPr>
      <w:r>
        <w:t>Using a separate web browser window/tab, log in to Github.com and keep that page/tab open.</w:t>
      </w:r>
    </w:p>
    <w:p w14:paraId="13E494FC" w14:textId="77777777" w:rsidR="00C212AE" w:rsidRDefault="00C212AE" w:rsidP="001037C7">
      <w:pPr>
        <w:numPr>
          <w:ilvl w:val="0"/>
          <w:numId w:val="2"/>
        </w:numPr>
        <w:spacing w:before="180" w:after="180" w:line="240" w:lineRule="auto"/>
      </w:pPr>
      <w:r>
        <w:t>Navigate to the example app hello-openshift-nodejs in your Github account, then copy the Github URL to your clipboard. You can select the text and use Ctrl - C if your O/S supports it.</w:t>
      </w:r>
    </w:p>
    <w:p w14:paraId="433432A1" w14:textId="77777777" w:rsidR="00C212AE" w:rsidRDefault="00C212AE" w:rsidP="001037C7">
      <w:pPr>
        <w:numPr>
          <w:ilvl w:val="0"/>
          <w:numId w:val="2"/>
        </w:numPr>
        <w:spacing w:before="180" w:after="180" w:line="240" w:lineRule="auto"/>
      </w:pPr>
      <w:r>
        <w:t>The URL should look like this with your actual username instead of the word username. https://github.com/username/hello-openshift-nodejs</w:t>
      </w:r>
    </w:p>
    <w:p w14:paraId="44873556" w14:textId="77777777" w:rsidR="00C212AE" w:rsidRDefault="00C212AE" w:rsidP="001037C7">
      <w:pPr>
        <w:numPr>
          <w:ilvl w:val="0"/>
          <w:numId w:val="2"/>
        </w:numPr>
        <w:spacing w:before="180" w:after="180" w:line="240" w:lineRule="auto"/>
      </w:pPr>
      <w:r>
        <w:t>In the command prompt or terminal type this command to deploy the application.</w:t>
      </w:r>
    </w:p>
    <w:p w14:paraId="1215FED5" w14:textId="77777777" w:rsidR="00C212AE" w:rsidRDefault="00C212AE" w:rsidP="001037C7">
      <w:pPr>
        <w:pStyle w:val="SourceCode"/>
        <w:numPr>
          <w:ilvl w:val="0"/>
          <w:numId w:val="1"/>
        </w:numPr>
      </w:pPr>
      <w:r>
        <w:rPr>
          <w:rStyle w:val="VerbatimChar"/>
        </w:rPr>
        <w:t xml:space="preserve">  oc new-app https://github.com/cedarfox/hello-openshift-nodejs</w:t>
      </w:r>
    </w:p>
    <w:p w14:paraId="70DDFC01" w14:textId="77777777" w:rsidR="00C212AE" w:rsidRDefault="00C212AE" w:rsidP="001037C7">
      <w:pPr>
        <w:numPr>
          <w:ilvl w:val="0"/>
          <w:numId w:val="2"/>
        </w:numPr>
        <w:spacing w:before="180" w:after="180" w:line="240" w:lineRule="auto"/>
      </w:pPr>
      <w:r>
        <w:t>Type this command to check the status of the running application.</w:t>
      </w:r>
    </w:p>
    <w:p w14:paraId="0F19AF46" w14:textId="77777777" w:rsidR="00C212AE" w:rsidRDefault="00C212AE" w:rsidP="001037C7">
      <w:pPr>
        <w:pStyle w:val="SourceCode"/>
        <w:numPr>
          <w:ilvl w:val="0"/>
          <w:numId w:val="1"/>
        </w:numPr>
      </w:pPr>
      <w:r>
        <w:rPr>
          <w:rStyle w:val="VerbatimChar"/>
        </w:rPr>
        <w:t xml:space="preserve">  oc status</w:t>
      </w:r>
    </w:p>
    <w:p w14:paraId="6765BC1C" w14:textId="77777777" w:rsidR="00C212AE" w:rsidRDefault="00C212AE" w:rsidP="001037C7">
      <w:pPr>
        <w:numPr>
          <w:ilvl w:val="0"/>
          <w:numId w:val="2"/>
        </w:numPr>
        <w:spacing w:before="180" w:after="180" w:line="240" w:lineRule="auto"/>
      </w:pPr>
      <w:r>
        <w:t>The app should be running but not exposed, so you cannot access the app via your browser yet.</w:t>
      </w:r>
    </w:p>
    <w:p w14:paraId="44EE7A67" w14:textId="77777777" w:rsidR="00C212AE" w:rsidRDefault="00C212AE" w:rsidP="00C212AE">
      <w:pPr>
        <w:pStyle w:val="Heading2"/>
      </w:pPr>
      <w:bookmarkStart w:id="10" w:name="step-5---configuring-a-route-for-your-ap"/>
      <w:r>
        <w:t>Step 5 - Configuring a Route for Your Application</w:t>
      </w:r>
    </w:p>
    <w:bookmarkEnd w:id="10"/>
    <w:p w14:paraId="0BDAA168" w14:textId="77777777" w:rsidR="00C212AE" w:rsidRDefault="00C212AE" w:rsidP="00C212AE">
      <w:r>
        <w:t>You will not be able to view the running application in a web browser until you configure a route. * In the command prompt or terminal type the command.</w:t>
      </w:r>
    </w:p>
    <w:p w14:paraId="5D6EBA0B" w14:textId="77777777" w:rsidR="00C212AE" w:rsidRDefault="00C212AE" w:rsidP="00C212AE">
      <w:pPr>
        <w:pStyle w:val="SourceCode"/>
      </w:pPr>
      <w:r>
        <w:rPr>
          <w:rStyle w:val="VerbatimChar"/>
        </w:rPr>
        <w:t xml:space="preserve">  oc get services</w:t>
      </w:r>
    </w:p>
    <w:p w14:paraId="7BE418BA" w14:textId="77777777" w:rsidR="00C212AE" w:rsidRDefault="00C212AE" w:rsidP="001037C7">
      <w:pPr>
        <w:numPr>
          <w:ilvl w:val="0"/>
          <w:numId w:val="2"/>
        </w:numPr>
        <w:spacing w:before="180" w:after="180" w:line="240" w:lineRule="auto"/>
      </w:pPr>
      <w:r>
        <w:t>It should display something like the following. (Shown on windows computer. Do not type the path.)</w:t>
      </w:r>
    </w:p>
    <w:p w14:paraId="78958483" w14:textId="77777777" w:rsidR="00C212AE" w:rsidRDefault="00C212AE" w:rsidP="001037C7">
      <w:pPr>
        <w:numPr>
          <w:ilvl w:val="0"/>
          <w:numId w:val="1"/>
        </w:numPr>
        <w:spacing w:before="180" w:after="180" w:line="240" w:lineRule="auto"/>
      </w:pPr>
      <w:r>
        <w:t>C:32&gt;oc get services NAME TYPE CLUSTER-IP EXTERNAL-IP PORT(S) AGE hello-openshift-nodejs ClusterIP 172.30.253.226  8080/TCP 13m C:32&gt;_</w:t>
      </w:r>
    </w:p>
    <w:p w14:paraId="1B0999FE" w14:textId="77777777" w:rsidR="00C212AE" w:rsidRDefault="00C212AE" w:rsidP="001037C7">
      <w:pPr>
        <w:numPr>
          <w:ilvl w:val="0"/>
          <w:numId w:val="2"/>
        </w:numPr>
        <w:spacing w:before="180" w:after="180" w:line="240" w:lineRule="auto"/>
      </w:pPr>
      <w:r>
        <w:t>To expose the routes for your application so it can be accessible, type the following command.</w:t>
      </w:r>
    </w:p>
    <w:p w14:paraId="5A655740" w14:textId="77777777" w:rsidR="00C212AE" w:rsidRDefault="00C212AE" w:rsidP="001037C7">
      <w:pPr>
        <w:numPr>
          <w:ilvl w:val="0"/>
          <w:numId w:val="1"/>
        </w:numPr>
        <w:spacing w:before="180" w:after="180" w:line="240" w:lineRule="auto"/>
      </w:pPr>
      <w:r>
        <w:t>oc expose service/hello-openshift-nodejs</w:t>
      </w:r>
    </w:p>
    <w:p w14:paraId="7CD11201" w14:textId="77777777" w:rsidR="00C212AE" w:rsidRDefault="00C212AE" w:rsidP="001037C7">
      <w:pPr>
        <w:numPr>
          <w:ilvl w:val="0"/>
          <w:numId w:val="2"/>
        </w:numPr>
        <w:spacing w:before="180" w:after="180" w:line="240" w:lineRule="auto"/>
      </w:pPr>
      <w:r>
        <w:t>If successful it will say "route "hello-openshift-nodejs" exposed". Now type this command.</w:t>
      </w:r>
    </w:p>
    <w:p w14:paraId="7BACB5CF" w14:textId="77777777" w:rsidR="00C212AE" w:rsidRDefault="00C212AE" w:rsidP="001037C7">
      <w:pPr>
        <w:numPr>
          <w:ilvl w:val="0"/>
          <w:numId w:val="1"/>
        </w:numPr>
        <w:spacing w:before="180" w:after="180" w:line="240" w:lineRule="auto"/>
      </w:pPr>
      <w:r>
        <w:t>oc get routes</w:t>
      </w:r>
    </w:p>
    <w:p w14:paraId="2BC7B35F" w14:textId="77777777" w:rsidR="00C212AE" w:rsidRDefault="00C212AE" w:rsidP="001037C7">
      <w:pPr>
        <w:pStyle w:val="Compact"/>
        <w:numPr>
          <w:ilvl w:val="0"/>
          <w:numId w:val="2"/>
        </w:numPr>
      </w:pPr>
      <w:r>
        <w:t>This will display:</w:t>
      </w:r>
    </w:p>
    <w:p w14:paraId="27391004" w14:textId="77777777" w:rsidR="00C212AE" w:rsidRDefault="00C212AE" w:rsidP="001037C7">
      <w:pPr>
        <w:pStyle w:val="Compact"/>
        <w:numPr>
          <w:ilvl w:val="1"/>
          <w:numId w:val="2"/>
        </w:numPr>
      </w:pPr>
      <w:r>
        <w:t>the name of the app - "hello-openshift-nodejs ".</w:t>
      </w:r>
    </w:p>
    <w:p w14:paraId="53282E63" w14:textId="77777777" w:rsidR="00C212AE" w:rsidRDefault="00C212AE" w:rsidP="001037C7">
      <w:pPr>
        <w:pStyle w:val="Compact"/>
        <w:numPr>
          <w:ilvl w:val="1"/>
          <w:numId w:val="2"/>
        </w:numPr>
      </w:pPr>
      <w:r>
        <w:t>HOST/PORT - a custom address you can use to access the app via browser.</w:t>
      </w:r>
    </w:p>
    <w:p w14:paraId="47886A00" w14:textId="77777777" w:rsidR="00C212AE" w:rsidRDefault="00C212AE" w:rsidP="001037C7">
      <w:pPr>
        <w:pStyle w:val="Compact"/>
        <w:numPr>
          <w:ilvl w:val="1"/>
          <w:numId w:val="2"/>
        </w:numPr>
      </w:pPr>
      <w:r>
        <w:t>Services - "hello-openshift-nodejs".</w:t>
      </w:r>
    </w:p>
    <w:p w14:paraId="57575A44" w14:textId="77777777" w:rsidR="00C212AE" w:rsidRDefault="00C212AE" w:rsidP="001037C7">
      <w:pPr>
        <w:pStyle w:val="Compact"/>
        <w:numPr>
          <w:ilvl w:val="1"/>
          <w:numId w:val="2"/>
        </w:numPr>
      </w:pPr>
      <w:r>
        <w:t>Port - 8080-tcp.</w:t>
      </w:r>
    </w:p>
    <w:p w14:paraId="4D2EBB7E" w14:textId="77777777" w:rsidR="00C212AE" w:rsidRDefault="00C212AE" w:rsidP="001037C7">
      <w:pPr>
        <w:numPr>
          <w:ilvl w:val="0"/>
          <w:numId w:val="2"/>
        </w:numPr>
        <w:spacing w:before="180" w:after="180" w:line="240" w:lineRule="auto"/>
      </w:pPr>
      <w:r>
        <w:t>Select the address listed under HOST/PORT and copy it to the clipboard.</w:t>
      </w:r>
    </w:p>
    <w:p w14:paraId="14DBB3FB" w14:textId="77777777" w:rsidR="00C212AE" w:rsidRDefault="00C212AE" w:rsidP="001037C7">
      <w:pPr>
        <w:numPr>
          <w:ilvl w:val="0"/>
          <w:numId w:val="2"/>
        </w:numPr>
        <w:spacing w:before="180" w:after="180" w:line="240" w:lineRule="auto"/>
      </w:pPr>
      <w:r>
        <w:t>Open up a new browser/tab and paste the address into the address bar and load the page.</w:t>
      </w:r>
    </w:p>
    <w:p w14:paraId="4B946A8A" w14:textId="77777777" w:rsidR="00C212AE" w:rsidRDefault="00C212AE" w:rsidP="001037C7">
      <w:pPr>
        <w:numPr>
          <w:ilvl w:val="0"/>
          <w:numId w:val="2"/>
        </w:numPr>
        <w:spacing w:before="180" w:after="180" w:line="240" w:lineRule="auto"/>
      </w:pPr>
      <w:r>
        <w:lastRenderedPageBreak/>
        <w:t>It should show the same screen as in Lab 1.2:</w:t>
      </w:r>
    </w:p>
    <w:p w14:paraId="17C81F7B" w14:textId="77777777" w:rsidR="00C212AE" w:rsidRDefault="00C212AE" w:rsidP="00C212AE">
      <w:pPr>
        <w:pStyle w:val="Compact"/>
      </w:pPr>
    </w:p>
    <w:p w14:paraId="736C6202" w14:textId="77777777" w:rsidR="00C212AE" w:rsidRDefault="00C212AE" w:rsidP="001037C7">
      <w:pPr>
        <w:numPr>
          <w:ilvl w:val="0"/>
          <w:numId w:val="2"/>
        </w:numPr>
        <w:spacing w:before="180" w:after="180" w:line="240" w:lineRule="auto"/>
      </w:pPr>
      <w:r>
        <w:t>Navigate back to your web console to view the status of the application.</w:t>
      </w:r>
    </w:p>
    <w:p w14:paraId="1FF8ED00" w14:textId="77777777" w:rsidR="00C212AE" w:rsidRDefault="00C212AE" w:rsidP="001037C7">
      <w:pPr>
        <w:numPr>
          <w:ilvl w:val="0"/>
          <w:numId w:val="2"/>
        </w:numPr>
        <w:spacing w:before="180" w:after="180" w:line="240" w:lineRule="auto"/>
      </w:pPr>
      <w:r>
        <w:t>Logout of Openshift CLI</w:t>
      </w:r>
    </w:p>
    <w:p w14:paraId="2BA8DFA9" w14:textId="77777777" w:rsidR="00C212AE" w:rsidRDefault="00C212AE" w:rsidP="001037C7">
      <w:pPr>
        <w:pStyle w:val="SourceCode"/>
        <w:numPr>
          <w:ilvl w:val="0"/>
          <w:numId w:val="1"/>
        </w:numPr>
      </w:pPr>
      <w:r>
        <w:rPr>
          <w:rStyle w:val="VerbatimChar"/>
        </w:rPr>
        <w:t xml:space="preserve">  oc logout</w:t>
      </w:r>
    </w:p>
    <w:p w14:paraId="089914E3" w14:textId="77777777" w:rsidR="00C212AE" w:rsidRDefault="00C212AE" w:rsidP="001037C7">
      <w:pPr>
        <w:numPr>
          <w:ilvl w:val="0"/>
          <w:numId w:val="2"/>
        </w:numPr>
        <w:spacing w:before="180" w:after="180" w:line="240" w:lineRule="auto"/>
      </w:pPr>
      <w:r>
        <w:t>When you login again later, you will need to copy your session token login command again from the Openshift web console as described in Step 1. The session token changes each time you log in.</w:t>
      </w:r>
    </w:p>
    <w:p w14:paraId="73C30EAB" w14:textId="77777777" w:rsidR="00C212AE" w:rsidRDefault="00C212AE" w:rsidP="001037C7">
      <w:pPr>
        <w:numPr>
          <w:ilvl w:val="0"/>
          <w:numId w:val="2"/>
        </w:numPr>
        <w:spacing w:before="180" w:after="180" w:line="240" w:lineRule="auto"/>
      </w:pPr>
      <w:r>
        <w:t>After you set up your app using the CLI, you may setup to automatically reconfigure builds, it is recommended that you obtain the Github webhook URL from the Openshift web console as described in Openshift Lab 1.2 Step 4.</w:t>
      </w:r>
    </w:p>
    <w:p w14:paraId="1D16BDE5" w14:textId="77777777" w:rsidR="00C212AE" w:rsidRDefault="00C212AE" w:rsidP="001037C7">
      <w:pPr>
        <w:numPr>
          <w:ilvl w:val="0"/>
          <w:numId w:val="2"/>
        </w:numPr>
        <w:spacing w:before="180" w:after="180" w:line="240" w:lineRule="auto"/>
      </w:pPr>
      <w:r>
        <w:t>Continue on to Openshift Lab 2.2 when you are ready.</w:t>
      </w:r>
    </w:p>
    <w:p w14:paraId="0C7FB2C4" w14:textId="77777777" w:rsidR="00C212AE" w:rsidRDefault="00C212AE" w:rsidP="00C212AE">
      <w:pPr>
        <w:pStyle w:val="Heading2"/>
      </w:pPr>
      <w:bookmarkStart w:id="11" w:name="thanks-for-completing-openshift-lab-2.1"/>
      <w:r>
        <w:t>Thanks for completing Openshift Lab 2.1!</w:t>
      </w:r>
    </w:p>
    <w:bookmarkEnd w:id="11"/>
    <w:p w14:paraId="19F9C200" w14:textId="77777777" w:rsidR="00C212AE" w:rsidRDefault="00C212AE" w:rsidP="00C212AE">
      <w:r>
        <w:t>Information obtained from https://docs.openshift.com/online/getting_started/beyond_the_basics.html#getting-started-beyond-the-basics</w:t>
      </w:r>
    </w:p>
    <w:p w14:paraId="22D6D9C1" w14:textId="77777777" w:rsidR="00F6292A" w:rsidRPr="00F6292A" w:rsidRDefault="00F6292A" w:rsidP="00F6292A"/>
    <w:sectPr w:rsidR="00F6292A" w:rsidRPr="00F6292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BED80" w14:textId="77777777" w:rsidR="001037C7" w:rsidRDefault="001037C7" w:rsidP="007C20E0">
      <w:pPr>
        <w:spacing w:after="0" w:line="240" w:lineRule="auto"/>
      </w:pPr>
      <w:r>
        <w:separator/>
      </w:r>
    </w:p>
  </w:endnote>
  <w:endnote w:type="continuationSeparator" w:id="0">
    <w:p w14:paraId="3B88A893" w14:textId="77777777" w:rsidR="001037C7" w:rsidRDefault="001037C7" w:rsidP="007C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602814"/>
      <w:docPartObj>
        <w:docPartGallery w:val="Page Numbers (Bottom of Page)"/>
        <w:docPartUnique/>
      </w:docPartObj>
    </w:sdtPr>
    <w:sdtEndPr/>
    <w:sdtContent>
      <w:sdt>
        <w:sdtPr>
          <w:id w:val="98381352"/>
          <w:docPartObj>
            <w:docPartGallery w:val="Page Numbers (Top of Page)"/>
            <w:docPartUnique/>
          </w:docPartObj>
        </w:sdtPr>
        <w:sdtEndPr/>
        <w:sdtContent>
          <w:p w14:paraId="58881F45" w14:textId="76FBA4BF" w:rsidR="0055650B" w:rsidRDefault="0055650B" w:rsidP="00F414C5">
            <w:pPr>
              <w:pStyle w:val="Footer"/>
              <w:tabs>
                <w:tab w:val="left" w:pos="2285"/>
              </w:tabs>
            </w:pPr>
            <w:r>
              <w:t xml:space="preserve">Page </w:t>
            </w:r>
            <w:r>
              <w:rPr>
                <w:b/>
                <w:bCs/>
                <w:sz w:val="24"/>
                <w:szCs w:val="24"/>
              </w:rPr>
              <w:fldChar w:fldCharType="begin"/>
            </w:r>
            <w:r>
              <w:rPr>
                <w:b/>
                <w:bCs/>
              </w:rPr>
              <w:instrText xml:space="preserve"> PAGE </w:instrText>
            </w:r>
            <w:r>
              <w:rPr>
                <w:b/>
                <w:bCs/>
                <w:sz w:val="24"/>
                <w:szCs w:val="24"/>
              </w:rPr>
              <w:fldChar w:fldCharType="separate"/>
            </w:r>
            <w:r w:rsidR="003D7DD5">
              <w:rPr>
                <w:b/>
                <w:bCs/>
                <w:noProof/>
              </w:rPr>
              <w:t>2</w:t>
            </w:r>
            <w:r>
              <w:rPr>
                <w:b/>
                <w:bCs/>
                <w:sz w:val="24"/>
                <w:szCs w:val="24"/>
              </w:rPr>
              <w:fldChar w:fldCharType="end"/>
            </w:r>
            <w:r>
              <w:t xml:space="preserve"> of</w:t>
            </w:r>
            <w:r w:rsidR="00C212AE">
              <w:rPr>
                <w:b/>
                <w:bCs/>
                <w:sz w:val="24"/>
                <w:szCs w:val="24"/>
              </w:rPr>
              <w:t xml:space="preserve"> 6</w:t>
            </w:r>
            <w:r>
              <w:rPr>
                <w:b/>
                <w:bCs/>
                <w:sz w:val="24"/>
                <w:szCs w:val="24"/>
              </w:rPr>
              <w:tab/>
            </w:r>
            <w:r w:rsidR="00F414C5">
              <w:rPr>
                <w:b/>
                <w:bCs/>
                <w:sz w:val="24"/>
                <w:szCs w:val="24"/>
              </w:rPr>
              <w:tab/>
            </w:r>
            <w:r>
              <w:rPr>
                <w:b/>
                <w:bCs/>
                <w:sz w:val="24"/>
                <w:szCs w:val="24"/>
              </w:rPr>
              <w:tab/>
              <w:t xml:space="preserve">                  </w:t>
            </w:r>
            <w:r w:rsidRPr="006B52C6">
              <w:t xml:space="preserve">Confidential and proprietary  |  </w:t>
            </w:r>
            <w:r>
              <w:t>Optum</w:t>
            </w:r>
          </w:p>
        </w:sdtContent>
      </w:sdt>
    </w:sdtContent>
  </w:sdt>
  <w:p w14:paraId="13F9F224" w14:textId="77777777" w:rsidR="0055650B" w:rsidRDefault="0055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92419" w14:textId="77777777" w:rsidR="001037C7" w:rsidRDefault="001037C7" w:rsidP="007C20E0">
      <w:pPr>
        <w:spacing w:after="0" w:line="240" w:lineRule="auto"/>
      </w:pPr>
      <w:r>
        <w:separator/>
      </w:r>
    </w:p>
  </w:footnote>
  <w:footnote w:type="continuationSeparator" w:id="0">
    <w:p w14:paraId="31773205" w14:textId="77777777" w:rsidR="001037C7" w:rsidRDefault="001037C7" w:rsidP="007C2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66B" w14:textId="173E967A" w:rsidR="0055650B" w:rsidRDefault="0055650B">
    <w:pPr>
      <w:pStyle w:val="Header"/>
    </w:pPr>
    <w:r>
      <w:rPr>
        <w:noProof/>
      </w:rPr>
      <w:drawing>
        <wp:anchor distT="0" distB="0" distL="114300" distR="114300" simplePos="0" relativeHeight="251659264" behindDoc="0" locked="0" layoutInCell="1" allowOverlap="1" wp14:anchorId="571F88EE" wp14:editId="495AF02B">
          <wp:simplePos x="0" y="0"/>
          <wp:positionH relativeFrom="page">
            <wp:posOffset>609600</wp:posOffset>
          </wp:positionH>
          <wp:positionV relativeFrom="page">
            <wp:posOffset>200025</wp:posOffset>
          </wp:positionV>
          <wp:extent cx="1590675" cy="584835"/>
          <wp:effectExtent l="0" t="0" r="9525" b="5715"/>
          <wp:wrapSquare wrapText="bothSides"/>
          <wp:docPr id="30" name="Picture 30"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UM_RGB_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2BC2B" w14:textId="77777777" w:rsidR="0055650B" w:rsidRDefault="00556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A1FF08"/>
    <w:multiLevelType w:val="multilevel"/>
    <w:tmpl w:val="F196CA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CB34AE8"/>
    <w:multiLevelType w:val="multilevel"/>
    <w:tmpl w:val="20CA4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erzner">
    <w15:presenceInfo w15:providerId="Windows Live" w15:userId="c0844a7f40e8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AE"/>
    <w:rsid w:val="0000002B"/>
    <w:rsid w:val="000268EF"/>
    <w:rsid w:val="00033AC7"/>
    <w:rsid w:val="00036E29"/>
    <w:rsid w:val="000507BA"/>
    <w:rsid w:val="00061902"/>
    <w:rsid w:val="00077B11"/>
    <w:rsid w:val="00080D8D"/>
    <w:rsid w:val="00080EBD"/>
    <w:rsid w:val="00083638"/>
    <w:rsid w:val="00084B94"/>
    <w:rsid w:val="000957B5"/>
    <w:rsid w:val="000A055D"/>
    <w:rsid w:val="000A65AE"/>
    <w:rsid w:val="000C0224"/>
    <w:rsid w:val="000C79ED"/>
    <w:rsid w:val="000D4F41"/>
    <w:rsid w:val="000F030B"/>
    <w:rsid w:val="00102148"/>
    <w:rsid w:val="001037C7"/>
    <w:rsid w:val="00110651"/>
    <w:rsid w:val="00124149"/>
    <w:rsid w:val="00134D06"/>
    <w:rsid w:val="00146395"/>
    <w:rsid w:val="0015257B"/>
    <w:rsid w:val="00164F48"/>
    <w:rsid w:val="00167BA4"/>
    <w:rsid w:val="0017072D"/>
    <w:rsid w:val="00176FB0"/>
    <w:rsid w:val="00177B4F"/>
    <w:rsid w:val="0018091D"/>
    <w:rsid w:val="00191690"/>
    <w:rsid w:val="00197026"/>
    <w:rsid w:val="001B3B39"/>
    <w:rsid w:val="001B4103"/>
    <w:rsid w:val="001D1B42"/>
    <w:rsid w:val="00202588"/>
    <w:rsid w:val="00217BD9"/>
    <w:rsid w:val="002409CD"/>
    <w:rsid w:val="002647C5"/>
    <w:rsid w:val="00293BA1"/>
    <w:rsid w:val="00296BAD"/>
    <w:rsid w:val="00297BE1"/>
    <w:rsid w:val="002A3279"/>
    <w:rsid w:val="002A3CDB"/>
    <w:rsid w:val="002B0D4F"/>
    <w:rsid w:val="002B2BEB"/>
    <w:rsid w:val="002B3B48"/>
    <w:rsid w:val="002B4297"/>
    <w:rsid w:val="002B4F8A"/>
    <w:rsid w:val="002B6312"/>
    <w:rsid w:val="002C4529"/>
    <w:rsid w:val="002E6014"/>
    <w:rsid w:val="002F425C"/>
    <w:rsid w:val="00312B42"/>
    <w:rsid w:val="0031603C"/>
    <w:rsid w:val="0032233E"/>
    <w:rsid w:val="00323135"/>
    <w:rsid w:val="0035650C"/>
    <w:rsid w:val="00373F7E"/>
    <w:rsid w:val="00395B43"/>
    <w:rsid w:val="003A6806"/>
    <w:rsid w:val="003B2548"/>
    <w:rsid w:val="003B46AA"/>
    <w:rsid w:val="003B7A04"/>
    <w:rsid w:val="003C3AB7"/>
    <w:rsid w:val="003D7DD5"/>
    <w:rsid w:val="003F74B6"/>
    <w:rsid w:val="004042E2"/>
    <w:rsid w:val="00407154"/>
    <w:rsid w:val="00407D83"/>
    <w:rsid w:val="004116EE"/>
    <w:rsid w:val="004120D8"/>
    <w:rsid w:val="00442298"/>
    <w:rsid w:val="00445D4B"/>
    <w:rsid w:val="00456280"/>
    <w:rsid w:val="00477DF8"/>
    <w:rsid w:val="004934D2"/>
    <w:rsid w:val="004959E9"/>
    <w:rsid w:val="00495F33"/>
    <w:rsid w:val="00510155"/>
    <w:rsid w:val="00511EDE"/>
    <w:rsid w:val="00532472"/>
    <w:rsid w:val="00552495"/>
    <w:rsid w:val="0055650B"/>
    <w:rsid w:val="00583484"/>
    <w:rsid w:val="005A0EFA"/>
    <w:rsid w:val="005A297F"/>
    <w:rsid w:val="005B2048"/>
    <w:rsid w:val="005B5373"/>
    <w:rsid w:val="005B7824"/>
    <w:rsid w:val="005C0370"/>
    <w:rsid w:val="005C6519"/>
    <w:rsid w:val="005D2EC2"/>
    <w:rsid w:val="005F4233"/>
    <w:rsid w:val="005F6279"/>
    <w:rsid w:val="00610990"/>
    <w:rsid w:val="00634C79"/>
    <w:rsid w:val="00637A38"/>
    <w:rsid w:val="0064018E"/>
    <w:rsid w:val="00645F09"/>
    <w:rsid w:val="00680F45"/>
    <w:rsid w:val="00685C6E"/>
    <w:rsid w:val="006963B9"/>
    <w:rsid w:val="006A74D1"/>
    <w:rsid w:val="006B3C97"/>
    <w:rsid w:val="006E00BE"/>
    <w:rsid w:val="006E322D"/>
    <w:rsid w:val="0073183D"/>
    <w:rsid w:val="00734784"/>
    <w:rsid w:val="00751C44"/>
    <w:rsid w:val="00777867"/>
    <w:rsid w:val="007809EF"/>
    <w:rsid w:val="00784C66"/>
    <w:rsid w:val="007C20E0"/>
    <w:rsid w:val="007D4EA8"/>
    <w:rsid w:val="007D6D99"/>
    <w:rsid w:val="007F7F21"/>
    <w:rsid w:val="00804EAB"/>
    <w:rsid w:val="00806B11"/>
    <w:rsid w:val="00806D0C"/>
    <w:rsid w:val="00812871"/>
    <w:rsid w:val="00817442"/>
    <w:rsid w:val="008257B3"/>
    <w:rsid w:val="008311C1"/>
    <w:rsid w:val="00834C7A"/>
    <w:rsid w:val="00837EA1"/>
    <w:rsid w:val="0084412E"/>
    <w:rsid w:val="00861640"/>
    <w:rsid w:val="00862A64"/>
    <w:rsid w:val="008766E9"/>
    <w:rsid w:val="00881AF8"/>
    <w:rsid w:val="00886A31"/>
    <w:rsid w:val="00891E02"/>
    <w:rsid w:val="008A2411"/>
    <w:rsid w:val="008A6BDD"/>
    <w:rsid w:val="008B49F4"/>
    <w:rsid w:val="008C70C0"/>
    <w:rsid w:val="008E329E"/>
    <w:rsid w:val="008E609D"/>
    <w:rsid w:val="00903452"/>
    <w:rsid w:val="00907DC7"/>
    <w:rsid w:val="009125D0"/>
    <w:rsid w:val="009131F8"/>
    <w:rsid w:val="00930EE9"/>
    <w:rsid w:val="0093302F"/>
    <w:rsid w:val="009458D0"/>
    <w:rsid w:val="009829D4"/>
    <w:rsid w:val="00991348"/>
    <w:rsid w:val="009943F3"/>
    <w:rsid w:val="00995659"/>
    <w:rsid w:val="009A3426"/>
    <w:rsid w:val="009A773C"/>
    <w:rsid w:val="009B43A4"/>
    <w:rsid w:val="009C3AFD"/>
    <w:rsid w:val="009D2A1C"/>
    <w:rsid w:val="009E6BA3"/>
    <w:rsid w:val="009F27C0"/>
    <w:rsid w:val="009F737E"/>
    <w:rsid w:val="00A03B26"/>
    <w:rsid w:val="00A161D2"/>
    <w:rsid w:val="00A17E49"/>
    <w:rsid w:val="00A20F5D"/>
    <w:rsid w:val="00A22FAE"/>
    <w:rsid w:val="00A2563B"/>
    <w:rsid w:val="00A35228"/>
    <w:rsid w:val="00A408D9"/>
    <w:rsid w:val="00A53407"/>
    <w:rsid w:val="00A62A00"/>
    <w:rsid w:val="00A76FD0"/>
    <w:rsid w:val="00A90423"/>
    <w:rsid w:val="00AA5C9F"/>
    <w:rsid w:val="00AA7653"/>
    <w:rsid w:val="00AB5095"/>
    <w:rsid w:val="00AC63C8"/>
    <w:rsid w:val="00AD21C0"/>
    <w:rsid w:val="00B0018B"/>
    <w:rsid w:val="00B0494E"/>
    <w:rsid w:val="00B56785"/>
    <w:rsid w:val="00B82C4C"/>
    <w:rsid w:val="00BA679A"/>
    <w:rsid w:val="00BB3BA0"/>
    <w:rsid w:val="00BC0814"/>
    <w:rsid w:val="00BC58C9"/>
    <w:rsid w:val="00BC6E9D"/>
    <w:rsid w:val="00BE56E3"/>
    <w:rsid w:val="00C16E15"/>
    <w:rsid w:val="00C212AE"/>
    <w:rsid w:val="00C72CAD"/>
    <w:rsid w:val="00C814FE"/>
    <w:rsid w:val="00C90E3B"/>
    <w:rsid w:val="00C94F9D"/>
    <w:rsid w:val="00CA5247"/>
    <w:rsid w:val="00CC2E2F"/>
    <w:rsid w:val="00CF1F88"/>
    <w:rsid w:val="00D11A9D"/>
    <w:rsid w:val="00D150A4"/>
    <w:rsid w:val="00D163C5"/>
    <w:rsid w:val="00D20BF9"/>
    <w:rsid w:val="00D23EEC"/>
    <w:rsid w:val="00D37D24"/>
    <w:rsid w:val="00D53F75"/>
    <w:rsid w:val="00D6302F"/>
    <w:rsid w:val="00D8006E"/>
    <w:rsid w:val="00DD29A7"/>
    <w:rsid w:val="00DD495D"/>
    <w:rsid w:val="00DE630B"/>
    <w:rsid w:val="00E11B56"/>
    <w:rsid w:val="00E14352"/>
    <w:rsid w:val="00E14CF4"/>
    <w:rsid w:val="00E30FB2"/>
    <w:rsid w:val="00E34F13"/>
    <w:rsid w:val="00E5242F"/>
    <w:rsid w:val="00E56153"/>
    <w:rsid w:val="00E6105D"/>
    <w:rsid w:val="00E77133"/>
    <w:rsid w:val="00E91BD6"/>
    <w:rsid w:val="00E9777F"/>
    <w:rsid w:val="00EA03F7"/>
    <w:rsid w:val="00EC1EDF"/>
    <w:rsid w:val="00EE0ED3"/>
    <w:rsid w:val="00EE1070"/>
    <w:rsid w:val="00EF3194"/>
    <w:rsid w:val="00EF7189"/>
    <w:rsid w:val="00F110E0"/>
    <w:rsid w:val="00F12B11"/>
    <w:rsid w:val="00F26255"/>
    <w:rsid w:val="00F324DE"/>
    <w:rsid w:val="00F414C5"/>
    <w:rsid w:val="00F5456E"/>
    <w:rsid w:val="00F6292A"/>
    <w:rsid w:val="00F67575"/>
    <w:rsid w:val="00F722BE"/>
    <w:rsid w:val="00F737AF"/>
    <w:rsid w:val="00F741FB"/>
    <w:rsid w:val="00F90810"/>
    <w:rsid w:val="00FA7DDD"/>
    <w:rsid w:val="00FB11E6"/>
    <w:rsid w:val="00FC63EA"/>
    <w:rsid w:val="00FD28CC"/>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CC53"/>
  <w15:docId w15:val="{111EDEB0-5FB4-504D-98DE-779A862F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qFormat/>
    <w:rsid w:val="002B6312"/>
    <w:pPr>
      <w:spacing w:before="360" w:after="60" w:line="240" w:lineRule="auto"/>
      <w:ind w:left="720"/>
      <w:outlineLvl w:val="1"/>
    </w:pPr>
    <w:rPr>
      <w:rFonts w:ascii="Arial" w:eastAsia="MS Mincho" w:hAnsi="Arial" w:cs="Arial"/>
      <w:b/>
      <w:color w:val="D45D00"/>
      <w:sz w:val="24"/>
      <w:szCs w:val="18"/>
    </w:rPr>
  </w:style>
  <w:style w:type="paragraph" w:styleId="Heading3">
    <w:name w:val="heading 3"/>
    <w:basedOn w:val="Normal"/>
    <w:next w:val="Normal"/>
    <w:link w:val="Heading3Char"/>
    <w:uiPriority w:val="9"/>
    <w:semiHidden/>
    <w:unhideWhenUsed/>
    <w:qFormat/>
    <w:rsid w:val="00EE0E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65AE"/>
    <w:pPr>
      <w:ind w:left="720"/>
      <w:contextualSpacing/>
    </w:pPr>
  </w:style>
  <w:style w:type="character" w:styleId="Hyperlink">
    <w:name w:val="Hyperlink"/>
    <w:basedOn w:val="DefaultParagraphFont"/>
    <w:uiPriority w:val="99"/>
    <w:unhideWhenUsed/>
    <w:rsid w:val="00445D4B"/>
    <w:rPr>
      <w:color w:val="0000FF" w:themeColor="hyperlink"/>
      <w:u w:val="single"/>
    </w:rPr>
  </w:style>
  <w:style w:type="paragraph" w:styleId="BalloonText">
    <w:name w:val="Balloon Text"/>
    <w:basedOn w:val="Normal"/>
    <w:link w:val="BalloonTextChar"/>
    <w:uiPriority w:val="99"/>
    <w:semiHidden/>
    <w:unhideWhenUsed/>
    <w:rsid w:val="0044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4B"/>
    <w:rPr>
      <w:rFonts w:ascii="Tahoma" w:hAnsi="Tahoma" w:cs="Tahoma"/>
      <w:sz w:val="16"/>
      <w:szCs w:val="16"/>
    </w:rPr>
  </w:style>
  <w:style w:type="character" w:styleId="FollowedHyperlink">
    <w:name w:val="FollowedHyperlink"/>
    <w:basedOn w:val="DefaultParagraphFont"/>
    <w:uiPriority w:val="99"/>
    <w:semiHidden/>
    <w:unhideWhenUsed/>
    <w:rsid w:val="007D6D99"/>
    <w:rPr>
      <w:color w:val="800080" w:themeColor="followedHyperlink"/>
      <w:u w:val="single"/>
    </w:rPr>
  </w:style>
  <w:style w:type="paragraph" w:styleId="Title">
    <w:name w:val="Title"/>
    <w:basedOn w:val="Normal"/>
    <w:link w:val="TitleChar"/>
    <w:qFormat/>
    <w:rsid w:val="00F67575"/>
    <w:pPr>
      <w:spacing w:after="0" w:line="240" w:lineRule="auto"/>
      <w:jc w:val="center"/>
    </w:pPr>
    <w:rPr>
      <w:rFonts w:ascii="Bookman Old Style" w:eastAsia="Times New Roman" w:hAnsi="Bookman Old Style" w:cs="Times New Roman"/>
      <w:sz w:val="72"/>
      <w:szCs w:val="24"/>
    </w:rPr>
  </w:style>
  <w:style w:type="character" w:customStyle="1" w:styleId="TitleChar">
    <w:name w:val="Title Char"/>
    <w:basedOn w:val="DefaultParagraphFont"/>
    <w:link w:val="Title"/>
    <w:rsid w:val="00F67575"/>
    <w:rPr>
      <w:rFonts w:ascii="Bookman Old Style" w:eastAsia="Times New Roman" w:hAnsi="Bookman Old Style" w:cs="Times New Roman"/>
      <w:sz w:val="72"/>
      <w:szCs w:val="24"/>
    </w:rPr>
  </w:style>
  <w:style w:type="paragraph" w:styleId="Subtitle">
    <w:name w:val="Subtitle"/>
    <w:basedOn w:val="Normal"/>
    <w:link w:val="SubtitleChar"/>
    <w:qFormat/>
    <w:rsid w:val="00F67575"/>
    <w:pPr>
      <w:spacing w:after="0" w:line="240" w:lineRule="auto"/>
      <w:jc w:val="center"/>
    </w:pPr>
    <w:rPr>
      <w:rFonts w:ascii="Times New Roman" w:eastAsia="Times New Roman" w:hAnsi="Times New Roman" w:cs="Times New Roman"/>
      <w:sz w:val="48"/>
      <w:szCs w:val="24"/>
    </w:rPr>
  </w:style>
  <w:style w:type="character" w:customStyle="1" w:styleId="SubtitleChar">
    <w:name w:val="Subtitle Char"/>
    <w:basedOn w:val="DefaultParagraphFont"/>
    <w:link w:val="Subtitle"/>
    <w:rsid w:val="00F67575"/>
    <w:rPr>
      <w:rFonts w:ascii="Times New Roman" w:eastAsia="Times New Roman" w:hAnsi="Times New Roman" w:cs="Times New Roman"/>
      <w:sz w:val="48"/>
      <w:szCs w:val="24"/>
    </w:rPr>
  </w:style>
  <w:style w:type="character" w:styleId="Strong">
    <w:name w:val="Strong"/>
    <w:basedOn w:val="DefaultParagraphFont"/>
    <w:uiPriority w:val="22"/>
    <w:qFormat/>
    <w:rsid w:val="00F67575"/>
    <w:rPr>
      <w:b/>
      <w:bCs/>
    </w:rPr>
  </w:style>
  <w:style w:type="table" w:styleId="TableGrid">
    <w:name w:val="Table Grid"/>
    <w:basedOn w:val="TableNormal"/>
    <w:uiPriority w:val="59"/>
    <w:rsid w:val="00F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0"/>
  </w:style>
  <w:style w:type="paragraph" w:styleId="Footer">
    <w:name w:val="footer"/>
    <w:basedOn w:val="Normal"/>
    <w:link w:val="FooterChar"/>
    <w:uiPriority w:val="99"/>
    <w:unhideWhenUsed/>
    <w:rsid w:val="007C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0"/>
  </w:style>
  <w:style w:type="character" w:customStyle="1" w:styleId="Heading2Char">
    <w:name w:val="Heading 2 Char"/>
    <w:basedOn w:val="DefaultParagraphFont"/>
    <w:link w:val="Heading2"/>
    <w:rsid w:val="002B6312"/>
    <w:rPr>
      <w:rFonts w:ascii="Arial" w:eastAsia="MS Mincho" w:hAnsi="Arial" w:cs="Arial"/>
      <w:b/>
      <w:color w:val="D45D00"/>
      <w:sz w:val="24"/>
      <w:szCs w:val="18"/>
    </w:rPr>
  </w:style>
  <w:style w:type="character" w:customStyle="1" w:styleId="Heading1Char">
    <w:name w:val="Heading 1 Char"/>
    <w:basedOn w:val="DefaultParagraphFont"/>
    <w:link w:val="Heading1"/>
    <w:uiPriority w:val="9"/>
    <w:rsid w:val="00634C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C79"/>
    <w:pPr>
      <w:outlineLvl w:val="9"/>
    </w:pPr>
    <w:rPr>
      <w:lang w:eastAsia="ja-JP"/>
    </w:rPr>
  </w:style>
  <w:style w:type="paragraph" w:styleId="TOC2">
    <w:name w:val="toc 2"/>
    <w:basedOn w:val="Normal"/>
    <w:next w:val="Normal"/>
    <w:autoRedefine/>
    <w:uiPriority w:val="39"/>
    <w:unhideWhenUsed/>
    <w:rsid w:val="00634C79"/>
    <w:pPr>
      <w:spacing w:after="100"/>
      <w:ind w:left="220"/>
    </w:pPr>
  </w:style>
  <w:style w:type="character" w:styleId="CommentReference">
    <w:name w:val="annotation reference"/>
    <w:basedOn w:val="DefaultParagraphFont"/>
    <w:uiPriority w:val="99"/>
    <w:semiHidden/>
    <w:unhideWhenUsed/>
    <w:rsid w:val="00BC0814"/>
    <w:rPr>
      <w:sz w:val="16"/>
      <w:szCs w:val="16"/>
    </w:rPr>
  </w:style>
  <w:style w:type="paragraph" w:styleId="CommentText">
    <w:name w:val="annotation text"/>
    <w:basedOn w:val="Normal"/>
    <w:link w:val="CommentTextChar"/>
    <w:uiPriority w:val="99"/>
    <w:semiHidden/>
    <w:unhideWhenUsed/>
    <w:rsid w:val="00BC0814"/>
    <w:pPr>
      <w:spacing w:line="240" w:lineRule="auto"/>
    </w:pPr>
    <w:rPr>
      <w:sz w:val="20"/>
      <w:szCs w:val="20"/>
    </w:rPr>
  </w:style>
  <w:style w:type="character" w:customStyle="1" w:styleId="CommentTextChar">
    <w:name w:val="Comment Text Char"/>
    <w:basedOn w:val="DefaultParagraphFont"/>
    <w:link w:val="CommentText"/>
    <w:uiPriority w:val="99"/>
    <w:semiHidden/>
    <w:rsid w:val="00BC0814"/>
    <w:rPr>
      <w:sz w:val="20"/>
      <w:szCs w:val="20"/>
    </w:rPr>
  </w:style>
  <w:style w:type="paragraph" w:styleId="CommentSubject">
    <w:name w:val="annotation subject"/>
    <w:basedOn w:val="CommentText"/>
    <w:next w:val="CommentText"/>
    <w:link w:val="CommentSubjectChar"/>
    <w:uiPriority w:val="99"/>
    <w:semiHidden/>
    <w:unhideWhenUsed/>
    <w:rsid w:val="00BC0814"/>
    <w:rPr>
      <w:b/>
      <w:bCs/>
    </w:rPr>
  </w:style>
  <w:style w:type="character" w:customStyle="1" w:styleId="CommentSubjectChar">
    <w:name w:val="Comment Subject Char"/>
    <w:basedOn w:val="CommentTextChar"/>
    <w:link w:val="CommentSubject"/>
    <w:uiPriority w:val="99"/>
    <w:semiHidden/>
    <w:rsid w:val="00BC0814"/>
    <w:rPr>
      <w:b/>
      <w:bCs/>
      <w:sz w:val="20"/>
      <w:szCs w:val="20"/>
    </w:rPr>
  </w:style>
  <w:style w:type="character" w:customStyle="1" w:styleId="Heading3Char">
    <w:name w:val="Heading 3 Char"/>
    <w:basedOn w:val="DefaultParagraphFont"/>
    <w:link w:val="Heading3"/>
    <w:uiPriority w:val="9"/>
    <w:semiHidden/>
    <w:rsid w:val="00EE0ED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0E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EE0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0ED3"/>
    <w:rPr>
      <w:rFonts w:ascii="Courier New" w:eastAsia="Times New Roman" w:hAnsi="Courier New" w:cs="Courier New"/>
      <w:sz w:val="20"/>
      <w:szCs w:val="20"/>
      <w:lang w:eastAsia="zh-CN"/>
    </w:rPr>
  </w:style>
  <w:style w:type="character" w:customStyle="1" w:styleId="pl-c">
    <w:name w:val="pl-c"/>
    <w:basedOn w:val="DefaultParagraphFont"/>
    <w:rsid w:val="00EE0ED3"/>
  </w:style>
  <w:style w:type="character" w:customStyle="1" w:styleId="pl-k">
    <w:name w:val="pl-k"/>
    <w:basedOn w:val="DefaultParagraphFont"/>
    <w:rsid w:val="00EE0ED3"/>
  </w:style>
  <w:style w:type="character" w:customStyle="1" w:styleId="pl-smi">
    <w:name w:val="pl-smi"/>
    <w:basedOn w:val="DefaultParagraphFont"/>
    <w:rsid w:val="00EE0ED3"/>
  </w:style>
  <w:style w:type="character" w:customStyle="1" w:styleId="pl-en">
    <w:name w:val="pl-en"/>
    <w:basedOn w:val="DefaultParagraphFont"/>
    <w:rsid w:val="00EE0ED3"/>
  </w:style>
  <w:style w:type="character" w:customStyle="1" w:styleId="pl-v">
    <w:name w:val="pl-v"/>
    <w:basedOn w:val="DefaultParagraphFont"/>
    <w:rsid w:val="00EE0ED3"/>
  </w:style>
  <w:style w:type="character" w:customStyle="1" w:styleId="pl-s">
    <w:name w:val="pl-s"/>
    <w:basedOn w:val="DefaultParagraphFont"/>
    <w:rsid w:val="00EE0ED3"/>
  </w:style>
  <w:style w:type="character" w:customStyle="1" w:styleId="pl-pds">
    <w:name w:val="pl-pds"/>
    <w:basedOn w:val="DefaultParagraphFont"/>
    <w:rsid w:val="00EE0ED3"/>
  </w:style>
  <w:style w:type="character" w:customStyle="1" w:styleId="pl-c1">
    <w:name w:val="pl-c1"/>
    <w:basedOn w:val="DefaultParagraphFont"/>
    <w:rsid w:val="00EE0ED3"/>
  </w:style>
  <w:style w:type="character" w:customStyle="1" w:styleId="pl-ent">
    <w:name w:val="pl-ent"/>
    <w:basedOn w:val="DefaultParagraphFont"/>
    <w:rsid w:val="00EE0ED3"/>
  </w:style>
  <w:style w:type="paragraph" w:styleId="TOC3">
    <w:name w:val="toc 3"/>
    <w:basedOn w:val="Normal"/>
    <w:next w:val="Normal"/>
    <w:autoRedefine/>
    <w:uiPriority w:val="39"/>
    <w:unhideWhenUsed/>
    <w:rsid w:val="00D150A4"/>
    <w:pPr>
      <w:spacing w:after="100"/>
      <w:ind w:left="440"/>
    </w:pPr>
  </w:style>
  <w:style w:type="paragraph" w:customStyle="1" w:styleId="Compact">
    <w:name w:val="Compact"/>
    <w:basedOn w:val="Normal"/>
    <w:qFormat/>
    <w:rsid w:val="00F414C5"/>
    <w:pPr>
      <w:spacing w:before="36" w:after="36" w:line="240" w:lineRule="auto"/>
    </w:pPr>
    <w:rPr>
      <w:sz w:val="24"/>
      <w:szCs w:val="24"/>
    </w:rPr>
  </w:style>
  <w:style w:type="character" w:customStyle="1" w:styleId="Link">
    <w:name w:val="Link"/>
    <w:basedOn w:val="DefaultParagraphFont"/>
    <w:rsid w:val="00F414C5"/>
    <w:rPr>
      <w:color w:val="4F81BD" w:themeColor="accent1"/>
    </w:rPr>
  </w:style>
  <w:style w:type="character" w:customStyle="1" w:styleId="VerbatimChar">
    <w:name w:val="Verbatim Char"/>
    <w:basedOn w:val="DefaultParagraphFont"/>
    <w:link w:val="SourceCode"/>
    <w:rsid w:val="00146395"/>
    <w:rPr>
      <w:rFonts w:ascii="Consolas" w:hAnsi="Consolas"/>
    </w:rPr>
  </w:style>
  <w:style w:type="paragraph" w:customStyle="1" w:styleId="SourceCode">
    <w:name w:val="Source Code"/>
    <w:basedOn w:val="Normal"/>
    <w:link w:val="VerbatimChar"/>
    <w:rsid w:val="00146395"/>
    <w:pPr>
      <w:wordWrap w:val="0"/>
      <w:spacing w:before="180" w:after="180" w:line="240" w:lineRule="auto"/>
    </w:pPr>
    <w:rPr>
      <w:rFonts w:ascii="Consolas" w:hAnsi="Consolas"/>
    </w:rPr>
  </w:style>
  <w:style w:type="character" w:customStyle="1" w:styleId="KeywordTok">
    <w:name w:val="KeywordTok"/>
    <w:basedOn w:val="VerbatimChar"/>
    <w:rsid w:val="00146395"/>
    <w:rPr>
      <w:rFonts w:ascii="Consolas" w:hAnsi="Consolas"/>
      <w:b/>
      <w:color w:val="007020"/>
    </w:rPr>
  </w:style>
  <w:style w:type="character" w:customStyle="1" w:styleId="StringTok">
    <w:name w:val="StringTok"/>
    <w:basedOn w:val="VerbatimChar"/>
    <w:rsid w:val="00146395"/>
    <w:rPr>
      <w:rFonts w:ascii="Consolas" w:hAnsi="Consolas"/>
      <w:color w:val="4070A0"/>
    </w:rPr>
  </w:style>
  <w:style w:type="character" w:customStyle="1" w:styleId="OtherTok">
    <w:name w:val="OtherTok"/>
    <w:basedOn w:val="VerbatimChar"/>
    <w:rsid w:val="00146395"/>
    <w:rPr>
      <w:rFonts w:ascii="Consolas" w:hAnsi="Consolas"/>
      <w:color w:val="007020"/>
    </w:rPr>
  </w:style>
  <w:style w:type="character" w:customStyle="1" w:styleId="NormalTok">
    <w:name w:val="NormalTok"/>
    <w:basedOn w:val="VerbatimChar"/>
    <w:rsid w:val="00146395"/>
    <w:rPr>
      <w:rFonts w:ascii="Consolas" w:hAnsi="Consolas"/>
    </w:rPr>
  </w:style>
  <w:style w:type="character" w:customStyle="1" w:styleId="CommentTok">
    <w:name w:val="CommentTok"/>
    <w:basedOn w:val="VerbatimChar"/>
    <w:rsid w:val="00F6292A"/>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235">
      <w:bodyDiv w:val="1"/>
      <w:marLeft w:val="0"/>
      <w:marRight w:val="0"/>
      <w:marTop w:val="0"/>
      <w:marBottom w:val="0"/>
      <w:divBdr>
        <w:top w:val="none" w:sz="0" w:space="0" w:color="auto"/>
        <w:left w:val="none" w:sz="0" w:space="0" w:color="auto"/>
        <w:bottom w:val="none" w:sz="0" w:space="0" w:color="auto"/>
        <w:right w:val="none" w:sz="0" w:space="0" w:color="auto"/>
      </w:divBdr>
      <w:divsChild>
        <w:div w:id="1263106784">
          <w:marLeft w:val="259"/>
          <w:marRight w:val="0"/>
          <w:marTop w:val="0"/>
          <w:marBottom w:val="0"/>
          <w:divBdr>
            <w:top w:val="none" w:sz="0" w:space="0" w:color="auto"/>
            <w:left w:val="none" w:sz="0" w:space="0" w:color="auto"/>
            <w:bottom w:val="none" w:sz="0" w:space="0" w:color="auto"/>
            <w:right w:val="none" w:sz="0" w:space="0" w:color="auto"/>
          </w:divBdr>
        </w:div>
        <w:div w:id="1575774569">
          <w:marLeft w:val="259"/>
          <w:marRight w:val="0"/>
          <w:marTop w:val="0"/>
          <w:marBottom w:val="0"/>
          <w:divBdr>
            <w:top w:val="none" w:sz="0" w:space="0" w:color="auto"/>
            <w:left w:val="none" w:sz="0" w:space="0" w:color="auto"/>
            <w:bottom w:val="none" w:sz="0" w:space="0" w:color="auto"/>
            <w:right w:val="none" w:sz="0" w:space="0" w:color="auto"/>
          </w:divBdr>
        </w:div>
        <w:div w:id="1842352593">
          <w:marLeft w:val="259"/>
          <w:marRight w:val="0"/>
          <w:marTop w:val="0"/>
          <w:marBottom w:val="0"/>
          <w:divBdr>
            <w:top w:val="none" w:sz="0" w:space="0" w:color="auto"/>
            <w:left w:val="none" w:sz="0" w:space="0" w:color="auto"/>
            <w:bottom w:val="none" w:sz="0" w:space="0" w:color="auto"/>
            <w:right w:val="none" w:sz="0" w:space="0" w:color="auto"/>
          </w:divBdr>
        </w:div>
        <w:div w:id="2060090755">
          <w:marLeft w:val="259"/>
          <w:marRight w:val="0"/>
          <w:marTop w:val="0"/>
          <w:marBottom w:val="0"/>
          <w:divBdr>
            <w:top w:val="none" w:sz="0" w:space="0" w:color="auto"/>
            <w:left w:val="none" w:sz="0" w:space="0" w:color="auto"/>
            <w:bottom w:val="none" w:sz="0" w:space="0" w:color="auto"/>
            <w:right w:val="none" w:sz="0" w:space="0" w:color="auto"/>
          </w:divBdr>
        </w:div>
        <w:div w:id="1538005308">
          <w:marLeft w:val="259"/>
          <w:marRight w:val="0"/>
          <w:marTop w:val="0"/>
          <w:marBottom w:val="0"/>
          <w:divBdr>
            <w:top w:val="none" w:sz="0" w:space="0" w:color="auto"/>
            <w:left w:val="none" w:sz="0" w:space="0" w:color="auto"/>
            <w:bottom w:val="none" w:sz="0" w:space="0" w:color="auto"/>
            <w:right w:val="none" w:sz="0" w:space="0" w:color="auto"/>
          </w:divBdr>
        </w:div>
        <w:div w:id="1884243157">
          <w:marLeft w:val="259"/>
          <w:marRight w:val="0"/>
          <w:marTop w:val="0"/>
          <w:marBottom w:val="0"/>
          <w:divBdr>
            <w:top w:val="none" w:sz="0" w:space="0" w:color="auto"/>
            <w:left w:val="none" w:sz="0" w:space="0" w:color="auto"/>
            <w:bottom w:val="none" w:sz="0" w:space="0" w:color="auto"/>
            <w:right w:val="none" w:sz="0" w:space="0" w:color="auto"/>
          </w:divBdr>
        </w:div>
        <w:div w:id="672225051">
          <w:marLeft w:val="274"/>
          <w:marRight w:val="0"/>
          <w:marTop w:val="0"/>
          <w:marBottom w:val="0"/>
          <w:divBdr>
            <w:top w:val="none" w:sz="0" w:space="0" w:color="auto"/>
            <w:left w:val="none" w:sz="0" w:space="0" w:color="auto"/>
            <w:bottom w:val="none" w:sz="0" w:space="0" w:color="auto"/>
            <w:right w:val="none" w:sz="0" w:space="0" w:color="auto"/>
          </w:divBdr>
        </w:div>
        <w:div w:id="2019654681">
          <w:marLeft w:val="274"/>
          <w:marRight w:val="0"/>
          <w:marTop w:val="0"/>
          <w:marBottom w:val="0"/>
          <w:divBdr>
            <w:top w:val="none" w:sz="0" w:space="0" w:color="auto"/>
            <w:left w:val="none" w:sz="0" w:space="0" w:color="auto"/>
            <w:bottom w:val="none" w:sz="0" w:space="0" w:color="auto"/>
            <w:right w:val="none" w:sz="0" w:space="0" w:color="auto"/>
          </w:divBdr>
        </w:div>
      </w:divsChild>
    </w:div>
    <w:div w:id="72703646">
      <w:bodyDiv w:val="1"/>
      <w:marLeft w:val="0"/>
      <w:marRight w:val="0"/>
      <w:marTop w:val="0"/>
      <w:marBottom w:val="0"/>
      <w:divBdr>
        <w:top w:val="none" w:sz="0" w:space="0" w:color="auto"/>
        <w:left w:val="none" w:sz="0" w:space="0" w:color="auto"/>
        <w:bottom w:val="none" w:sz="0" w:space="0" w:color="auto"/>
        <w:right w:val="none" w:sz="0" w:space="0" w:color="auto"/>
      </w:divBdr>
      <w:divsChild>
        <w:div w:id="982276545">
          <w:marLeft w:val="0"/>
          <w:marRight w:val="0"/>
          <w:marTop w:val="0"/>
          <w:marBottom w:val="240"/>
          <w:divBdr>
            <w:top w:val="none" w:sz="0" w:space="0" w:color="auto"/>
            <w:left w:val="none" w:sz="0" w:space="0" w:color="auto"/>
            <w:bottom w:val="none" w:sz="0" w:space="0" w:color="auto"/>
            <w:right w:val="none" w:sz="0" w:space="0" w:color="auto"/>
          </w:divBdr>
        </w:div>
        <w:div w:id="1562474337">
          <w:marLeft w:val="0"/>
          <w:marRight w:val="0"/>
          <w:marTop w:val="0"/>
          <w:marBottom w:val="240"/>
          <w:divBdr>
            <w:top w:val="none" w:sz="0" w:space="0" w:color="auto"/>
            <w:left w:val="none" w:sz="0" w:space="0" w:color="auto"/>
            <w:bottom w:val="none" w:sz="0" w:space="0" w:color="auto"/>
            <w:right w:val="none" w:sz="0" w:space="0" w:color="auto"/>
          </w:divBdr>
        </w:div>
        <w:div w:id="1867016460">
          <w:marLeft w:val="0"/>
          <w:marRight w:val="0"/>
          <w:marTop w:val="0"/>
          <w:marBottom w:val="240"/>
          <w:divBdr>
            <w:top w:val="none" w:sz="0" w:space="0" w:color="auto"/>
            <w:left w:val="none" w:sz="0" w:space="0" w:color="auto"/>
            <w:bottom w:val="none" w:sz="0" w:space="0" w:color="auto"/>
            <w:right w:val="none" w:sz="0" w:space="0" w:color="auto"/>
          </w:divBdr>
        </w:div>
        <w:div w:id="572205029">
          <w:marLeft w:val="0"/>
          <w:marRight w:val="0"/>
          <w:marTop w:val="0"/>
          <w:marBottom w:val="240"/>
          <w:divBdr>
            <w:top w:val="none" w:sz="0" w:space="0" w:color="auto"/>
            <w:left w:val="none" w:sz="0" w:space="0" w:color="auto"/>
            <w:bottom w:val="none" w:sz="0" w:space="0" w:color="auto"/>
            <w:right w:val="none" w:sz="0" w:space="0" w:color="auto"/>
          </w:divBdr>
        </w:div>
        <w:div w:id="183136614">
          <w:marLeft w:val="0"/>
          <w:marRight w:val="0"/>
          <w:marTop w:val="0"/>
          <w:marBottom w:val="240"/>
          <w:divBdr>
            <w:top w:val="none" w:sz="0" w:space="0" w:color="auto"/>
            <w:left w:val="none" w:sz="0" w:space="0" w:color="auto"/>
            <w:bottom w:val="none" w:sz="0" w:space="0" w:color="auto"/>
            <w:right w:val="none" w:sz="0" w:space="0" w:color="auto"/>
          </w:divBdr>
        </w:div>
        <w:div w:id="1906574311">
          <w:marLeft w:val="0"/>
          <w:marRight w:val="0"/>
          <w:marTop w:val="0"/>
          <w:marBottom w:val="240"/>
          <w:divBdr>
            <w:top w:val="none" w:sz="0" w:space="0" w:color="auto"/>
            <w:left w:val="none" w:sz="0" w:space="0" w:color="auto"/>
            <w:bottom w:val="none" w:sz="0" w:space="0" w:color="auto"/>
            <w:right w:val="none" w:sz="0" w:space="0" w:color="auto"/>
          </w:divBdr>
        </w:div>
        <w:div w:id="955603782">
          <w:marLeft w:val="0"/>
          <w:marRight w:val="0"/>
          <w:marTop w:val="0"/>
          <w:marBottom w:val="240"/>
          <w:divBdr>
            <w:top w:val="none" w:sz="0" w:space="0" w:color="auto"/>
            <w:left w:val="none" w:sz="0" w:space="0" w:color="auto"/>
            <w:bottom w:val="none" w:sz="0" w:space="0" w:color="auto"/>
            <w:right w:val="none" w:sz="0" w:space="0" w:color="auto"/>
          </w:divBdr>
        </w:div>
        <w:div w:id="493032189">
          <w:marLeft w:val="0"/>
          <w:marRight w:val="0"/>
          <w:marTop w:val="0"/>
          <w:marBottom w:val="240"/>
          <w:divBdr>
            <w:top w:val="none" w:sz="0" w:space="0" w:color="auto"/>
            <w:left w:val="none" w:sz="0" w:space="0" w:color="auto"/>
            <w:bottom w:val="none" w:sz="0" w:space="0" w:color="auto"/>
            <w:right w:val="none" w:sz="0" w:space="0" w:color="auto"/>
          </w:divBdr>
        </w:div>
        <w:div w:id="65153775">
          <w:marLeft w:val="0"/>
          <w:marRight w:val="0"/>
          <w:marTop w:val="0"/>
          <w:marBottom w:val="240"/>
          <w:divBdr>
            <w:top w:val="none" w:sz="0" w:space="0" w:color="auto"/>
            <w:left w:val="none" w:sz="0" w:space="0" w:color="auto"/>
            <w:bottom w:val="none" w:sz="0" w:space="0" w:color="auto"/>
            <w:right w:val="none" w:sz="0" w:space="0" w:color="auto"/>
          </w:divBdr>
        </w:div>
        <w:div w:id="982393942">
          <w:marLeft w:val="0"/>
          <w:marRight w:val="0"/>
          <w:marTop w:val="0"/>
          <w:marBottom w:val="240"/>
          <w:divBdr>
            <w:top w:val="none" w:sz="0" w:space="0" w:color="auto"/>
            <w:left w:val="none" w:sz="0" w:space="0" w:color="auto"/>
            <w:bottom w:val="none" w:sz="0" w:space="0" w:color="auto"/>
            <w:right w:val="none" w:sz="0" w:space="0" w:color="auto"/>
          </w:divBdr>
        </w:div>
      </w:divsChild>
    </w:div>
    <w:div w:id="604574974">
      <w:bodyDiv w:val="1"/>
      <w:marLeft w:val="0"/>
      <w:marRight w:val="0"/>
      <w:marTop w:val="0"/>
      <w:marBottom w:val="0"/>
      <w:divBdr>
        <w:top w:val="none" w:sz="0" w:space="0" w:color="auto"/>
        <w:left w:val="none" w:sz="0" w:space="0" w:color="auto"/>
        <w:bottom w:val="none" w:sz="0" w:space="0" w:color="auto"/>
        <w:right w:val="none" w:sz="0" w:space="0" w:color="auto"/>
      </w:divBdr>
      <w:divsChild>
        <w:div w:id="1719743286">
          <w:marLeft w:val="259"/>
          <w:marRight w:val="0"/>
          <w:marTop w:val="0"/>
          <w:marBottom w:val="0"/>
          <w:divBdr>
            <w:top w:val="none" w:sz="0" w:space="0" w:color="auto"/>
            <w:left w:val="none" w:sz="0" w:space="0" w:color="auto"/>
            <w:bottom w:val="none" w:sz="0" w:space="0" w:color="auto"/>
            <w:right w:val="none" w:sz="0" w:space="0" w:color="auto"/>
          </w:divBdr>
        </w:div>
        <w:div w:id="906574811">
          <w:marLeft w:val="259"/>
          <w:marRight w:val="0"/>
          <w:marTop w:val="0"/>
          <w:marBottom w:val="0"/>
          <w:divBdr>
            <w:top w:val="none" w:sz="0" w:space="0" w:color="auto"/>
            <w:left w:val="none" w:sz="0" w:space="0" w:color="auto"/>
            <w:bottom w:val="none" w:sz="0" w:space="0" w:color="auto"/>
            <w:right w:val="none" w:sz="0" w:space="0" w:color="auto"/>
          </w:divBdr>
        </w:div>
        <w:div w:id="142282309">
          <w:marLeft w:val="259"/>
          <w:marRight w:val="0"/>
          <w:marTop w:val="0"/>
          <w:marBottom w:val="0"/>
          <w:divBdr>
            <w:top w:val="none" w:sz="0" w:space="0" w:color="auto"/>
            <w:left w:val="none" w:sz="0" w:space="0" w:color="auto"/>
            <w:bottom w:val="none" w:sz="0" w:space="0" w:color="auto"/>
            <w:right w:val="none" w:sz="0" w:space="0" w:color="auto"/>
          </w:divBdr>
        </w:div>
        <w:div w:id="307976896">
          <w:marLeft w:val="259"/>
          <w:marRight w:val="0"/>
          <w:marTop w:val="0"/>
          <w:marBottom w:val="0"/>
          <w:divBdr>
            <w:top w:val="none" w:sz="0" w:space="0" w:color="auto"/>
            <w:left w:val="none" w:sz="0" w:space="0" w:color="auto"/>
            <w:bottom w:val="none" w:sz="0" w:space="0" w:color="auto"/>
            <w:right w:val="none" w:sz="0" w:space="0" w:color="auto"/>
          </w:divBdr>
        </w:div>
        <w:div w:id="1298728999">
          <w:marLeft w:val="259"/>
          <w:marRight w:val="0"/>
          <w:marTop w:val="0"/>
          <w:marBottom w:val="0"/>
          <w:divBdr>
            <w:top w:val="none" w:sz="0" w:space="0" w:color="auto"/>
            <w:left w:val="none" w:sz="0" w:space="0" w:color="auto"/>
            <w:bottom w:val="none" w:sz="0" w:space="0" w:color="auto"/>
            <w:right w:val="none" w:sz="0" w:space="0" w:color="auto"/>
          </w:divBdr>
        </w:div>
        <w:div w:id="929390062">
          <w:marLeft w:val="259"/>
          <w:marRight w:val="0"/>
          <w:marTop w:val="0"/>
          <w:marBottom w:val="0"/>
          <w:divBdr>
            <w:top w:val="none" w:sz="0" w:space="0" w:color="auto"/>
            <w:left w:val="none" w:sz="0" w:space="0" w:color="auto"/>
            <w:bottom w:val="none" w:sz="0" w:space="0" w:color="auto"/>
            <w:right w:val="none" w:sz="0" w:space="0" w:color="auto"/>
          </w:divBdr>
        </w:div>
        <w:div w:id="2096785590">
          <w:marLeft w:val="274"/>
          <w:marRight w:val="0"/>
          <w:marTop w:val="0"/>
          <w:marBottom w:val="0"/>
          <w:divBdr>
            <w:top w:val="none" w:sz="0" w:space="0" w:color="auto"/>
            <w:left w:val="none" w:sz="0" w:space="0" w:color="auto"/>
            <w:bottom w:val="none" w:sz="0" w:space="0" w:color="auto"/>
            <w:right w:val="none" w:sz="0" w:space="0" w:color="auto"/>
          </w:divBdr>
        </w:div>
        <w:div w:id="1774088594">
          <w:marLeft w:val="274"/>
          <w:marRight w:val="0"/>
          <w:marTop w:val="0"/>
          <w:marBottom w:val="0"/>
          <w:divBdr>
            <w:top w:val="none" w:sz="0" w:space="0" w:color="auto"/>
            <w:left w:val="none" w:sz="0" w:space="0" w:color="auto"/>
            <w:bottom w:val="none" w:sz="0" w:space="0" w:color="auto"/>
            <w:right w:val="none" w:sz="0" w:space="0" w:color="auto"/>
          </w:divBdr>
        </w:div>
      </w:divsChild>
    </w:div>
    <w:div w:id="1694646261">
      <w:bodyDiv w:val="1"/>
      <w:marLeft w:val="0"/>
      <w:marRight w:val="0"/>
      <w:marTop w:val="0"/>
      <w:marBottom w:val="0"/>
      <w:divBdr>
        <w:top w:val="none" w:sz="0" w:space="0" w:color="auto"/>
        <w:left w:val="none" w:sz="0" w:space="0" w:color="auto"/>
        <w:bottom w:val="none" w:sz="0" w:space="0" w:color="auto"/>
        <w:right w:val="none" w:sz="0" w:space="0" w:color="auto"/>
      </w:divBdr>
      <w:divsChild>
        <w:div w:id="1467119147">
          <w:marLeft w:val="446"/>
          <w:marRight w:val="0"/>
          <w:marTop w:val="160"/>
          <w:marBottom w:val="90"/>
          <w:divBdr>
            <w:top w:val="none" w:sz="0" w:space="0" w:color="auto"/>
            <w:left w:val="none" w:sz="0" w:space="0" w:color="auto"/>
            <w:bottom w:val="none" w:sz="0" w:space="0" w:color="auto"/>
            <w:right w:val="none" w:sz="0" w:space="0" w:color="auto"/>
          </w:divBdr>
        </w:div>
        <w:div w:id="1673952999">
          <w:marLeft w:val="446"/>
          <w:marRight w:val="0"/>
          <w:marTop w:val="160"/>
          <w:marBottom w:val="90"/>
          <w:divBdr>
            <w:top w:val="none" w:sz="0" w:space="0" w:color="auto"/>
            <w:left w:val="none" w:sz="0" w:space="0" w:color="auto"/>
            <w:bottom w:val="none" w:sz="0" w:space="0" w:color="auto"/>
            <w:right w:val="none" w:sz="0" w:space="0" w:color="auto"/>
          </w:divBdr>
        </w:div>
        <w:div w:id="2021734017">
          <w:marLeft w:val="446"/>
          <w:marRight w:val="0"/>
          <w:marTop w:val="160"/>
          <w:marBottom w:val="90"/>
          <w:divBdr>
            <w:top w:val="none" w:sz="0" w:space="0" w:color="auto"/>
            <w:left w:val="none" w:sz="0" w:space="0" w:color="auto"/>
            <w:bottom w:val="none" w:sz="0" w:space="0" w:color="auto"/>
            <w:right w:val="none" w:sz="0" w:space="0" w:color="auto"/>
          </w:divBdr>
        </w:div>
        <w:div w:id="1606115905">
          <w:marLeft w:val="446"/>
          <w:marRight w:val="0"/>
          <w:marTop w:val="160"/>
          <w:marBottom w:val="90"/>
          <w:divBdr>
            <w:top w:val="none" w:sz="0" w:space="0" w:color="auto"/>
            <w:left w:val="none" w:sz="0" w:space="0" w:color="auto"/>
            <w:bottom w:val="none" w:sz="0" w:space="0" w:color="auto"/>
            <w:right w:val="none" w:sz="0" w:space="0" w:color="auto"/>
          </w:divBdr>
        </w:div>
        <w:div w:id="1820922644">
          <w:marLeft w:val="360"/>
          <w:marRight w:val="0"/>
          <w:marTop w:val="0"/>
          <w:marBottom w:val="90"/>
          <w:divBdr>
            <w:top w:val="none" w:sz="0" w:space="0" w:color="auto"/>
            <w:left w:val="none" w:sz="0" w:space="0" w:color="auto"/>
            <w:bottom w:val="none" w:sz="0" w:space="0" w:color="auto"/>
            <w:right w:val="none" w:sz="0" w:space="0" w:color="auto"/>
          </w:divBdr>
        </w:div>
      </w:divsChild>
    </w:div>
    <w:div w:id="1858427063">
      <w:bodyDiv w:val="1"/>
      <w:marLeft w:val="0"/>
      <w:marRight w:val="0"/>
      <w:marTop w:val="0"/>
      <w:marBottom w:val="0"/>
      <w:divBdr>
        <w:top w:val="none" w:sz="0" w:space="0" w:color="auto"/>
        <w:left w:val="none" w:sz="0" w:space="0" w:color="auto"/>
        <w:bottom w:val="none" w:sz="0" w:space="0" w:color="auto"/>
        <w:right w:val="none" w:sz="0" w:space="0" w:color="auto"/>
      </w:divBdr>
    </w:div>
    <w:div w:id="1973830274">
      <w:bodyDiv w:val="1"/>
      <w:marLeft w:val="0"/>
      <w:marRight w:val="0"/>
      <w:marTop w:val="0"/>
      <w:marBottom w:val="0"/>
      <w:divBdr>
        <w:top w:val="none" w:sz="0" w:space="0" w:color="auto"/>
        <w:left w:val="none" w:sz="0" w:space="0" w:color="auto"/>
        <w:bottom w:val="none" w:sz="0" w:space="0" w:color="auto"/>
        <w:right w:val="none" w:sz="0" w:space="0" w:color="auto"/>
      </w:divBdr>
      <w:divsChild>
        <w:div w:id="1917393510">
          <w:marLeft w:val="0"/>
          <w:marRight w:val="0"/>
          <w:marTop w:val="0"/>
          <w:marBottom w:val="240"/>
          <w:divBdr>
            <w:top w:val="none" w:sz="0" w:space="0" w:color="auto"/>
            <w:left w:val="none" w:sz="0" w:space="0" w:color="auto"/>
            <w:bottom w:val="none" w:sz="0" w:space="0" w:color="auto"/>
            <w:right w:val="none" w:sz="0" w:space="0" w:color="auto"/>
          </w:divBdr>
        </w:div>
        <w:div w:id="1440833090">
          <w:marLeft w:val="0"/>
          <w:marRight w:val="0"/>
          <w:marTop w:val="0"/>
          <w:marBottom w:val="240"/>
          <w:divBdr>
            <w:top w:val="none" w:sz="0" w:space="0" w:color="auto"/>
            <w:left w:val="none" w:sz="0" w:space="0" w:color="auto"/>
            <w:bottom w:val="none" w:sz="0" w:space="0" w:color="auto"/>
            <w:right w:val="none" w:sz="0" w:space="0" w:color="auto"/>
          </w:divBdr>
        </w:div>
        <w:div w:id="837577534">
          <w:marLeft w:val="0"/>
          <w:marRight w:val="0"/>
          <w:marTop w:val="0"/>
          <w:marBottom w:val="240"/>
          <w:divBdr>
            <w:top w:val="none" w:sz="0" w:space="0" w:color="auto"/>
            <w:left w:val="none" w:sz="0" w:space="0" w:color="auto"/>
            <w:bottom w:val="none" w:sz="0" w:space="0" w:color="auto"/>
            <w:right w:val="none" w:sz="0" w:space="0" w:color="auto"/>
          </w:divBdr>
        </w:div>
        <w:div w:id="1177572903">
          <w:marLeft w:val="0"/>
          <w:marRight w:val="0"/>
          <w:marTop w:val="0"/>
          <w:marBottom w:val="240"/>
          <w:divBdr>
            <w:top w:val="none" w:sz="0" w:space="0" w:color="auto"/>
            <w:left w:val="none" w:sz="0" w:space="0" w:color="auto"/>
            <w:bottom w:val="none" w:sz="0" w:space="0" w:color="auto"/>
            <w:right w:val="none" w:sz="0" w:space="0" w:color="auto"/>
          </w:divBdr>
        </w:div>
        <w:div w:id="766000841">
          <w:marLeft w:val="0"/>
          <w:marRight w:val="0"/>
          <w:marTop w:val="0"/>
          <w:marBottom w:val="240"/>
          <w:divBdr>
            <w:top w:val="none" w:sz="0" w:space="0" w:color="auto"/>
            <w:left w:val="none" w:sz="0" w:space="0" w:color="auto"/>
            <w:bottom w:val="none" w:sz="0" w:space="0" w:color="auto"/>
            <w:right w:val="none" w:sz="0" w:space="0" w:color="auto"/>
          </w:divBdr>
        </w:div>
        <w:div w:id="759066162">
          <w:marLeft w:val="0"/>
          <w:marRight w:val="0"/>
          <w:marTop w:val="0"/>
          <w:marBottom w:val="240"/>
          <w:divBdr>
            <w:top w:val="none" w:sz="0" w:space="0" w:color="auto"/>
            <w:left w:val="none" w:sz="0" w:space="0" w:color="auto"/>
            <w:bottom w:val="none" w:sz="0" w:space="0" w:color="auto"/>
            <w:right w:val="none" w:sz="0" w:space="0" w:color="auto"/>
          </w:divBdr>
        </w:div>
        <w:div w:id="668871942">
          <w:marLeft w:val="0"/>
          <w:marRight w:val="0"/>
          <w:marTop w:val="0"/>
          <w:marBottom w:val="240"/>
          <w:divBdr>
            <w:top w:val="none" w:sz="0" w:space="0" w:color="auto"/>
            <w:left w:val="none" w:sz="0" w:space="0" w:color="auto"/>
            <w:bottom w:val="none" w:sz="0" w:space="0" w:color="auto"/>
            <w:right w:val="none" w:sz="0" w:space="0" w:color="auto"/>
          </w:divBdr>
        </w:div>
        <w:div w:id="1473712298">
          <w:marLeft w:val="0"/>
          <w:marRight w:val="0"/>
          <w:marTop w:val="0"/>
          <w:marBottom w:val="240"/>
          <w:divBdr>
            <w:top w:val="none" w:sz="0" w:space="0" w:color="auto"/>
            <w:left w:val="none" w:sz="0" w:space="0" w:color="auto"/>
            <w:bottom w:val="none" w:sz="0" w:space="0" w:color="auto"/>
            <w:right w:val="none" w:sz="0" w:space="0" w:color="auto"/>
          </w:divBdr>
        </w:div>
        <w:div w:id="1365908518">
          <w:marLeft w:val="0"/>
          <w:marRight w:val="0"/>
          <w:marTop w:val="0"/>
          <w:marBottom w:val="240"/>
          <w:divBdr>
            <w:top w:val="none" w:sz="0" w:space="0" w:color="auto"/>
            <w:left w:val="none" w:sz="0" w:space="0" w:color="auto"/>
            <w:bottom w:val="none" w:sz="0" w:space="0" w:color="auto"/>
            <w:right w:val="none" w:sz="0" w:space="0" w:color="auto"/>
          </w:divBdr>
        </w:div>
        <w:div w:id="1914003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016259E5869646A4BD8B7D867C8A8B" ma:contentTypeVersion="" ma:contentTypeDescription="Create a new document." ma:contentTypeScope="" ma:versionID="338f88a2fcd537546f99bb54043719d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CA431-B66E-44DF-81B0-7FE4E7E09C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D3D558-2D9C-42AE-B9D4-54E0A850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46B1C6-C6DE-49C9-875C-84116A519DD6}">
  <ds:schemaRefs>
    <ds:schemaRef ds:uri="http://schemas.microsoft.com/sharepoint/v3/contenttype/forms"/>
  </ds:schemaRefs>
</ds:datastoreItem>
</file>

<file path=customXml/itemProps4.xml><?xml version="1.0" encoding="utf-8"?>
<ds:datastoreItem xmlns:ds="http://schemas.openxmlformats.org/officeDocument/2006/customXml" ds:itemID="{14775D83-D258-4448-8C97-840C77983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Joseph</dc:creator>
  <cp:lastModifiedBy>fateme</cp:lastModifiedBy>
  <cp:revision>33</cp:revision>
  <dcterms:created xsi:type="dcterms:W3CDTF">2018-06-04T15:45:00Z</dcterms:created>
  <dcterms:modified xsi:type="dcterms:W3CDTF">2018-07-16T08:52:00Z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0x01010098016259E5869646A4BD8B7D867C8A8B</vt:lpwstr>
  </property>
</Properties>
</file>
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37A83BB8" w14:textId="77777777" w:rsidR="00291FF9" w:rsidRDefault="00291FF9" w:rsidP="00291FF9">
      <w:hyperlink r:id="rId11">
        <w:r>
          <w:rPr>
            <w:rStyle w:val="Link"/>
          </w:rPr>
          <w:t>&lt;&lt; Back to Main index</w:t>
        </w:r>
      </w:hyperlink>
    </w:p>
    <w:p w14:paraId="4C07D816" w14:textId="77777777" w:rsidR="00291FF9" w:rsidRDefault="00291FF9" w:rsidP="00291FF9">
      <w:pPr>
        <w:pStyle w:val="Heading1"/>
      </w:pPr>
      <w:bookmarkStart w:id="1" w:name="openshift-labs-04-troubleshooting"/>
      <w:proofErr w:type="spellStart"/>
      <w:r>
        <w:t>Openshift</w:t>
      </w:r>
      <w:proofErr w:type="spellEnd"/>
      <w:r>
        <w:t xml:space="preserve"> Labs 04-Troubleshooting</w:t>
      </w:r>
    </w:p>
    <w:bookmarkEnd w:id="1"/>
    <w:p w14:paraId="63F9A074" w14:textId="77777777" w:rsidR="00291FF9" w:rsidRDefault="00291FF9" w:rsidP="00291FF9">
      <w:pPr>
        <w:pStyle w:val="Compact"/>
        <w:numPr>
          <w:ilvl w:val="0"/>
          <w:numId w:val="12"/>
        </w:numPr>
      </w:pPr>
      <w:r>
        <w:fldChar w:fldCharType="begin"/>
      </w:r>
      <w:r>
        <w:instrText xml:space="preserve">HYPERLINK "file:///Users/fatemeh/Desktop/container-resources/labs-old/openshift-labs 9.04.01 PM/04-troubleshooting/4.1-troubleshooting.md" \h </w:instrText>
      </w:r>
      <w:r>
        <w:fldChar w:fldCharType="separate"/>
      </w:r>
      <w:r>
        <w:rPr>
          <w:rStyle w:val="Link"/>
        </w:rPr>
        <w:t>Lab 4.1:</w:t>
      </w:r>
      <w:r>
        <w:rPr>
          <w:rStyle w:val="Link"/>
        </w:rPr>
        <w:fldChar w:fldCharType="end"/>
      </w:r>
    </w:p>
    <w:p w14:paraId="7A8D6185" w14:textId="77777777" w:rsidR="00291FF9" w:rsidRDefault="00291FF9" w:rsidP="00291FF9">
      <w:pPr>
        <w:pStyle w:val="Compact"/>
        <w:numPr>
          <w:ilvl w:val="0"/>
          <w:numId w:val="12"/>
        </w:numPr>
      </w:pPr>
      <w:hyperlink r:id="rId12">
        <w:r>
          <w:rPr>
            <w:rStyle w:val="Link"/>
          </w:rPr>
          <w:t>Lab-</w:t>
        </w:r>
        <w:proofErr w:type="spellStart"/>
        <w:r>
          <w:rPr>
            <w:rStyle w:val="Link"/>
          </w:rPr>
          <w:t>req</w:t>
        </w:r>
        <w:proofErr w:type="spellEnd"/>
      </w:hyperlink>
    </w:p>
    <w:p w14:paraId="22D6D9C1" w14:textId="18EBF5B8" w:rsidR="00F6292A" w:rsidRPr="00F6292A" w:rsidRDefault="00F6292A" w:rsidP="001E75EC">
      <w:bookmarkStart w:id="2" w:name="_GoBack"/>
      <w:bookmarkEnd w:id="2"/>
    </w:p>
    <w:sectPr w:rsidR="00F6292A" w:rsidRPr="00F629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5641" w14:textId="77777777" w:rsidR="008839D2" w:rsidRDefault="008839D2" w:rsidP="007C20E0">
      <w:pPr>
        <w:spacing w:after="0" w:line="240" w:lineRule="auto"/>
      </w:pPr>
      <w:r>
        <w:separator/>
      </w:r>
    </w:p>
  </w:endnote>
  <w:endnote w:type="continuationSeparator" w:id="0">
    <w:p w14:paraId="3F0A0AFC" w14:textId="77777777" w:rsidR="008839D2" w:rsidRDefault="008839D2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079016B3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C212AE">
              <w:rPr>
                <w:b/>
                <w:bCs/>
                <w:sz w:val="24"/>
                <w:szCs w:val="24"/>
              </w:rPr>
              <w:t xml:space="preserve"> </w:t>
            </w:r>
            <w:r w:rsidR="00291FF9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1E79" w14:textId="77777777" w:rsidR="008839D2" w:rsidRDefault="008839D2" w:rsidP="007C20E0">
      <w:pPr>
        <w:spacing w:after="0" w:line="240" w:lineRule="auto"/>
      </w:pPr>
      <w:r>
        <w:separator/>
      </w:r>
    </w:p>
  </w:footnote>
  <w:footnote w:type="continuationSeparator" w:id="0">
    <w:p w14:paraId="0A83B314" w14:textId="77777777" w:rsidR="008839D2" w:rsidRDefault="008839D2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DF1EF"/>
    <w:multiLevelType w:val="multilevel"/>
    <w:tmpl w:val="8EBC33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A1FF08"/>
    <w:multiLevelType w:val="multilevel"/>
    <w:tmpl w:val="F196CA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919716"/>
    <w:multiLevelType w:val="multilevel"/>
    <w:tmpl w:val="7C08BF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20C545E"/>
    <w:multiLevelType w:val="multilevel"/>
    <w:tmpl w:val="478879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C2BC79"/>
    <w:multiLevelType w:val="multilevel"/>
    <w:tmpl w:val="98662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AEA08A"/>
    <w:multiLevelType w:val="multilevel"/>
    <w:tmpl w:val="FE2201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4A5E57"/>
    <w:multiLevelType w:val="multilevel"/>
    <w:tmpl w:val="3F145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026842"/>
    <w:multiLevelType w:val="multilevel"/>
    <w:tmpl w:val="6776A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07B542"/>
    <w:multiLevelType w:val="multilevel"/>
    <w:tmpl w:val="4E2E8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2632C9"/>
    <w:multiLevelType w:val="multilevel"/>
    <w:tmpl w:val="F20A02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020FF6"/>
    <w:multiLevelType w:val="multilevel"/>
    <w:tmpl w:val="1C1CE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B34AE8"/>
    <w:multiLevelType w:val="multilevel"/>
    <w:tmpl w:val="20CA4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473A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5783"/>
    <w:rsid w:val="000C79ED"/>
    <w:rsid w:val="000D4F41"/>
    <w:rsid w:val="000F030B"/>
    <w:rsid w:val="00102148"/>
    <w:rsid w:val="001037C7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1E2717"/>
    <w:rsid w:val="001E75EC"/>
    <w:rsid w:val="00202588"/>
    <w:rsid w:val="00212ED3"/>
    <w:rsid w:val="00217BD9"/>
    <w:rsid w:val="002409CD"/>
    <w:rsid w:val="00243E28"/>
    <w:rsid w:val="002647C5"/>
    <w:rsid w:val="00291FF9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16EE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850E5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554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39D2"/>
    <w:rsid w:val="00886A31"/>
    <w:rsid w:val="00891E02"/>
    <w:rsid w:val="008A2411"/>
    <w:rsid w:val="008A6BDD"/>
    <w:rsid w:val="008B49F4"/>
    <w:rsid w:val="008C70C0"/>
    <w:rsid w:val="008E329E"/>
    <w:rsid w:val="008E609D"/>
    <w:rsid w:val="00903452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35228"/>
    <w:rsid w:val="00A408D9"/>
    <w:rsid w:val="00A53407"/>
    <w:rsid w:val="00A62A00"/>
    <w:rsid w:val="00A76FD0"/>
    <w:rsid w:val="00A90423"/>
    <w:rsid w:val="00AA5C9F"/>
    <w:rsid w:val="00AA7653"/>
    <w:rsid w:val="00AB5095"/>
    <w:rsid w:val="00AC0A8E"/>
    <w:rsid w:val="00AC63C8"/>
    <w:rsid w:val="00AD21C0"/>
    <w:rsid w:val="00B0018B"/>
    <w:rsid w:val="00B0494E"/>
    <w:rsid w:val="00B25CA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212AE"/>
    <w:rsid w:val="00C72CAD"/>
    <w:rsid w:val="00C80AD4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9764F"/>
    <w:rsid w:val="00DD29A7"/>
    <w:rsid w:val="00DD495D"/>
    <w:rsid w:val="00DE630B"/>
    <w:rsid w:val="00E11B56"/>
    <w:rsid w:val="00E14352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Users/fatemeh/Desktop/container-resources/labs-old/openshift-labs%209.04.01%20PM/04-troubleshooting/lab-req.tx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Users/fatemeh/Desktop/container-resources/labs-old/openshift-labs%209.04.01%20PM/README.m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5D93B-ED56-CE46-A177-802D794F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40</cp:revision>
  <dcterms:created xsi:type="dcterms:W3CDTF">2018-06-04T15:45:00Z</dcterms:created>
  <dcterms:modified xsi:type="dcterms:W3CDTF">2018-07-16T09:08:00Z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